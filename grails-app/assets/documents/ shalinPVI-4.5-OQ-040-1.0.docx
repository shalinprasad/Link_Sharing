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586AA" w14:textId="58CFFE78" w:rsidR="00982046" w:rsidRDefault="1AC0B35C" w:rsidP="00982046">
      <w:pPr>
        <w:rPr>
          <w:b/>
          <w:bCs/>
        </w:rPr>
      </w:pPr>
      <w:bookmarkStart w:id="0" w:name="_GoBack"/>
      <w:bookmarkEnd w:id="0"/>
      <w:r w:rsidRPr="1AC0B35C">
        <w:rPr>
          <w:b/>
          <w:bCs/>
        </w:rPr>
        <w:t>REVISION HISTORY</w:t>
      </w:r>
    </w:p>
    <w:p w14:paraId="3E622819" w14:textId="56A90D24" w:rsidR="00C04DAF" w:rsidRDefault="00C04DAF" w:rsidP="00982046">
      <w:pPr>
        <w:rPr>
          <w:b/>
          <w:bCs/>
        </w:rPr>
      </w:pPr>
    </w:p>
    <w:p w14:paraId="2E69F18D" w14:textId="77777777" w:rsidR="00C04DAF" w:rsidRDefault="00C04DAF" w:rsidP="00982046"/>
    <w:tbl>
      <w:tblPr>
        <w:tblW w:w="13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A0" w:firstRow="1" w:lastRow="0" w:firstColumn="1" w:lastColumn="0" w:noHBand="0" w:noVBand="0"/>
      </w:tblPr>
      <w:tblGrid>
        <w:gridCol w:w="1008"/>
        <w:gridCol w:w="2797"/>
        <w:gridCol w:w="1716"/>
        <w:gridCol w:w="7824"/>
      </w:tblGrid>
      <w:tr w:rsidR="00164666" w:rsidRPr="00164666" w14:paraId="31E31FDE" w14:textId="77777777" w:rsidTr="002566E3">
        <w:trPr>
          <w:trHeight w:val="345"/>
        </w:trPr>
        <w:tc>
          <w:tcPr>
            <w:tcW w:w="1008" w:type="dxa"/>
            <w:shd w:val="clear" w:color="auto" w:fill="E6E6E6"/>
            <w:vAlign w:val="center"/>
          </w:tcPr>
          <w:p w14:paraId="69958F52" w14:textId="77777777" w:rsidR="00164666" w:rsidRPr="00164666" w:rsidRDefault="1AC0B35C" w:rsidP="1AC0B35C">
            <w:pPr>
              <w:pStyle w:val="table"/>
              <w:rPr>
                <w:b/>
                <w:bCs/>
              </w:rPr>
            </w:pPr>
            <w:r w:rsidRPr="1AC0B35C">
              <w:rPr>
                <w:b/>
                <w:bCs/>
              </w:rPr>
              <w:t>Version</w:t>
            </w:r>
          </w:p>
        </w:tc>
        <w:tc>
          <w:tcPr>
            <w:tcW w:w="2797" w:type="dxa"/>
            <w:shd w:val="clear" w:color="auto" w:fill="E6E6E6"/>
          </w:tcPr>
          <w:p w14:paraId="3AEEA6D1" w14:textId="2423A1A9" w:rsidR="00164666" w:rsidRPr="00164666" w:rsidRDefault="1AC0B35C" w:rsidP="1AC0B35C">
            <w:pPr>
              <w:pStyle w:val="table"/>
              <w:rPr>
                <w:b/>
                <w:bCs/>
              </w:rPr>
            </w:pPr>
            <w:r w:rsidRPr="1AC0B35C">
              <w:rPr>
                <w:b/>
                <w:bCs/>
              </w:rPr>
              <w:t>Author</w:t>
            </w:r>
          </w:p>
        </w:tc>
        <w:tc>
          <w:tcPr>
            <w:tcW w:w="1716" w:type="dxa"/>
            <w:shd w:val="clear" w:color="auto" w:fill="E6E6E6"/>
            <w:vAlign w:val="center"/>
          </w:tcPr>
          <w:p w14:paraId="7E0B11FD" w14:textId="0AD8D1A0" w:rsidR="00164666" w:rsidRPr="00164666" w:rsidRDefault="1AC0B35C" w:rsidP="1AC0B35C">
            <w:pPr>
              <w:pStyle w:val="table"/>
              <w:rPr>
                <w:b/>
                <w:bCs/>
              </w:rPr>
            </w:pPr>
            <w:r w:rsidRPr="1AC0B35C">
              <w:rPr>
                <w:b/>
                <w:bCs/>
              </w:rPr>
              <w:t>Date</w:t>
            </w:r>
          </w:p>
        </w:tc>
        <w:tc>
          <w:tcPr>
            <w:tcW w:w="7824" w:type="dxa"/>
            <w:shd w:val="clear" w:color="auto" w:fill="E6E6E6"/>
            <w:vAlign w:val="center"/>
          </w:tcPr>
          <w:p w14:paraId="29A82012" w14:textId="15FE33B5" w:rsidR="00164666" w:rsidRPr="00164666" w:rsidRDefault="1AC0B35C" w:rsidP="1AC0B35C">
            <w:pPr>
              <w:pStyle w:val="table"/>
              <w:rPr>
                <w:b/>
                <w:bCs/>
              </w:rPr>
            </w:pPr>
            <w:r w:rsidRPr="1AC0B35C">
              <w:rPr>
                <w:b/>
                <w:bCs/>
              </w:rPr>
              <w:t>Revision Notes</w:t>
            </w:r>
          </w:p>
        </w:tc>
      </w:tr>
      <w:tr w:rsidR="00164666" w:rsidRPr="00B12D8F" w14:paraId="435FD202" w14:textId="77777777" w:rsidTr="002566E3">
        <w:trPr>
          <w:trHeight w:val="345"/>
        </w:trPr>
        <w:tc>
          <w:tcPr>
            <w:tcW w:w="1008" w:type="dxa"/>
            <w:vAlign w:val="center"/>
          </w:tcPr>
          <w:p w14:paraId="4A65EE4B" w14:textId="77777777" w:rsidR="00164666" w:rsidRPr="00B12D8F" w:rsidRDefault="1AC0B35C" w:rsidP="00164666">
            <w:pPr>
              <w:pStyle w:val="table"/>
              <w:jc w:val="center"/>
              <w:rPr>
                <w:bCs/>
              </w:rPr>
            </w:pPr>
            <w:r>
              <w:t>1.0</w:t>
            </w:r>
          </w:p>
        </w:tc>
        <w:tc>
          <w:tcPr>
            <w:tcW w:w="2797" w:type="dxa"/>
          </w:tcPr>
          <w:p w14:paraId="550B0DF7" w14:textId="1B821984" w:rsidR="00164666" w:rsidRPr="00B12D8F" w:rsidRDefault="18EFE12B" w:rsidP="00164666">
            <w:pPr>
              <w:pStyle w:val="table"/>
              <w:rPr>
                <w:bCs/>
              </w:rPr>
            </w:pPr>
            <w:r>
              <w:t>Pranjal Saxena</w:t>
            </w:r>
          </w:p>
        </w:tc>
        <w:tc>
          <w:tcPr>
            <w:tcW w:w="1716" w:type="dxa"/>
            <w:vAlign w:val="center"/>
          </w:tcPr>
          <w:p w14:paraId="5A533ED5" w14:textId="342186AD" w:rsidR="00164666" w:rsidRPr="002566E3" w:rsidRDefault="00C04DAF" w:rsidP="225EC591">
            <w:pPr>
              <w:pStyle w:val="table"/>
              <w:rPr>
                <w:bCs/>
              </w:rPr>
            </w:pPr>
            <w:r>
              <w:t>31</w:t>
            </w:r>
            <w:r w:rsidR="18EFE12B" w:rsidRPr="225EC591">
              <w:t>-</w:t>
            </w:r>
            <w:r w:rsidR="00231484">
              <w:t>May</w:t>
            </w:r>
            <w:r w:rsidR="18EFE12B" w:rsidRPr="225EC591">
              <w:t>-2019</w:t>
            </w:r>
          </w:p>
        </w:tc>
        <w:tc>
          <w:tcPr>
            <w:tcW w:w="7824" w:type="dxa"/>
            <w:vAlign w:val="center"/>
          </w:tcPr>
          <w:p w14:paraId="43738FC8" w14:textId="09BE085B" w:rsidR="00164666" w:rsidRPr="00B12D8F" w:rsidRDefault="1AC0B35C" w:rsidP="00164666">
            <w:pPr>
              <w:pStyle w:val="table"/>
              <w:rPr>
                <w:bCs/>
              </w:rPr>
            </w:pPr>
            <w:r>
              <w:t>Initial Version</w:t>
            </w:r>
          </w:p>
        </w:tc>
      </w:tr>
    </w:tbl>
    <w:p w14:paraId="4270400A" w14:textId="31646F09" w:rsidR="00982046" w:rsidRDefault="00982046" w:rsidP="00B33925">
      <w:pPr>
        <w:pStyle w:val="table"/>
      </w:pPr>
    </w:p>
    <w:p w14:paraId="75048AAD" w14:textId="77777777" w:rsidR="00C04DAF" w:rsidRDefault="00C04DAF" w:rsidP="00B33925">
      <w:pPr>
        <w:pStyle w:val="table"/>
      </w:pPr>
    </w:p>
    <w:p w14:paraId="5DE4B32B" w14:textId="2E5376E0" w:rsidR="00880EA4" w:rsidRDefault="1AC0B35C" w:rsidP="00880EA4">
      <w:pPr>
        <w:pStyle w:val="table"/>
      </w:pPr>
      <w:r>
        <w:t>Template: RxL-TMP-VAL-001, Version 2.0; Effective: 07-Sep-2016</w:t>
      </w:r>
    </w:p>
    <w:p w14:paraId="52B7527F" w14:textId="77777777" w:rsidR="00880EA4" w:rsidRDefault="00880EA4" w:rsidP="00B33925">
      <w:pPr>
        <w:pStyle w:val="table"/>
      </w:pPr>
    </w:p>
    <w:tbl>
      <w:tblPr>
        <w:tblW w:w="135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2008"/>
        <w:gridCol w:w="2588"/>
        <w:gridCol w:w="8942"/>
      </w:tblGrid>
      <w:tr w:rsidR="0004538B" w:rsidRPr="00B12D8F" w14:paraId="69E2288C" w14:textId="77777777" w:rsidTr="00231484">
        <w:trPr>
          <w:trHeight w:val="1010"/>
        </w:trPr>
        <w:tc>
          <w:tcPr>
            <w:tcW w:w="2008" w:type="dxa"/>
            <w:shd w:val="clear" w:color="auto" w:fill="D9D9D9" w:themeFill="background1" w:themeFillShade="D9"/>
          </w:tcPr>
          <w:p w14:paraId="4A838931" w14:textId="59A6942D" w:rsidR="0004538B" w:rsidRPr="003E63D2" w:rsidRDefault="1AC0B35C" w:rsidP="00B12D8F">
            <w:pPr>
              <w:pStyle w:val="table"/>
              <w:rPr>
                <w:b/>
              </w:rPr>
            </w:pPr>
            <w:r w:rsidRPr="003E63D2">
              <w:rPr>
                <w:b/>
              </w:rPr>
              <w:t>RS No:</w:t>
            </w:r>
          </w:p>
          <w:p w14:paraId="4667CA4C" w14:textId="2E59D52F" w:rsidR="0040122B" w:rsidRDefault="00454D02" w:rsidP="00B12D8F">
            <w:pPr>
              <w:pStyle w:val="table"/>
            </w:pPr>
            <w:r>
              <w:t>Requirements were developed in JIRA</w:t>
            </w:r>
          </w:p>
          <w:p w14:paraId="3332F4FE" w14:textId="341AE023" w:rsidR="00F5708A" w:rsidRPr="00A466C1" w:rsidRDefault="00F5708A" w:rsidP="00164666">
            <w:pPr>
              <w:pStyle w:val="table"/>
              <w:rPr>
                <w:color w:val="000000" w:themeColor="text1"/>
              </w:rPr>
            </w:pPr>
          </w:p>
        </w:tc>
        <w:tc>
          <w:tcPr>
            <w:tcW w:w="2588" w:type="dxa"/>
            <w:shd w:val="clear" w:color="auto" w:fill="D9D9D9" w:themeFill="background1" w:themeFillShade="D9"/>
          </w:tcPr>
          <w:p w14:paraId="44ED8618" w14:textId="77777777" w:rsidR="0004538B" w:rsidRPr="003E63D2" w:rsidRDefault="1AC0B35C" w:rsidP="00B12D8F">
            <w:pPr>
              <w:pStyle w:val="table"/>
              <w:rPr>
                <w:b/>
              </w:rPr>
            </w:pPr>
            <w:r w:rsidRPr="003E63D2">
              <w:rPr>
                <w:b/>
              </w:rPr>
              <w:t xml:space="preserve">System Description: </w:t>
            </w:r>
          </w:p>
          <w:p w14:paraId="673E2E0B" w14:textId="78E9C7C9" w:rsidR="0004538B" w:rsidRPr="00B12D8F" w:rsidRDefault="18EFE12B" w:rsidP="00F2328F">
            <w:pPr>
              <w:pStyle w:val="table"/>
            </w:pPr>
            <w:r>
              <w:t>PVI 4.</w:t>
            </w:r>
            <w:r w:rsidR="00231484">
              <w:t>5</w:t>
            </w:r>
          </w:p>
        </w:tc>
        <w:tc>
          <w:tcPr>
            <w:tcW w:w="8942" w:type="dxa"/>
            <w:shd w:val="clear" w:color="auto" w:fill="D9D9D9" w:themeFill="background1" w:themeFillShade="D9"/>
          </w:tcPr>
          <w:p w14:paraId="51615A79" w14:textId="77777777" w:rsidR="0004538B" w:rsidRPr="003E63D2" w:rsidRDefault="1AC0B35C" w:rsidP="00B12D8F">
            <w:pPr>
              <w:pStyle w:val="table"/>
              <w:rPr>
                <w:b/>
              </w:rPr>
            </w:pPr>
            <w:r w:rsidRPr="003E63D2">
              <w:rPr>
                <w:b/>
              </w:rPr>
              <w:t xml:space="preserve">Environment: (check one) </w:t>
            </w:r>
          </w:p>
          <w:p w14:paraId="539DDADD" w14:textId="1ED8B00C" w:rsidR="0004538B" w:rsidRPr="0001417E" w:rsidRDefault="0004538B" w:rsidP="1AC0B35C">
            <w:pPr>
              <w:pStyle w:val="table"/>
              <w:rPr>
                <w:highlight w:val="yellow"/>
              </w:rPr>
            </w:pPr>
            <w:r w:rsidRPr="00B12D8F">
              <w:t xml:space="preserve">Dev </w:t>
            </w:r>
            <w:r w:rsidRPr="00B12D8F">
              <w:fldChar w:fldCharType="begin">
                <w:ffData>
                  <w:name w:val="Check1"/>
                  <w:enabled/>
                  <w:calcOnExit w:val="0"/>
                  <w:checkBox>
                    <w:sizeAuto/>
                    <w:default w:val="0"/>
                  </w:checkBox>
                </w:ffData>
              </w:fldChar>
            </w:r>
            <w:r w:rsidRPr="00B12D8F">
              <w:instrText xml:space="preserve"> FORMCHECKBOX </w:instrText>
            </w:r>
            <w:r w:rsidR="00DC5429">
              <w:fldChar w:fldCharType="separate"/>
            </w:r>
            <w:r w:rsidRPr="00B12D8F">
              <w:fldChar w:fldCharType="end"/>
            </w:r>
            <w:r w:rsidRPr="00B12D8F">
              <w:t xml:space="preserve"> Test </w:t>
            </w:r>
            <w:r>
              <w:fldChar w:fldCharType="begin">
                <w:ffData>
                  <w:name w:val="Check1"/>
                  <w:enabled/>
                  <w:calcOnExit w:val="0"/>
                  <w:checkBox>
                    <w:sizeAuto/>
                    <w:default w:val="0"/>
                  </w:checkBox>
                </w:ffData>
              </w:fldChar>
            </w:r>
            <w:bookmarkStart w:id="1" w:name="Check1"/>
            <w:r>
              <w:instrText xml:space="preserve"> FORMCHECKBOX </w:instrText>
            </w:r>
            <w:r w:rsidR="00DC5429">
              <w:fldChar w:fldCharType="separate"/>
            </w:r>
            <w:r>
              <w:fldChar w:fldCharType="end"/>
            </w:r>
            <w:bookmarkEnd w:id="1"/>
            <w:r w:rsidRPr="00B12D8F">
              <w:t xml:space="preserve"> Prod </w:t>
            </w:r>
            <w:r w:rsidRPr="00B12D8F">
              <w:fldChar w:fldCharType="begin">
                <w:ffData>
                  <w:name w:val="Check1"/>
                  <w:enabled/>
                  <w:calcOnExit w:val="0"/>
                  <w:checkBox>
                    <w:sizeAuto/>
                    <w:default w:val="0"/>
                  </w:checkBox>
                </w:ffData>
              </w:fldChar>
            </w:r>
            <w:r w:rsidRPr="00B12D8F">
              <w:instrText xml:space="preserve"> FORMCHECKBOX </w:instrText>
            </w:r>
            <w:r w:rsidR="00DC5429">
              <w:fldChar w:fldCharType="separate"/>
            </w:r>
            <w:r w:rsidRPr="00B12D8F">
              <w:fldChar w:fldCharType="end"/>
            </w:r>
          </w:p>
        </w:tc>
      </w:tr>
      <w:tr w:rsidR="00764032" w:rsidRPr="00B12D8F" w14:paraId="5F80A2D9" w14:textId="77777777" w:rsidTr="00231484">
        <w:trPr>
          <w:trHeight w:val="470"/>
        </w:trPr>
        <w:tc>
          <w:tcPr>
            <w:tcW w:w="2008" w:type="dxa"/>
            <w:shd w:val="clear" w:color="auto" w:fill="D9D9D9" w:themeFill="background1" w:themeFillShade="D9"/>
          </w:tcPr>
          <w:p w14:paraId="243A8204" w14:textId="77777777" w:rsidR="00764032" w:rsidRPr="003E63D2" w:rsidRDefault="1AC0B35C" w:rsidP="00B12D8F">
            <w:pPr>
              <w:pStyle w:val="table"/>
              <w:rPr>
                <w:b/>
              </w:rPr>
            </w:pPr>
            <w:r w:rsidRPr="003E63D2">
              <w:rPr>
                <w:b/>
              </w:rPr>
              <w:t>Test Script No:</w:t>
            </w:r>
          </w:p>
          <w:p w14:paraId="35F3C61A" w14:textId="228376E8" w:rsidR="00764032" w:rsidRDefault="00240710" w:rsidP="008F44B4">
            <w:pPr>
              <w:pStyle w:val="table"/>
              <w:rPr>
                <w:color w:val="000000" w:themeColor="text1"/>
              </w:rPr>
            </w:pPr>
            <w:r w:rsidRPr="00240710">
              <w:rPr>
                <w:color w:val="000000" w:themeColor="text1"/>
              </w:rPr>
              <w:t>PVI-4.</w:t>
            </w:r>
            <w:r w:rsidR="00231484">
              <w:rPr>
                <w:color w:val="000000" w:themeColor="text1"/>
              </w:rPr>
              <w:t>5</w:t>
            </w:r>
            <w:r w:rsidRPr="00240710">
              <w:rPr>
                <w:color w:val="000000" w:themeColor="text1"/>
              </w:rPr>
              <w:t>-</w:t>
            </w:r>
            <w:r w:rsidR="00A616DB">
              <w:rPr>
                <w:color w:val="000000" w:themeColor="text1"/>
              </w:rPr>
              <w:t>OQ-0</w:t>
            </w:r>
            <w:r w:rsidR="00231484">
              <w:rPr>
                <w:color w:val="000000" w:themeColor="text1"/>
              </w:rPr>
              <w:t>4</w:t>
            </w:r>
            <w:r w:rsidR="009018D8">
              <w:rPr>
                <w:color w:val="000000" w:themeColor="text1"/>
              </w:rPr>
              <w:t>0</w:t>
            </w:r>
            <w:r w:rsidR="00A616DB">
              <w:rPr>
                <w:color w:val="000000" w:themeColor="text1"/>
              </w:rPr>
              <w:t>-1.0</w:t>
            </w:r>
            <w:r w:rsidR="00A616DB" w:rsidRPr="00240710" w:rsidDel="00A616DB">
              <w:rPr>
                <w:color w:val="000000" w:themeColor="text1"/>
              </w:rPr>
              <w:t xml:space="preserve"> </w:t>
            </w:r>
          </w:p>
          <w:p w14:paraId="7BBF9F54" w14:textId="77777777" w:rsidR="0078553B" w:rsidRPr="0078553B" w:rsidRDefault="0078553B" w:rsidP="0078553B"/>
          <w:p w14:paraId="7F419F9C" w14:textId="77777777" w:rsidR="0078553B" w:rsidRPr="0078553B" w:rsidRDefault="0078553B" w:rsidP="0078553B"/>
          <w:p w14:paraId="5A211602" w14:textId="77777777" w:rsidR="0078553B" w:rsidRPr="0078553B" w:rsidRDefault="0078553B" w:rsidP="0078553B"/>
          <w:p w14:paraId="013DD864" w14:textId="77777777" w:rsidR="0078553B" w:rsidRPr="0078553B" w:rsidRDefault="0078553B" w:rsidP="0078553B"/>
          <w:p w14:paraId="590D0916" w14:textId="77777777" w:rsidR="0078553B" w:rsidRPr="0078553B" w:rsidRDefault="0078553B" w:rsidP="0078553B"/>
          <w:p w14:paraId="1AAAD98D" w14:textId="77777777" w:rsidR="0078553B" w:rsidRPr="0078553B" w:rsidRDefault="0078553B" w:rsidP="0078553B"/>
          <w:p w14:paraId="7451948F" w14:textId="77777777" w:rsidR="0078553B" w:rsidRPr="0078553B" w:rsidRDefault="0078553B" w:rsidP="0078553B"/>
          <w:p w14:paraId="0D4B1324" w14:textId="77777777" w:rsidR="0078553B" w:rsidRPr="0078553B" w:rsidRDefault="0078553B" w:rsidP="0078553B"/>
          <w:p w14:paraId="2D45D957" w14:textId="77777777" w:rsidR="0078553B" w:rsidRPr="0078553B" w:rsidRDefault="0078553B" w:rsidP="0078553B"/>
          <w:p w14:paraId="4F2CC01F" w14:textId="77777777" w:rsidR="0078553B" w:rsidRPr="0078553B" w:rsidRDefault="0078553B" w:rsidP="0078553B"/>
          <w:p w14:paraId="7C4E23F1" w14:textId="77777777" w:rsidR="0078553B" w:rsidRPr="0078553B" w:rsidRDefault="0078553B" w:rsidP="0078553B"/>
          <w:p w14:paraId="2D600EB4" w14:textId="77777777" w:rsidR="0078553B" w:rsidRPr="0078553B" w:rsidRDefault="0078553B" w:rsidP="0078553B"/>
          <w:p w14:paraId="5B05979E" w14:textId="77777777" w:rsidR="0078553B" w:rsidRPr="0078553B" w:rsidRDefault="0078553B" w:rsidP="0078553B"/>
          <w:p w14:paraId="26F850AB" w14:textId="77777777" w:rsidR="0078553B" w:rsidRPr="0078553B" w:rsidRDefault="0078553B" w:rsidP="0078553B"/>
          <w:p w14:paraId="44FB5B29" w14:textId="77777777" w:rsidR="0078553B" w:rsidRPr="0078553B" w:rsidRDefault="0078553B" w:rsidP="0078553B"/>
          <w:p w14:paraId="62AD2E1B" w14:textId="77777777" w:rsidR="0078553B" w:rsidRPr="0078553B" w:rsidRDefault="0078553B" w:rsidP="0078553B"/>
          <w:p w14:paraId="1E26C813" w14:textId="77777777" w:rsidR="0078553B" w:rsidRPr="0078553B" w:rsidRDefault="0078553B" w:rsidP="0078553B"/>
          <w:p w14:paraId="48CBCF0F" w14:textId="77777777" w:rsidR="0078553B" w:rsidRPr="0078553B" w:rsidRDefault="0078553B" w:rsidP="0078553B"/>
          <w:p w14:paraId="3F86F485" w14:textId="77777777" w:rsidR="0078553B" w:rsidRPr="0078553B" w:rsidRDefault="0078553B" w:rsidP="0078553B"/>
          <w:p w14:paraId="60DC6230" w14:textId="087A1B65" w:rsidR="0078553B" w:rsidRDefault="0078553B" w:rsidP="0078553B">
            <w:pPr>
              <w:rPr>
                <w:color w:val="000000" w:themeColor="text1"/>
              </w:rPr>
            </w:pPr>
          </w:p>
          <w:p w14:paraId="4F799535" w14:textId="065DEFD8" w:rsidR="0078553B" w:rsidRPr="0078553B" w:rsidRDefault="0078553B" w:rsidP="0078553B"/>
          <w:p w14:paraId="5CC6DFEC" w14:textId="77777777" w:rsidR="0078553B" w:rsidRPr="0078553B" w:rsidRDefault="0078553B" w:rsidP="0078553B"/>
          <w:p w14:paraId="288B1930" w14:textId="7B520EAA" w:rsidR="0078553B" w:rsidRPr="0078553B" w:rsidRDefault="0078553B" w:rsidP="0078553B"/>
          <w:p w14:paraId="160993DC" w14:textId="77777777" w:rsidR="0078553B" w:rsidRPr="0078553B" w:rsidRDefault="0078553B" w:rsidP="0078553B"/>
          <w:p w14:paraId="70C20B0F" w14:textId="5F2F3F8D" w:rsidR="0078553B" w:rsidRPr="0078553B" w:rsidRDefault="0078553B" w:rsidP="0078553B"/>
          <w:p w14:paraId="32A5DCDD" w14:textId="77777777" w:rsidR="0078553B" w:rsidRPr="0078553B" w:rsidRDefault="0078553B" w:rsidP="0078553B"/>
          <w:p w14:paraId="2E95418A" w14:textId="2F002A5E" w:rsidR="0078553B" w:rsidRPr="0078553B" w:rsidRDefault="0078553B" w:rsidP="0078553B"/>
          <w:p w14:paraId="34662CD2" w14:textId="77777777" w:rsidR="0078553B" w:rsidRPr="0078553B" w:rsidRDefault="0078553B" w:rsidP="0078553B"/>
          <w:p w14:paraId="4B681EF2" w14:textId="7477F630" w:rsidR="0078553B" w:rsidRPr="0078553B" w:rsidRDefault="0078553B" w:rsidP="0078553B"/>
          <w:p w14:paraId="392C8C32" w14:textId="77777777" w:rsidR="0078553B" w:rsidRPr="0078553B" w:rsidRDefault="0078553B" w:rsidP="0078553B"/>
          <w:p w14:paraId="4BD455E9" w14:textId="77777777" w:rsidR="0078553B" w:rsidRPr="0078553B" w:rsidRDefault="0078553B" w:rsidP="0078553B"/>
          <w:p w14:paraId="739A904B" w14:textId="01AFAEDF" w:rsidR="0078553B" w:rsidRPr="0078553B" w:rsidRDefault="0078553B" w:rsidP="0078553B"/>
        </w:tc>
        <w:tc>
          <w:tcPr>
            <w:tcW w:w="2588" w:type="dxa"/>
            <w:shd w:val="clear" w:color="auto" w:fill="auto"/>
          </w:tcPr>
          <w:p w14:paraId="0B9E79F8" w14:textId="77777777" w:rsidR="00764032" w:rsidRPr="003E63D2" w:rsidRDefault="1AC0B35C" w:rsidP="00B12D8F">
            <w:pPr>
              <w:pStyle w:val="table"/>
              <w:rPr>
                <w:b/>
              </w:rPr>
            </w:pPr>
            <w:r w:rsidRPr="003E63D2">
              <w:rPr>
                <w:b/>
              </w:rPr>
              <w:lastRenderedPageBreak/>
              <w:t xml:space="preserve">Test Case / Name: </w:t>
            </w:r>
          </w:p>
          <w:p w14:paraId="59B9E826" w14:textId="665DE0AA" w:rsidR="00764032" w:rsidRPr="00654404" w:rsidRDefault="003163C7" w:rsidP="001C4254">
            <w:pPr>
              <w:pStyle w:val="table"/>
              <w:rPr>
                <w:rFonts w:eastAsiaTheme="minorEastAsia"/>
                <w:lang w:eastAsia="ja-JP"/>
              </w:rPr>
            </w:pPr>
            <w:ins w:id="2" w:author="PruthviN" w:date="2019-08-07T22:49:00Z">
              <w:r w:rsidRPr="003163C7">
                <w:rPr>
                  <w:rFonts w:eastAsiaTheme="minorEastAsia"/>
                  <w:color w:val="000000" w:themeColor="text1"/>
                  <w:lang w:eastAsia="ja-JP"/>
                </w:rPr>
                <w:t>Capture and display comments when Assigning the case to a user</w:t>
              </w:r>
            </w:ins>
            <w:del w:id="3" w:author="PruthviN" w:date="2019-08-07T22:49:00Z">
              <w:r w:rsidR="002E439D" w:rsidDel="003163C7">
                <w:rPr>
                  <w:rFonts w:eastAsiaTheme="minorEastAsia"/>
                  <w:color w:val="000000" w:themeColor="text1"/>
                  <w:lang w:eastAsia="ja-JP"/>
                </w:rPr>
                <w:delText>Case Assignment Log</w:delText>
              </w:r>
            </w:del>
          </w:p>
        </w:tc>
        <w:tc>
          <w:tcPr>
            <w:tcW w:w="8942" w:type="dxa"/>
            <w:shd w:val="clear" w:color="auto" w:fill="auto"/>
          </w:tcPr>
          <w:p w14:paraId="03C43859" w14:textId="556DA867" w:rsidR="00955736" w:rsidRDefault="1AC0B35C" w:rsidP="00955736">
            <w:pPr>
              <w:pStyle w:val="table"/>
              <w:rPr>
                <w:rFonts w:eastAsiaTheme="minorEastAsia"/>
                <w:b/>
                <w:color w:val="000000" w:themeColor="text1"/>
                <w:lang w:eastAsia="ja-JP"/>
              </w:rPr>
            </w:pPr>
            <w:r w:rsidRPr="003E63D2">
              <w:rPr>
                <w:rFonts w:eastAsiaTheme="minorEastAsia"/>
                <w:b/>
                <w:color w:val="000000" w:themeColor="text1"/>
                <w:lang w:eastAsia="ja-JP"/>
              </w:rPr>
              <w:t>Test Objective:</w:t>
            </w:r>
          </w:p>
          <w:p w14:paraId="77E295EA" w14:textId="4A9E1883" w:rsidR="00955736" w:rsidRDefault="00955736" w:rsidP="1AC0B35C">
            <w:pPr>
              <w:pStyle w:val="table"/>
              <w:rPr>
                <w:rFonts w:eastAsiaTheme="minorEastAsia"/>
                <w:b/>
                <w:color w:val="000000" w:themeColor="text1"/>
                <w:lang w:eastAsia="ja-JP"/>
              </w:rPr>
            </w:pPr>
          </w:p>
          <w:p w14:paraId="2778527E" w14:textId="7DFCE157" w:rsidR="00C04DAF" w:rsidRPr="00C04DAF" w:rsidRDefault="00C04DAF" w:rsidP="003163C7">
            <w:pPr>
              <w:pStyle w:val="table"/>
              <w:numPr>
                <w:ilvl w:val="0"/>
                <w:numId w:val="6"/>
              </w:numPr>
              <w:rPr>
                <w:lang w:val="en-IN" w:eastAsia="en-IN"/>
              </w:rPr>
            </w:pPr>
            <w:r w:rsidRPr="00C04DAF">
              <w:rPr>
                <w:lang w:val="en-IN" w:eastAsia="en-IN"/>
              </w:rPr>
              <w:t xml:space="preserve">Verify that upon Selecting a User in “Assigned To” field, system displays a pop up "Case Assignment Comments" with Comments Field and Ok button. </w:t>
            </w:r>
          </w:p>
          <w:p w14:paraId="4E016F5C" w14:textId="28422326" w:rsidR="00C04DAF" w:rsidRPr="00C04DAF" w:rsidRDefault="00C04DAF" w:rsidP="003163C7">
            <w:pPr>
              <w:pStyle w:val="table"/>
              <w:numPr>
                <w:ilvl w:val="0"/>
                <w:numId w:val="6"/>
              </w:numPr>
              <w:rPr>
                <w:lang w:val="en-IN" w:eastAsia="en-IN"/>
              </w:rPr>
            </w:pPr>
            <w:r w:rsidRPr="00C04DAF">
              <w:rPr>
                <w:lang w:val="en-IN" w:eastAsia="en-IN"/>
              </w:rPr>
              <w:t xml:space="preserve">Verify that the title of pop-up and labels are configurable through meta-data </w:t>
            </w:r>
          </w:p>
          <w:p w14:paraId="2819F01E" w14:textId="0C4B4040" w:rsidR="00C04DAF" w:rsidRPr="00C04DAF" w:rsidRDefault="00C04DAF" w:rsidP="003163C7">
            <w:pPr>
              <w:pStyle w:val="table"/>
              <w:numPr>
                <w:ilvl w:val="0"/>
                <w:numId w:val="6"/>
              </w:numPr>
              <w:rPr>
                <w:lang w:val="en-IN" w:eastAsia="en-IN"/>
              </w:rPr>
            </w:pPr>
            <w:r w:rsidRPr="00C04DAF">
              <w:rPr>
                <w:lang w:val="en-IN" w:eastAsia="en-IN"/>
              </w:rPr>
              <w:t>Verify that the Comments field allows maximum of 4000 characters.</w:t>
            </w:r>
          </w:p>
          <w:p w14:paraId="061D849F" w14:textId="3DEC89C1" w:rsidR="00C04DAF" w:rsidRPr="00C04DAF" w:rsidRDefault="00C04DAF" w:rsidP="003163C7">
            <w:pPr>
              <w:pStyle w:val="table"/>
              <w:numPr>
                <w:ilvl w:val="0"/>
                <w:numId w:val="6"/>
              </w:numPr>
              <w:rPr>
                <w:lang w:val="en-IN" w:eastAsia="en-IN"/>
              </w:rPr>
            </w:pPr>
            <w:r w:rsidRPr="00C04DAF">
              <w:rPr>
                <w:lang w:val="en-IN" w:eastAsia="en-IN"/>
              </w:rPr>
              <w:t>Click on Ok button without entering comments and verify that the case is assigned to the selected user. Login as Assigned To user and verify that the case is displayed under the My Cases in Intake Queue or Case List screen. (Regression)</w:t>
            </w:r>
          </w:p>
          <w:p w14:paraId="35757372" w14:textId="366D74ED" w:rsidR="00C04DAF" w:rsidRPr="00C04DAF" w:rsidRDefault="00C04DAF" w:rsidP="003163C7">
            <w:pPr>
              <w:pStyle w:val="table"/>
              <w:numPr>
                <w:ilvl w:val="0"/>
                <w:numId w:val="6"/>
              </w:numPr>
              <w:rPr>
                <w:lang w:val="en-IN" w:eastAsia="en-IN"/>
              </w:rPr>
            </w:pPr>
            <w:r w:rsidRPr="00C04DAF">
              <w:rPr>
                <w:lang w:val="en-IN" w:eastAsia="en-IN"/>
              </w:rPr>
              <w:t>Click on Ok button by entering comments and verify that the case is assigned to the selected user. Login as Assigned To user and verify that the case is displayed under the My Cases in Intake Queue or Case List screen. (Regression)</w:t>
            </w:r>
          </w:p>
          <w:p w14:paraId="75DAB247" w14:textId="202B6A56" w:rsidR="00C04DAF" w:rsidRPr="00C04DAF" w:rsidRDefault="00C04DAF" w:rsidP="003163C7">
            <w:pPr>
              <w:pStyle w:val="table"/>
              <w:numPr>
                <w:ilvl w:val="0"/>
                <w:numId w:val="6"/>
              </w:numPr>
              <w:rPr>
                <w:lang w:val="en-IN" w:eastAsia="en-IN"/>
              </w:rPr>
            </w:pPr>
            <w:r w:rsidRPr="00C04DAF">
              <w:rPr>
                <w:lang w:val="en-IN" w:eastAsia="en-IN"/>
              </w:rPr>
              <w:t xml:space="preserve">Verify the above scenarios for Full Case Entry Screen, Basic Case Entry Screen, Intake Queue, Case List screen and Dashboard widgets. </w:t>
            </w:r>
          </w:p>
          <w:p w14:paraId="7337F266" w14:textId="77777777" w:rsidR="00231484" w:rsidRDefault="00C04DAF" w:rsidP="003163C7">
            <w:pPr>
              <w:pStyle w:val="table"/>
              <w:numPr>
                <w:ilvl w:val="0"/>
                <w:numId w:val="6"/>
              </w:numPr>
              <w:rPr>
                <w:lang w:val="en-IN" w:eastAsia="en-IN"/>
              </w:rPr>
            </w:pPr>
            <w:r w:rsidRPr="00C04DAF">
              <w:rPr>
                <w:lang w:val="en-IN" w:eastAsia="en-IN"/>
              </w:rPr>
              <w:t>Verify that auto-assignment of the cases is working as before (Regression)</w:t>
            </w:r>
          </w:p>
          <w:p w14:paraId="0B7C0DB0" w14:textId="77777777" w:rsidR="00C04DAF" w:rsidRPr="00C04DAF" w:rsidRDefault="00C04DAF" w:rsidP="003163C7">
            <w:pPr>
              <w:pStyle w:val="table"/>
              <w:numPr>
                <w:ilvl w:val="0"/>
                <w:numId w:val="6"/>
              </w:numPr>
              <w:rPr>
                <w:lang w:val="en-IN" w:eastAsia="en-IN"/>
              </w:rPr>
            </w:pPr>
            <w:r w:rsidRPr="00C04DAF">
              <w:rPr>
                <w:lang w:val="en-IN" w:eastAsia="en-IN"/>
              </w:rPr>
              <w:t xml:space="preserve">Verify that appropriate (information) icon is displayed beside the Assigned To field for viewing the history of assignment. </w:t>
            </w:r>
          </w:p>
          <w:p w14:paraId="3125BCD4" w14:textId="77777777" w:rsidR="00C04DAF" w:rsidRPr="00C04DAF" w:rsidRDefault="00C04DAF" w:rsidP="003163C7">
            <w:pPr>
              <w:pStyle w:val="table"/>
              <w:numPr>
                <w:ilvl w:val="0"/>
                <w:numId w:val="6"/>
              </w:numPr>
              <w:rPr>
                <w:lang w:val="en-IN" w:eastAsia="en-IN"/>
              </w:rPr>
            </w:pPr>
            <w:r w:rsidRPr="00C04DAF">
              <w:rPr>
                <w:lang w:val="en-IN" w:eastAsia="en-IN"/>
              </w:rPr>
              <w:t xml:space="preserve">  Verify that upon clicking the icon, a dialog with assignment history details are displayed as per the requirement</w:t>
            </w:r>
          </w:p>
          <w:p w14:paraId="0FC9EB15" w14:textId="77777777" w:rsidR="00C04DAF" w:rsidRPr="00C04DAF" w:rsidRDefault="00C04DAF" w:rsidP="003163C7">
            <w:pPr>
              <w:pStyle w:val="table"/>
              <w:numPr>
                <w:ilvl w:val="0"/>
                <w:numId w:val="6"/>
              </w:numPr>
              <w:rPr>
                <w:lang w:val="en-IN" w:eastAsia="en-IN"/>
              </w:rPr>
            </w:pPr>
            <w:r w:rsidRPr="00C04DAF">
              <w:rPr>
                <w:lang w:val="en-IN" w:eastAsia="en-IN"/>
              </w:rPr>
              <w:lastRenderedPageBreak/>
              <w:t xml:space="preserve">  Verify this in all applicable screens – Full Case Entry, Basic Case Entry, Intake Queue, Case List screen and Dashboard widgets</w:t>
            </w:r>
          </w:p>
          <w:p w14:paraId="504C44D7" w14:textId="77777777" w:rsidR="00C04DAF" w:rsidRPr="00C04DAF" w:rsidRDefault="00C04DAF" w:rsidP="003163C7">
            <w:pPr>
              <w:pStyle w:val="table"/>
              <w:numPr>
                <w:ilvl w:val="0"/>
                <w:numId w:val="6"/>
              </w:numPr>
              <w:rPr>
                <w:lang w:val="en-IN" w:eastAsia="en-IN"/>
              </w:rPr>
            </w:pPr>
            <w:r w:rsidRPr="00C04DAF">
              <w:rPr>
                <w:lang w:val="en-IN" w:eastAsia="en-IN"/>
              </w:rPr>
              <w:t xml:space="preserve">  Verify that the records are sorted in the descending order of timestamp with latest case assignment record at the top</w:t>
            </w:r>
          </w:p>
          <w:p w14:paraId="18F9DF7F" w14:textId="266DAE9A" w:rsidR="00C04DAF" w:rsidRPr="00C04DAF" w:rsidRDefault="00C04DAF" w:rsidP="003163C7">
            <w:pPr>
              <w:pStyle w:val="table"/>
              <w:numPr>
                <w:ilvl w:val="0"/>
                <w:numId w:val="6"/>
              </w:numPr>
              <w:rPr>
                <w:lang w:val="en-IN" w:eastAsia="en-IN"/>
              </w:rPr>
            </w:pPr>
            <w:r w:rsidRPr="00C04DAF">
              <w:rPr>
                <w:lang w:val="en-IN" w:eastAsia="en-IN"/>
              </w:rPr>
              <w:t xml:space="preserve">  Verify that appropriate details are displayed under each column of the grid as per requirement – Assigned by, Assigned To, Time</w:t>
            </w:r>
            <w:r>
              <w:rPr>
                <w:lang w:val="en-IN" w:eastAsia="en-IN"/>
              </w:rPr>
              <w:t xml:space="preserve"> </w:t>
            </w:r>
            <w:r w:rsidRPr="00C04DAF">
              <w:rPr>
                <w:lang w:val="en-IN" w:eastAsia="en-IN"/>
              </w:rPr>
              <w:t>Stamp and Comments</w:t>
            </w:r>
          </w:p>
          <w:p w14:paraId="5DF5621E" w14:textId="77777777" w:rsidR="00C04DAF" w:rsidRDefault="00C04DAF" w:rsidP="003163C7">
            <w:pPr>
              <w:pStyle w:val="table"/>
              <w:numPr>
                <w:ilvl w:val="0"/>
                <w:numId w:val="6"/>
              </w:numPr>
              <w:rPr>
                <w:ins w:id="4" w:author="PruthviN" w:date="2019-08-07T22:48:00Z"/>
                <w:lang w:val="en-IN" w:eastAsia="en-IN"/>
              </w:rPr>
            </w:pPr>
            <w:r w:rsidRPr="00C04DAF">
              <w:rPr>
                <w:lang w:val="en-IN" w:eastAsia="en-IN"/>
              </w:rPr>
              <w:t xml:space="preserve">  Verify the above for both manual assignment and auto-assignment scenarios</w:t>
            </w:r>
          </w:p>
          <w:p w14:paraId="07793FC3" w14:textId="77777777" w:rsidR="003163C7" w:rsidRDefault="003163C7" w:rsidP="003163C7">
            <w:pPr>
              <w:pStyle w:val="NormalWeb"/>
              <w:numPr>
                <w:ilvl w:val="0"/>
                <w:numId w:val="6"/>
              </w:numPr>
              <w:rPr>
                <w:ins w:id="5" w:author="PruthviN" w:date="2019-08-07T22:48:00Z"/>
              </w:rPr>
            </w:pPr>
            <w:ins w:id="6" w:author="PruthviN" w:date="2019-08-07T22:48:00Z">
              <w:r>
                <w:t xml:space="preserve">Verify that comments for the latest assignment of the case are displayed under "Assignment Comments" column. </w:t>
              </w:r>
            </w:ins>
          </w:p>
          <w:p w14:paraId="518FD3F6" w14:textId="77777777" w:rsidR="003163C7" w:rsidRDefault="003163C7" w:rsidP="003163C7">
            <w:pPr>
              <w:pStyle w:val="NormalWeb"/>
              <w:numPr>
                <w:ilvl w:val="0"/>
                <w:numId w:val="6"/>
              </w:numPr>
              <w:rPr>
                <w:ins w:id="7" w:author="PruthviN" w:date="2019-08-07T22:48:00Z"/>
              </w:rPr>
            </w:pPr>
            <w:ins w:id="8" w:author="PruthviN" w:date="2019-08-07T22:48:00Z">
              <w:r>
                <w:t xml:space="preserve">Verify by adding this field in both Primary and Second View. </w:t>
              </w:r>
            </w:ins>
          </w:p>
          <w:p w14:paraId="15C36015" w14:textId="77777777" w:rsidR="003163C7" w:rsidRDefault="003163C7" w:rsidP="003163C7">
            <w:pPr>
              <w:pStyle w:val="NormalWeb"/>
              <w:numPr>
                <w:ilvl w:val="0"/>
                <w:numId w:val="6"/>
              </w:numPr>
              <w:rPr>
                <w:ins w:id="9" w:author="PruthviN" w:date="2019-08-07T22:48:00Z"/>
              </w:rPr>
            </w:pPr>
            <w:ins w:id="10" w:author="PruthviN" w:date="2019-08-07T22:48:00Z">
              <w:r>
                <w:t xml:space="preserve">If there are no comments entered for the latest assignment, verify that column shows blank value. </w:t>
              </w:r>
            </w:ins>
          </w:p>
          <w:p w14:paraId="0349C5B2" w14:textId="77777777" w:rsidR="003163C7" w:rsidRDefault="003163C7" w:rsidP="003163C7">
            <w:pPr>
              <w:pStyle w:val="NormalWeb"/>
              <w:numPr>
                <w:ilvl w:val="0"/>
                <w:numId w:val="6"/>
              </w:numPr>
              <w:rPr>
                <w:ins w:id="11" w:author="PruthviN" w:date="2019-08-07T22:48:00Z"/>
              </w:rPr>
            </w:pPr>
            <w:ins w:id="12" w:author="PruthviN" w:date="2019-08-07T22:48:00Z">
              <w:r>
                <w:t xml:space="preserve">Verify that if there is more data to show, the complete </w:t>
              </w:r>
              <w:proofErr w:type="gramStart"/>
              <w:r>
                <w:t>can be seen as</w:t>
              </w:r>
              <w:proofErr w:type="gramEnd"/>
              <w:r>
                <w:t xml:space="preserve"> per requirement</w:t>
              </w:r>
            </w:ins>
          </w:p>
          <w:p w14:paraId="4031FCC1" w14:textId="77777777" w:rsidR="003163C7" w:rsidRDefault="003163C7" w:rsidP="003163C7">
            <w:pPr>
              <w:pStyle w:val="NormalWeb"/>
              <w:numPr>
                <w:ilvl w:val="0"/>
                <w:numId w:val="6"/>
              </w:numPr>
              <w:rPr>
                <w:ins w:id="13" w:author="PruthviN" w:date="2019-08-07T22:48:00Z"/>
              </w:rPr>
            </w:pPr>
            <w:ins w:id="14" w:author="PruthviN" w:date="2019-08-07T22:48:00Z">
              <w:r>
                <w:t>Verify that the sorting is disabled on this column</w:t>
              </w:r>
            </w:ins>
          </w:p>
          <w:p w14:paraId="58BA4FB5" w14:textId="77777777" w:rsidR="003163C7" w:rsidRDefault="003163C7" w:rsidP="003163C7">
            <w:pPr>
              <w:pStyle w:val="NormalWeb"/>
              <w:numPr>
                <w:ilvl w:val="0"/>
                <w:numId w:val="6"/>
              </w:numPr>
              <w:rPr>
                <w:ins w:id="15" w:author="PruthviN" w:date="2019-08-07T22:48:00Z"/>
              </w:rPr>
            </w:pPr>
            <w:ins w:id="16" w:author="PruthviN" w:date="2019-08-07T22:48:00Z">
              <w:r>
                <w:t>Verify that the rows can be filtered through this column</w:t>
              </w:r>
            </w:ins>
          </w:p>
          <w:p w14:paraId="7E90AA31" w14:textId="77777777" w:rsidR="003163C7" w:rsidRDefault="003163C7" w:rsidP="003163C7">
            <w:pPr>
              <w:pStyle w:val="NormalWeb"/>
              <w:numPr>
                <w:ilvl w:val="0"/>
                <w:numId w:val="6"/>
              </w:numPr>
              <w:rPr>
                <w:ins w:id="17" w:author="PruthviN" w:date="2019-08-07T22:48:00Z"/>
              </w:rPr>
            </w:pPr>
            <w:ins w:id="18" w:author="PruthviN" w:date="2019-08-07T22:48:00Z">
              <w:r>
                <w:t>Verify that the Assignment Comments column is exported to excel upon export of data</w:t>
              </w:r>
            </w:ins>
          </w:p>
          <w:p w14:paraId="0EDE1908" w14:textId="77777777" w:rsidR="003163C7" w:rsidRDefault="003163C7" w:rsidP="003163C7">
            <w:pPr>
              <w:pStyle w:val="NormalWeb"/>
              <w:numPr>
                <w:ilvl w:val="0"/>
                <w:numId w:val="6"/>
              </w:numPr>
              <w:rPr>
                <w:ins w:id="19" w:author="PruthviN" w:date="2019-08-07T22:48:00Z"/>
              </w:rPr>
            </w:pPr>
            <w:ins w:id="20" w:author="PruthviN" w:date="2019-08-07T22:48:00Z">
              <w:r>
                <w:t>Verify the above in all listing screens - Intake Queue, Case List, FU/Dup Search and Dashboard widgets</w:t>
              </w:r>
            </w:ins>
          </w:p>
          <w:p w14:paraId="7D55CC04" w14:textId="1C6EB3D3" w:rsidR="003163C7" w:rsidRPr="00CD3CEB" w:rsidRDefault="003163C7" w:rsidP="003163C7">
            <w:pPr>
              <w:pStyle w:val="table"/>
              <w:numPr>
                <w:ilvl w:val="0"/>
                <w:numId w:val="6"/>
              </w:numPr>
              <w:rPr>
                <w:lang w:val="en-IN" w:eastAsia="en-IN"/>
              </w:rPr>
            </w:pPr>
          </w:p>
        </w:tc>
      </w:tr>
    </w:tbl>
    <w:p w14:paraId="459F9877" w14:textId="5FEE2679" w:rsidR="00BC7F82" w:rsidRDefault="00BC7F82" w:rsidP="00311CB6"/>
    <w:p w14:paraId="4E46D7E2" w14:textId="0ED4D079" w:rsidR="00231484" w:rsidRDefault="00231484" w:rsidP="00311CB6"/>
    <w:p w14:paraId="154E5D7E" w14:textId="7A6572B4" w:rsidR="00231484" w:rsidRDefault="00231484" w:rsidP="00311CB6"/>
    <w:p w14:paraId="20EE4B9E" w14:textId="77777777" w:rsidR="00231484" w:rsidRDefault="00231484" w:rsidP="00311CB6"/>
    <w:p w14:paraId="7C164DE0" w14:textId="77777777" w:rsidR="00BC7F82" w:rsidRDefault="00BC7F82" w:rsidP="00311CB6"/>
    <w:tbl>
      <w:tblPr>
        <w:tblW w:w="13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9" w:type="dxa"/>
          <w:left w:w="115" w:type="dxa"/>
          <w:bottom w:w="29" w:type="dxa"/>
          <w:right w:w="115" w:type="dxa"/>
        </w:tblCellMar>
        <w:tblLook w:val="0000" w:firstRow="0" w:lastRow="0" w:firstColumn="0" w:lastColumn="0" w:noHBand="0" w:noVBand="0"/>
      </w:tblPr>
      <w:tblGrid>
        <w:gridCol w:w="2275"/>
        <w:gridCol w:w="11070"/>
      </w:tblGrid>
      <w:tr w:rsidR="00720870" w:rsidRPr="00B12D8F" w14:paraId="2ACC0B3D" w14:textId="77777777" w:rsidTr="003E63D2">
        <w:tc>
          <w:tcPr>
            <w:tcW w:w="2275" w:type="dxa"/>
            <w:shd w:val="clear" w:color="auto" w:fill="D9D9D9" w:themeFill="background1" w:themeFillShade="D9"/>
            <w:vAlign w:val="center"/>
          </w:tcPr>
          <w:p w14:paraId="094E633A" w14:textId="77777777" w:rsidR="00720870" w:rsidRPr="00164666" w:rsidRDefault="1AC0B35C" w:rsidP="1AC0B35C">
            <w:pPr>
              <w:pStyle w:val="table"/>
              <w:rPr>
                <w:b/>
                <w:bCs/>
              </w:rPr>
            </w:pPr>
            <w:r w:rsidRPr="1AC0B35C">
              <w:rPr>
                <w:b/>
                <w:bCs/>
              </w:rPr>
              <w:t>Requirements Reference:</w:t>
            </w:r>
          </w:p>
        </w:tc>
        <w:tc>
          <w:tcPr>
            <w:tcW w:w="11070" w:type="dxa"/>
            <w:shd w:val="clear" w:color="auto" w:fill="D9D9D9" w:themeFill="background1" w:themeFillShade="D9"/>
            <w:vAlign w:val="center"/>
          </w:tcPr>
          <w:p w14:paraId="1F4164FD" w14:textId="36F2D1FD" w:rsidR="00720870" w:rsidRPr="00273C9B" w:rsidRDefault="00DA59F4" w:rsidP="00273C9B">
            <w:pPr>
              <w:pStyle w:val="table"/>
              <w:rPr>
                <w:color w:val="000000" w:themeColor="text1"/>
              </w:rPr>
            </w:pPr>
            <w:r w:rsidRPr="00DA59F4">
              <w:t>PVI-</w:t>
            </w:r>
            <w:r w:rsidR="00C04DAF">
              <w:t>7582</w:t>
            </w:r>
            <w:r w:rsidR="004908F9">
              <w:t>, PVI</w:t>
            </w:r>
            <w:r w:rsidR="00231484">
              <w:t>-</w:t>
            </w:r>
            <w:proofErr w:type="gramStart"/>
            <w:r w:rsidR="00C04DAF">
              <w:t>7604</w:t>
            </w:r>
            <w:ins w:id="21" w:author="PruthviN" w:date="2019-08-07T22:47:00Z">
              <w:r w:rsidR="003163C7">
                <w:t xml:space="preserve"> </w:t>
              </w:r>
            </w:ins>
            <w:ins w:id="22" w:author="PruthviN" w:date="2019-08-07T22:48:00Z">
              <w:r w:rsidR="003163C7">
                <w:t xml:space="preserve"> </w:t>
              </w:r>
              <w:r w:rsidR="003163C7" w:rsidRPr="003163C7">
                <w:t>PVI</w:t>
              </w:r>
              <w:proofErr w:type="gramEnd"/>
              <w:r w:rsidR="003163C7" w:rsidRPr="003163C7">
                <w:t>-7316</w:t>
              </w:r>
            </w:ins>
          </w:p>
        </w:tc>
      </w:tr>
      <w:tr w:rsidR="00720870" w:rsidRPr="00B12D8F" w14:paraId="0B2F607E" w14:textId="77777777" w:rsidTr="003E63D2">
        <w:tc>
          <w:tcPr>
            <w:tcW w:w="2275" w:type="dxa"/>
            <w:shd w:val="clear" w:color="auto" w:fill="D9D9D9" w:themeFill="background1" w:themeFillShade="D9"/>
            <w:vAlign w:val="center"/>
          </w:tcPr>
          <w:p w14:paraId="70D7E804" w14:textId="77777777" w:rsidR="00720870" w:rsidRPr="00164666" w:rsidRDefault="1AC0B35C" w:rsidP="1AC0B35C">
            <w:pPr>
              <w:pStyle w:val="table"/>
              <w:rPr>
                <w:b/>
                <w:bCs/>
              </w:rPr>
            </w:pPr>
            <w:r w:rsidRPr="1AC0B35C">
              <w:rPr>
                <w:b/>
                <w:bCs/>
              </w:rPr>
              <w:t>Acceptance Criteria:</w:t>
            </w:r>
          </w:p>
        </w:tc>
        <w:tc>
          <w:tcPr>
            <w:tcW w:w="11070" w:type="dxa"/>
            <w:shd w:val="clear" w:color="auto" w:fill="D9D9D9" w:themeFill="background1" w:themeFillShade="D9"/>
            <w:vAlign w:val="center"/>
          </w:tcPr>
          <w:p w14:paraId="25ECDEE3" w14:textId="498D9878" w:rsidR="00720870" w:rsidRPr="00C41F18" w:rsidRDefault="1AC0B35C" w:rsidP="00B12D8F">
            <w:pPr>
              <w:pStyle w:val="table"/>
            </w:pPr>
            <w:r>
              <w:t>The objective for test script successfully met.</w:t>
            </w:r>
          </w:p>
        </w:tc>
      </w:tr>
    </w:tbl>
    <w:p w14:paraId="30EB16DF" w14:textId="55C48ED1" w:rsidR="00740A77" w:rsidRDefault="00740A77" w:rsidP="006C4513">
      <w:pPr>
        <w:rPr>
          <w:color w:val="00B0F0"/>
        </w:rPr>
      </w:pPr>
    </w:p>
    <w:p w14:paraId="72641A76" w14:textId="6A38F307" w:rsidR="00554AC1" w:rsidRDefault="00554AC1" w:rsidP="006C4513"/>
    <w:p w14:paraId="28438EFB" w14:textId="7A97B882" w:rsidR="003F6676" w:rsidRDefault="1AC0B35C" w:rsidP="1AC0B35C">
      <w:pPr>
        <w:pStyle w:val="TopTab"/>
        <w:jc w:val="left"/>
        <w:rPr>
          <w:sz w:val="20"/>
        </w:rPr>
      </w:pPr>
      <w:r w:rsidRPr="1AC0B35C">
        <w:rPr>
          <w:sz w:val="20"/>
        </w:rPr>
        <w:lastRenderedPageBreak/>
        <w:t>Author Approvals &amp; Signatures</w:t>
      </w:r>
    </w:p>
    <w:tbl>
      <w:tblPr>
        <w:tblW w:w="13410" w:type="dxa"/>
        <w:tblInd w:w="-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90"/>
        <w:gridCol w:w="4590"/>
        <w:gridCol w:w="2520"/>
        <w:gridCol w:w="1710"/>
      </w:tblGrid>
      <w:tr w:rsidR="003F6676" w14:paraId="5F179700" w14:textId="77777777" w:rsidTr="003E63D2">
        <w:tc>
          <w:tcPr>
            <w:tcW w:w="4590" w:type="dxa"/>
            <w:shd w:val="clear" w:color="auto" w:fill="D9D9D9" w:themeFill="background1" w:themeFillShade="D9"/>
          </w:tcPr>
          <w:p w14:paraId="42D1011C" w14:textId="77777777" w:rsidR="003F6676" w:rsidRPr="003E63D2" w:rsidRDefault="1AC0B35C" w:rsidP="00CC3B75">
            <w:pPr>
              <w:pStyle w:val="TableText"/>
              <w:keepNext/>
              <w:jc w:val="center"/>
              <w:rPr>
                <w:b/>
              </w:rPr>
            </w:pPr>
            <w:r w:rsidRPr="003E63D2">
              <w:rPr>
                <w:b/>
              </w:rPr>
              <w:t>Title/Company Name</w:t>
            </w:r>
          </w:p>
        </w:tc>
        <w:tc>
          <w:tcPr>
            <w:tcW w:w="4590" w:type="dxa"/>
            <w:shd w:val="clear" w:color="auto" w:fill="D9D9D9" w:themeFill="background1" w:themeFillShade="D9"/>
          </w:tcPr>
          <w:p w14:paraId="6724656A" w14:textId="77777777" w:rsidR="003F6676" w:rsidRPr="003E63D2" w:rsidRDefault="1AC0B35C" w:rsidP="00CC3B75">
            <w:pPr>
              <w:pStyle w:val="TableText"/>
              <w:keepNext/>
              <w:jc w:val="center"/>
              <w:rPr>
                <w:b/>
              </w:rPr>
            </w:pPr>
            <w:r w:rsidRPr="003E63D2">
              <w:rPr>
                <w:b/>
              </w:rPr>
              <w:t>Name</w:t>
            </w:r>
          </w:p>
        </w:tc>
        <w:tc>
          <w:tcPr>
            <w:tcW w:w="2520" w:type="dxa"/>
            <w:shd w:val="clear" w:color="auto" w:fill="D9D9D9" w:themeFill="background1" w:themeFillShade="D9"/>
          </w:tcPr>
          <w:p w14:paraId="7A536FF7" w14:textId="77777777" w:rsidR="003F6676" w:rsidRPr="003E63D2" w:rsidRDefault="1AC0B35C" w:rsidP="00CC3B75">
            <w:pPr>
              <w:pStyle w:val="TableText"/>
              <w:keepNext/>
              <w:jc w:val="center"/>
              <w:rPr>
                <w:b/>
              </w:rPr>
            </w:pPr>
            <w:r w:rsidRPr="003E63D2">
              <w:rPr>
                <w:b/>
              </w:rPr>
              <w:t>Signature</w:t>
            </w:r>
          </w:p>
        </w:tc>
        <w:tc>
          <w:tcPr>
            <w:tcW w:w="1710" w:type="dxa"/>
            <w:shd w:val="clear" w:color="auto" w:fill="D9D9D9" w:themeFill="background1" w:themeFillShade="D9"/>
          </w:tcPr>
          <w:p w14:paraId="6DFB5C7A" w14:textId="77777777" w:rsidR="003F6676" w:rsidRPr="003E63D2" w:rsidRDefault="1AC0B35C" w:rsidP="00CC3B75">
            <w:pPr>
              <w:pStyle w:val="TableText"/>
              <w:keepNext/>
              <w:jc w:val="center"/>
              <w:rPr>
                <w:b/>
              </w:rPr>
            </w:pPr>
            <w:r w:rsidRPr="003E63D2">
              <w:rPr>
                <w:b/>
              </w:rPr>
              <w:t>Date</w:t>
            </w:r>
          </w:p>
        </w:tc>
      </w:tr>
      <w:tr w:rsidR="003F6676" w14:paraId="258ED2B9" w14:textId="77777777" w:rsidTr="1AC0B35C">
        <w:trPr>
          <w:trHeight w:val="777"/>
        </w:trPr>
        <w:tc>
          <w:tcPr>
            <w:tcW w:w="4590" w:type="dxa"/>
          </w:tcPr>
          <w:p w14:paraId="438D8B74" w14:textId="77777777" w:rsidR="003F6676" w:rsidRDefault="00671E31" w:rsidP="002554DA">
            <w:r>
              <w:t>Author</w:t>
            </w:r>
          </w:p>
          <w:p w14:paraId="23F16C38" w14:textId="239814CD" w:rsidR="00671E31" w:rsidRDefault="00671E31" w:rsidP="002554DA">
            <w:r>
              <w:t>(</w:t>
            </w:r>
            <w:proofErr w:type="spellStart"/>
            <w:r>
              <w:t>RxLogix</w:t>
            </w:r>
            <w:proofErr w:type="spellEnd"/>
            <w:r>
              <w:t>)</w:t>
            </w:r>
          </w:p>
        </w:tc>
        <w:tc>
          <w:tcPr>
            <w:tcW w:w="4590" w:type="dxa"/>
          </w:tcPr>
          <w:p w14:paraId="7FD172E9" w14:textId="77777777" w:rsidR="003F6676" w:rsidRDefault="003F6676" w:rsidP="00CC3B75"/>
        </w:tc>
        <w:tc>
          <w:tcPr>
            <w:tcW w:w="2520" w:type="dxa"/>
          </w:tcPr>
          <w:p w14:paraId="21325B4B" w14:textId="77777777" w:rsidR="003F6676" w:rsidRDefault="003F6676" w:rsidP="00CC3B75">
            <w:pPr>
              <w:spacing w:before="60" w:after="60"/>
              <w:rPr>
                <w:rStyle w:val="CommentReference"/>
              </w:rPr>
            </w:pPr>
          </w:p>
        </w:tc>
        <w:tc>
          <w:tcPr>
            <w:tcW w:w="1710" w:type="dxa"/>
          </w:tcPr>
          <w:p w14:paraId="23E50F75" w14:textId="77777777" w:rsidR="003F6676" w:rsidRDefault="003F6676" w:rsidP="00CC3B75">
            <w:pPr>
              <w:spacing w:before="60" w:after="60"/>
              <w:rPr>
                <w:sz w:val="22"/>
              </w:rPr>
            </w:pPr>
          </w:p>
        </w:tc>
      </w:tr>
    </w:tbl>
    <w:p w14:paraId="6D2167B8" w14:textId="77777777" w:rsidR="00CF1D18" w:rsidRDefault="00CF1D18" w:rsidP="006C4513"/>
    <w:p w14:paraId="7B4D2911" w14:textId="77777777" w:rsidR="00CF1D18" w:rsidRDefault="00CF1D18" w:rsidP="006C4513"/>
    <w:p w14:paraId="054E4B74" w14:textId="6D581E4F" w:rsidR="00B341B1" w:rsidRDefault="00B341B1" w:rsidP="006C4513"/>
    <w:p w14:paraId="688FB99A" w14:textId="6CD0415A" w:rsidR="0078553B" w:rsidRDefault="0078553B" w:rsidP="006C4513"/>
    <w:p w14:paraId="0C6815EE" w14:textId="77777777" w:rsidR="0078553B" w:rsidRDefault="0078553B" w:rsidP="006C4513"/>
    <w:p w14:paraId="27B154C5" w14:textId="77777777" w:rsidR="00B341B1" w:rsidRDefault="1AC0B35C" w:rsidP="003E63D2">
      <w:pPr>
        <w:pStyle w:val="TopTab"/>
        <w:jc w:val="left"/>
        <w:rPr>
          <w:sz w:val="20"/>
        </w:rPr>
      </w:pPr>
      <w:r w:rsidRPr="1AC0B35C">
        <w:rPr>
          <w:sz w:val="20"/>
        </w:rPr>
        <w:t xml:space="preserve">Pre-Approvals </w:t>
      </w:r>
    </w:p>
    <w:tbl>
      <w:tblPr>
        <w:tblW w:w="13410" w:type="dxa"/>
        <w:tblInd w:w="-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90"/>
        <w:gridCol w:w="4590"/>
        <w:gridCol w:w="2520"/>
        <w:gridCol w:w="1710"/>
      </w:tblGrid>
      <w:tr w:rsidR="00B341B1" w14:paraId="08E198D6" w14:textId="77777777" w:rsidTr="003E63D2">
        <w:tc>
          <w:tcPr>
            <w:tcW w:w="4590" w:type="dxa"/>
            <w:shd w:val="clear" w:color="auto" w:fill="D9D9D9" w:themeFill="background1" w:themeFillShade="D9"/>
          </w:tcPr>
          <w:p w14:paraId="590DC2CF" w14:textId="77777777" w:rsidR="00B341B1" w:rsidRPr="003E63D2" w:rsidRDefault="1AC0B35C" w:rsidP="00CC3B75">
            <w:pPr>
              <w:pStyle w:val="TableText"/>
              <w:keepNext/>
              <w:jc w:val="center"/>
              <w:rPr>
                <w:b/>
              </w:rPr>
            </w:pPr>
            <w:r w:rsidRPr="003E63D2">
              <w:rPr>
                <w:b/>
              </w:rPr>
              <w:t>Title/Company Name</w:t>
            </w:r>
          </w:p>
        </w:tc>
        <w:tc>
          <w:tcPr>
            <w:tcW w:w="4590" w:type="dxa"/>
            <w:shd w:val="clear" w:color="auto" w:fill="D9D9D9" w:themeFill="background1" w:themeFillShade="D9"/>
          </w:tcPr>
          <w:p w14:paraId="7FF776B5" w14:textId="77777777" w:rsidR="00B341B1" w:rsidRPr="003E63D2" w:rsidRDefault="1AC0B35C" w:rsidP="00CC3B75">
            <w:pPr>
              <w:pStyle w:val="TableText"/>
              <w:keepNext/>
              <w:jc w:val="center"/>
              <w:rPr>
                <w:b/>
              </w:rPr>
            </w:pPr>
            <w:r w:rsidRPr="003E63D2">
              <w:rPr>
                <w:b/>
              </w:rPr>
              <w:t>Name</w:t>
            </w:r>
          </w:p>
        </w:tc>
        <w:tc>
          <w:tcPr>
            <w:tcW w:w="2520" w:type="dxa"/>
            <w:shd w:val="clear" w:color="auto" w:fill="D9D9D9" w:themeFill="background1" w:themeFillShade="D9"/>
          </w:tcPr>
          <w:p w14:paraId="5391F317" w14:textId="77777777" w:rsidR="00B341B1" w:rsidRPr="003E63D2" w:rsidRDefault="1AC0B35C" w:rsidP="00CC3B75">
            <w:pPr>
              <w:pStyle w:val="TableText"/>
              <w:keepNext/>
              <w:jc w:val="center"/>
              <w:rPr>
                <w:b/>
              </w:rPr>
            </w:pPr>
            <w:r w:rsidRPr="003E63D2">
              <w:rPr>
                <w:b/>
              </w:rPr>
              <w:t>Signature</w:t>
            </w:r>
          </w:p>
        </w:tc>
        <w:tc>
          <w:tcPr>
            <w:tcW w:w="1710" w:type="dxa"/>
            <w:shd w:val="clear" w:color="auto" w:fill="D9D9D9" w:themeFill="background1" w:themeFillShade="D9"/>
          </w:tcPr>
          <w:p w14:paraId="2127A494" w14:textId="77777777" w:rsidR="00B341B1" w:rsidRPr="003E63D2" w:rsidRDefault="1AC0B35C" w:rsidP="00CC3B75">
            <w:pPr>
              <w:pStyle w:val="TableText"/>
              <w:keepNext/>
              <w:jc w:val="center"/>
              <w:rPr>
                <w:b/>
              </w:rPr>
            </w:pPr>
            <w:r w:rsidRPr="003E63D2">
              <w:rPr>
                <w:b/>
              </w:rPr>
              <w:t>Date</w:t>
            </w:r>
          </w:p>
        </w:tc>
      </w:tr>
      <w:tr w:rsidR="00B341B1" w14:paraId="69D064BD" w14:textId="77777777" w:rsidTr="1AC0B35C">
        <w:trPr>
          <w:trHeight w:val="777"/>
        </w:trPr>
        <w:tc>
          <w:tcPr>
            <w:tcW w:w="4590" w:type="dxa"/>
          </w:tcPr>
          <w:p w14:paraId="50C75DF0" w14:textId="2C5959CE" w:rsidR="00B065F3" w:rsidRPr="00B065F3" w:rsidRDefault="1AC0B35C" w:rsidP="00B065F3">
            <w:r>
              <w:t xml:space="preserve">SME </w:t>
            </w:r>
          </w:p>
          <w:p w14:paraId="0B6BACE9" w14:textId="77777777" w:rsidR="00B065F3" w:rsidRPr="00B065F3" w:rsidRDefault="1AC0B35C" w:rsidP="00B065F3">
            <w:r>
              <w:t>(</w:t>
            </w:r>
            <w:proofErr w:type="spellStart"/>
            <w:r>
              <w:t>RxLogix</w:t>
            </w:r>
            <w:proofErr w:type="spellEnd"/>
            <w:r>
              <w:t>)</w:t>
            </w:r>
          </w:p>
          <w:p w14:paraId="0E50DA9F" w14:textId="3CD52FA0" w:rsidR="00CF1D18" w:rsidRDefault="00B065F3" w:rsidP="00B065F3">
            <w:r>
              <w:t xml:space="preserve"> </w:t>
            </w:r>
          </w:p>
        </w:tc>
        <w:tc>
          <w:tcPr>
            <w:tcW w:w="4590" w:type="dxa"/>
          </w:tcPr>
          <w:p w14:paraId="4EDFC620" w14:textId="77777777" w:rsidR="00B341B1" w:rsidRDefault="00B341B1" w:rsidP="00CC3B75"/>
        </w:tc>
        <w:tc>
          <w:tcPr>
            <w:tcW w:w="2520" w:type="dxa"/>
          </w:tcPr>
          <w:p w14:paraId="79C09496" w14:textId="77777777" w:rsidR="00B341B1" w:rsidRDefault="00B341B1" w:rsidP="00CC3B75">
            <w:pPr>
              <w:spacing w:before="60" w:after="60"/>
              <w:rPr>
                <w:rStyle w:val="CommentReference"/>
              </w:rPr>
            </w:pPr>
          </w:p>
        </w:tc>
        <w:tc>
          <w:tcPr>
            <w:tcW w:w="1710" w:type="dxa"/>
          </w:tcPr>
          <w:p w14:paraId="6C112BF6" w14:textId="77777777" w:rsidR="00B341B1" w:rsidRDefault="00B341B1" w:rsidP="00CC3B75">
            <w:pPr>
              <w:spacing w:before="60" w:after="60"/>
              <w:rPr>
                <w:sz w:val="22"/>
              </w:rPr>
            </w:pPr>
          </w:p>
        </w:tc>
      </w:tr>
      <w:tr w:rsidR="003F6676" w14:paraId="19B47E0A" w14:textId="77777777" w:rsidTr="1AC0B35C">
        <w:trPr>
          <w:trHeight w:val="777"/>
        </w:trPr>
        <w:tc>
          <w:tcPr>
            <w:tcW w:w="4590" w:type="dxa"/>
          </w:tcPr>
          <w:p w14:paraId="5F52E401" w14:textId="77777777" w:rsidR="003B29DF" w:rsidRPr="003B29DF" w:rsidRDefault="1AC0B35C" w:rsidP="003B29DF">
            <w:r>
              <w:t>Quality Assurance</w:t>
            </w:r>
          </w:p>
          <w:p w14:paraId="0A01F2A0" w14:textId="77777777" w:rsidR="003B29DF" w:rsidRPr="003B29DF" w:rsidRDefault="1AC0B35C" w:rsidP="003B29DF">
            <w:r>
              <w:t>(</w:t>
            </w:r>
            <w:proofErr w:type="spellStart"/>
            <w:r>
              <w:t>RxLogix</w:t>
            </w:r>
            <w:proofErr w:type="spellEnd"/>
            <w:r>
              <w:t>)</w:t>
            </w:r>
          </w:p>
          <w:p w14:paraId="20C88A8B" w14:textId="77777777" w:rsidR="003F6676" w:rsidRDefault="003F6676" w:rsidP="00CC3B75"/>
        </w:tc>
        <w:tc>
          <w:tcPr>
            <w:tcW w:w="4590" w:type="dxa"/>
          </w:tcPr>
          <w:p w14:paraId="4877BEE0" w14:textId="77777777" w:rsidR="003F6676" w:rsidRDefault="003F6676" w:rsidP="00CC3B75"/>
        </w:tc>
        <w:tc>
          <w:tcPr>
            <w:tcW w:w="2520" w:type="dxa"/>
          </w:tcPr>
          <w:p w14:paraId="34E2830C" w14:textId="77777777" w:rsidR="003F6676" w:rsidRDefault="003F6676" w:rsidP="00CC3B75">
            <w:pPr>
              <w:spacing w:before="60" w:after="60"/>
              <w:rPr>
                <w:rStyle w:val="CommentReference"/>
              </w:rPr>
            </w:pPr>
          </w:p>
        </w:tc>
        <w:tc>
          <w:tcPr>
            <w:tcW w:w="1710" w:type="dxa"/>
          </w:tcPr>
          <w:p w14:paraId="70CA3DDF" w14:textId="77777777" w:rsidR="003F6676" w:rsidRDefault="003F6676" w:rsidP="00CC3B75">
            <w:pPr>
              <w:spacing w:before="60" w:after="60"/>
              <w:rPr>
                <w:sz w:val="22"/>
              </w:rPr>
            </w:pPr>
          </w:p>
        </w:tc>
      </w:tr>
    </w:tbl>
    <w:p w14:paraId="658080ED" w14:textId="5215A372" w:rsidR="00B912A2" w:rsidRDefault="00B912A2" w:rsidP="1AC0B35C">
      <w:pPr>
        <w:tabs>
          <w:tab w:val="left" w:pos="9408"/>
        </w:tabs>
        <w:rPr>
          <w:b/>
          <w:bCs/>
        </w:rPr>
      </w:pPr>
    </w:p>
    <w:p w14:paraId="63BB1E2D" w14:textId="101E053C" w:rsidR="00DB7AEF" w:rsidRDefault="1AC0B35C" w:rsidP="00C04DAF">
      <w:pPr>
        <w:rPr>
          <w:b/>
          <w:bCs/>
        </w:rPr>
      </w:pPr>
      <w:r w:rsidRPr="1AC0B35C">
        <w:rPr>
          <w:b/>
          <w:bCs/>
        </w:rPr>
        <w:t>SETUP DATA:</w:t>
      </w:r>
    </w:p>
    <w:p w14:paraId="19196E8D" w14:textId="77777777" w:rsidR="00DB7AEF" w:rsidRDefault="00DB7AEF" w:rsidP="00042C99">
      <w:pPr>
        <w:tabs>
          <w:tab w:val="left" w:pos="9408"/>
        </w:tabs>
        <w:rPr>
          <w:b/>
        </w:rPr>
      </w:pPr>
    </w:p>
    <w:tbl>
      <w:tblPr>
        <w:tblW w:w="13325" w:type="dxa"/>
        <w:tblInd w:w="-1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4A0" w:firstRow="1" w:lastRow="0" w:firstColumn="1" w:lastColumn="0" w:noHBand="0" w:noVBand="1"/>
      </w:tblPr>
      <w:tblGrid>
        <w:gridCol w:w="2397"/>
        <w:gridCol w:w="2140"/>
        <w:gridCol w:w="2976"/>
        <w:gridCol w:w="4111"/>
        <w:gridCol w:w="1701"/>
      </w:tblGrid>
      <w:tr w:rsidR="00BE12AA" w:rsidRPr="005E4834" w14:paraId="59707C3A" w14:textId="2DB21B24" w:rsidTr="00E5484D">
        <w:tc>
          <w:tcPr>
            <w:tcW w:w="2397" w:type="dxa"/>
            <w:vMerge w:val="restart"/>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428EDE5A" w14:textId="77777777" w:rsidR="00BE12AA" w:rsidRPr="003E63D2" w:rsidRDefault="00BE12AA" w:rsidP="00B20CD9">
            <w:pPr>
              <w:rPr>
                <w:b/>
              </w:rPr>
            </w:pPr>
            <w:r w:rsidRPr="003E63D2">
              <w:rPr>
                <w:b/>
              </w:rPr>
              <w:t>Preparatory Section</w:t>
            </w:r>
          </w:p>
        </w:tc>
        <w:tc>
          <w:tcPr>
            <w:tcW w:w="214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DF4EE85" w14:textId="77777777" w:rsidR="00BE12AA" w:rsidRPr="003E63D2" w:rsidRDefault="00BE12AA" w:rsidP="00B20CD9">
            <w:pPr>
              <w:rPr>
                <w:b/>
              </w:rPr>
            </w:pPr>
            <w:r w:rsidRPr="003E63D2">
              <w:rPr>
                <w:b/>
              </w:rPr>
              <w:t>Preparatory Work</w:t>
            </w:r>
          </w:p>
        </w:tc>
        <w:tc>
          <w:tcPr>
            <w:tcW w:w="297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86F5DA0" w14:textId="77777777" w:rsidR="00BE12AA" w:rsidRPr="003E63D2" w:rsidRDefault="00BE12AA" w:rsidP="00B20CD9">
            <w:pPr>
              <w:rPr>
                <w:b/>
              </w:rPr>
            </w:pPr>
            <w:r w:rsidRPr="003E63D2">
              <w:rPr>
                <w:b/>
              </w:rPr>
              <w:t>Value</w:t>
            </w:r>
          </w:p>
        </w:tc>
        <w:tc>
          <w:tcPr>
            <w:tcW w:w="411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3679FF7" w14:textId="77777777" w:rsidR="00BE12AA" w:rsidRPr="003E63D2" w:rsidRDefault="00BE12AA" w:rsidP="00B20CD9">
            <w:pPr>
              <w:rPr>
                <w:b/>
              </w:rPr>
            </w:pPr>
            <w:r w:rsidRPr="003E63D2">
              <w:rPr>
                <w:b/>
              </w:rPr>
              <w:t>Comments / Notes</w:t>
            </w:r>
          </w:p>
        </w:tc>
        <w:tc>
          <w:tcPr>
            <w:tcW w:w="170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C807DA" w14:textId="78D22BCF" w:rsidR="00BE12AA" w:rsidRPr="00B61558" w:rsidRDefault="00BE12AA" w:rsidP="00B20CD9">
            <w:pPr>
              <w:rPr>
                <w:b/>
              </w:rPr>
            </w:pPr>
            <w:r w:rsidRPr="00B87EB2">
              <w:rPr>
                <w:b/>
                <w:bCs/>
              </w:rPr>
              <w:t>Verified By: Initial/Date</w:t>
            </w:r>
          </w:p>
        </w:tc>
      </w:tr>
      <w:tr w:rsidR="00BE12AA" w:rsidRPr="005E4834" w14:paraId="6C0DF26A" w14:textId="28E1EC85" w:rsidTr="00E5484D">
        <w:tc>
          <w:tcPr>
            <w:tcW w:w="2397" w:type="dxa"/>
            <w:vMerge/>
            <w:tcBorders>
              <w:top w:val="single" w:sz="6" w:space="0" w:color="auto"/>
              <w:left w:val="single" w:sz="6" w:space="0" w:color="auto"/>
              <w:bottom w:val="single" w:sz="6" w:space="0" w:color="auto"/>
              <w:right w:val="single" w:sz="6" w:space="0" w:color="auto"/>
            </w:tcBorders>
            <w:vAlign w:val="center"/>
            <w:hideMark/>
          </w:tcPr>
          <w:p w14:paraId="4B5AB16F" w14:textId="77777777" w:rsidR="00BE12AA" w:rsidRPr="005E4834" w:rsidRDefault="00BE12AA" w:rsidP="00B20CD9"/>
        </w:tc>
        <w:tc>
          <w:tcPr>
            <w:tcW w:w="2140" w:type="dxa"/>
            <w:tcBorders>
              <w:top w:val="single" w:sz="6" w:space="0" w:color="auto"/>
              <w:left w:val="single" w:sz="6" w:space="0" w:color="auto"/>
              <w:bottom w:val="single" w:sz="6" w:space="0" w:color="auto"/>
              <w:right w:val="single" w:sz="6" w:space="0" w:color="auto"/>
            </w:tcBorders>
          </w:tcPr>
          <w:p w14:paraId="7155CC88" w14:textId="77777777" w:rsidR="00BE12AA" w:rsidRPr="005E4834" w:rsidRDefault="00BE12AA" w:rsidP="00B20CD9">
            <w:pPr>
              <w:spacing w:before="240" w:after="240"/>
            </w:pPr>
            <w:r>
              <w:t>PVIURL</w:t>
            </w:r>
          </w:p>
        </w:tc>
        <w:tc>
          <w:tcPr>
            <w:tcW w:w="2976" w:type="dxa"/>
            <w:tcBorders>
              <w:top w:val="single" w:sz="6" w:space="0" w:color="auto"/>
              <w:left w:val="single" w:sz="6" w:space="0" w:color="auto"/>
              <w:bottom w:val="single" w:sz="6" w:space="0" w:color="auto"/>
              <w:right w:val="single" w:sz="6" w:space="0" w:color="auto"/>
            </w:tcBorders>
          </w:tcPr>
          <w:p w14:paraId="03947C1D" w14:textId="77777777" w:rsidR="00BE12AA" w:rsidRPr="005E4834" w:rsidRDefault="00BE12AA" w:rsidP="00B20CD9">
            <w:pPr>
              <w:spacing w:before="240" w:after="240"/>
            </w:pPr>
          </w:p>
        </w:tc>
        <w:tc>
          <w:tcPr>
            <w:tcW w:w="4111" w:type="dxa"/>
            <w:tcBorders>
              <w:top w:val="single" w:sz="6" w:space="0" w:color="auto"/>
              <w:left w:val="single" w:sz="6" w:space="0" w:color="auto"/>
              <w:bottom w:val="single" w:sz="6" w:space="0" w:color="auto"/>
              <w:right w:val="single" w:sz="6" w:space="0" w:color="auto"/>
            </w:tcBorders>
            <w:hideMark/>
          </w:tcPr>
          <w:p w14:paraId="726A1E01" w14:textId="77777777" w:rsidR="00BE12AA" w:rsidRPr="005E4834" w:rsidRDefault="00BE12AA" w:rsidP="00B20CD9">
            <w:pPr>
              <w:spacing w:before="240" w:after="240"/>
            </w:pPr>
            <w:r>
              <w:t>Referred to in script as Application URL</w:t>
            </w:r>
          </w:p>
        </w:tc>
        <w:tc>
          <w:tcPr>
            <w:tcW w:w="1701" w:type="dxa"/>
            <w:tcBorders>
              <w:top w:val="single" w:sz="6" w:space="0" w:color="auto"/>
              <w:left w:val="single" w:sz="6" w:space="0" w:color="auto"/>
              <w:bottom w:val="single" w:sz="6" w:space="0" w:color="auto"/>
              <w:right w:val="single" w:sz="6" w:space="0" w:color="auto"/>
            </w:tcBorders>
          </w:tcPr>
          <w:p w14:paraId="7E3B783D" w14:textId="77777777" w:rsidR="00BE12AA" w:rsidRDefault="00BE12AA" w:rsidP="00B20CD9">
            <w:pPr>
              <w:spacing w:before="240" w:after="240"/>
            </w:pPr>
          </w:p>
        </w:tc>
      </w:tr>
    </w:tbl>
    <w:p w14:paraId="10E70241" w14:textId="094E4372" w:rsidR="002E4A8C" w:rsidRPr="002E4A8C" w:rsidRDefault="002E4A8C" w:rsidP="002E4A8C">
      <w:pPr>
        <w:rPr>
          <w:rFonts w:eastAsiaTheme="minorEastAsia"/>
          <w:lang w:eastAsia="ja-JP"/>
        </w:rPr>
      </w:pPr>
    </w:p>
    <w:p w14:paraId="4720B28E" w14:textId="4C6ECEFC" w:rsidR="002E4A8C" w:rsidRPr="002E4A8C" w:rsidRDefault="002E4A8C" w:rsidP="002E4A8C">
      <w:pPr>
        <w:rPr>
          <w:rFonts w:eastAsiaTheme="minorEastAsia"/>
          <w:lang w:eastAsia="ja-JP"/>
        </w:rPr>
      </w:pPr>
    </w:p>
    <w:p w14:paraId="5207702A" w14:textId="77777777" w:rsidR="002E4A8C" w:rsidRPr="002E4A8C" w:rsidRDefault="002E4A8C" w:rsidP="002E4A8C">
      <w:pPr>
        <w:rPr>
          <w:rFonts w:eastAsiaTheme="minorEastAsia"/>
          <w:lang w:eastAsia="ja-JP"/>
        </w:rPr>
      </w:pPr>
    </w:p>
    <w:tbl>
      <w:tblPr>
        <w:tblW w:w="13467" w:type="dxa"/>
        <w:tblInd w:w="-147" w:type="dxa"/>
        <w:tblLook w:val="04A0" w:firstRow="1" w:lastRow="0" w:firstColumn="1" w:lastColumn="0" w:noHBand="0" w:noVBand="1"/>
      </w:tblPr>
      <w:tblGrid>
        <w:gridCol w:w="1478"/>
        <w:gridCol w:w="1499"/>
        <w:gridCol w:w="6946"/>
        <w:gridCol w:w="3544"/>
        <w:tblGridChange w:id="23">
          <w:tblGrid>
            <w:gridCol w:w="284"/>
            <w:gridCol w:w="1194"/>
            <w:gridCol w:w="284"/>
            <w:gridCol w:w="1215"/>
            <w:gridCol w:w="284"/>
            <w:gridCol w:w="6662"/>
            <w:gridCol w:w="284"/>
            <w:gridCol w:w="3260"/>
            <w:gridCol w:w="284"/>
          </w:tblGrid>
        </w:tblGridChange>
      </w:tblGrid>
      <w:tr w:rsidR="00791123" w:rsidRPr="004B62E2" w14:paraId="0F5A3C66" w14:textId="77777777" w:rsidTr="00791123">
        <w:trPr>
          <w:trHeight w:val="300"/>
        </w:trPr>
        <w:tc>
          <w:tcPr>
            <w:tcW w:w="1478"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500B210" w14:textId="77777777" w:rsidR="00791123" w:rsidRPr="004B62E2" w:rsidRDefault="00791123" w:rsidP="00A0586F">
            <w:pPr>
              <w:rPr>
                <w:b/>
                <w:bCs/>
                <w:color w:val="000000"/>
                <w:lang w:val="en-IN" w:eastAsia="en-IN"/>
              </w:rPr>
            </w:pPr>
            <w:r w:rsidRPr="004B62E2">
              <w:rPr>
                <w:b/>
                <w:bCs/>
                <w:color w:val="000000"/>
                <w:lang w:val="en-IN" w:eastAsia="en-IN"/>
              </w:rPr>
              <w:t>Test Data Input Table: Email</w:t>
            </w:r>
          </w:p>
        </w:tc>
        <w:tc>
          <w:tcPr>
            <w:tcW w:w="1499" w:type="dxa"/>
            <w:tcBorders>
              <w:top w:val="single" w:sz="4" w:space="0" w:color="auto"/>
              <w:left w:val="nil"/>
              <w:bottom w:val="single" w:sz="4" w:space="0" w:color="auto"/>
              <w:right w:val="single" w:sz="4" w:space="0" w:color="auto"/>
            </w:tcBorders>
            <w:shd w:val="clear" w:color="000000" w:fill="D9D9D9"/>
            <w:hideMark/>
          </w:tcPr>
          <w:p w14:paraId="06BBB1AF" w14:textId="77777777" w:rsidR="00791123" w:rsidRPr="004B62E2" w:rsidRDefault="00791123" w:rsidP="00A0586F">
            <w:pPr>
              <w:rPr>
                <w:b/>
                <w:bCs/>
                <w:color w:val="000000"/>
                <w:lang w:val="en-IN" w:eastAsia="en-IN"/>
              </w:rPr>
            </w:pPr>
            <w:r w:rsidRPr="004B62E2">
              <w:rPr>
                <w:b/>
                <w:bCs/>
                <w:color w:val="000000"/>
                <w:lang w:val="en-IN" w:eastAsia="en-IN"/>
              </w:rPr>
              <w:t>Field</w:t>
            </w:r>
          </w:p>
        </w:tc>
        <w:tc>
          <w:tcPr>
            <w:tcW w:w="6946" w:type="dxa"/>
            <w:tcBorders>
              <w:top w:val="single" w:sz="4" w:space="0" w:color="auto"/>
              <w:left w:val="nil"/>
              <w:bottom w:val="single" w:sz="4" w:space="0" w:color="auto"/>
              <w:right w:val="single" w:sz="4" w:space="0" w:color="auto"/>
            </w:tcBorders>
            <w:shd w:val="clear" w:color="000000" w:fill="D9D9D9"/>
            <w:hideMark/>
          </w:tcPr>
          <w:p w14:paraId="699C3DF2" w14:textId="77777777" w:rsidR="00791123" w:rsidRPr="004B62E2" w:rsidRDefault="00791123" w:rsidP="00A0586F">
            <w:pPr>
              <w:rPr>
                <w:b/>
                <w:bCs/>
                <w:color w:val="000000"/>
                <w:lang w:val="en-IN" w:eastAsia="en-IN"/>
              </w:rPr>
            </w:pPr>
            <w:r w:rsidRPr="004B62E2">
              <w:rPr>
                <w:b/>
                <w:bCs/>
                <w:color w:val="000000"/>
                <w:lang w:val="en-IN" w:eastAsia="en-IN"/>
              </w:rPr>
              <w:t>Value</w:t>
            </w:r>
          </w:p>
        </w:tc>
        <w:tc>
          <w:tcPr>
            <w:tcW w:w="3544" w:type="dxa"/>
            <w:tcBorders>
              <w:top w:val="single" w:sz="4" w:space="0" w:color="auto"/>
              <w:left w:val="nil"/>
              <w:bottom w:val="single" w:sz="4" w:space="0" w:color="auto"/>
              <w:right w:val="single" w:sz="4" w:space="0" w:color="auto"/>
            </w:tcBorders>
            <w:shd w:val="clear" w:color="000000" w:fill="D9D9D9"/>
            <w:hideMark/>
          </w:tcPr>
          <w:p w14:paraId="2A014FAC" w14:textId="77777777" w:rsidR="00791123" w:rsidRPr="004B62E2" w:rsidRDefault="00791123" w:rsidP="00A0586F">
            <w:pPr>
              <w:rPr>
                <w:b/>
                <w:bCs/>
                <w:color w:val="000000"/>
                <w:lang w:val="en-IN" w:eastAsia="en-IN"/>
              </w:rPr>
            </w:pPr>
            <w:r w:rsidRPr="004B62E2">
              <w:rPr>
                <w:b/>
                <w:bCs/>
                <w:color w:val="000000"/>
                <w:lang w:val="en-IN" w:eastAsia="en-IN"/>
              </w:rPr>
              <w:t>Verified By: Initial/Date</w:t>
            </w:r>
          </w:p>
        </w:tc>
      </w:tr>
      <w:tr w:rsidR="00791123" w:rsidRPr="004B62E2" w14:paraId="145A137A" w14:textId="77777777" w:rsidTr="00791123">
        <w:trPr>
          <w:trHeight w:val="523"/>
        </w:trPr>
        <w:tc>
          <w:tcPr>
            <w:tcW w:w="1478" w:type="dxa"/>
            <w:vMerge/>
            <w:tcBorders>
              <w:top w:val="single" w:sz="4" w:space="0" w:color="auto"/>
              <w:left w:val="single" w:sz="4" w:space="0" w:color="auto"/>
              <w:bottom w:val="single" w:sz="4" w:space="0" w:color="auto"/>
              <w:right w:val="single" w:sz="4" w:space="0" w:color="auto"/>
            </w:tcBorders>
            <w:vAlign w:val="center"/>
            <w:hideMark/>
          </w:tcPr>
          <w:p w14:paraId="13CBD067" w14:textId="77777777" w:rsidR="00791123" w:rsidRPr="004B62E2" w:rsidRDefault="00791123" w:rsidP="00A0586F">
            <w:pPr>
              <w:rPr>
                <w:b/>
                <w:bCs/>
                <w:color w:val="000000"/>
                <w:lang w:val="en-IN" w:eastAsia="en-IN"/>
              </w:rPr>
            </w:pPr>
          </w:p>
        </w:tc>
        <w:tc>
          <w:tcPr>
            <w:tcW w:w="1499" w:type="dxa"/>
            <w:tcBorders>
              <w:top w:val="nil"/>
              <w:left w:val="nil"/>
              <w:bottom w:val="single" w:sz="4" w:space="0" w:color="auto"/>
              <w:right w:val="single" w:sz="4" w:space="0" w:color="auto"/>
            </w:tcBorders>
            <w:shd w:val="clear" w:color="auto" w:fill="auto"/>
            <w:noWrap/>
            <w:hideMark/>
          </w:tcPr>
          <w:p w14:paraId="0D06AD81" w14:textId="77777777" w:rsidR="00791123" w:rsidRPr="002566E3" w:rsidRDefault="00791123" w:rsidP="00A0586F">
            <w:r w:rsidRPr="002566E3">
              <w:t>To</w:t>
            </w:r>
          </w:p>
        </w:tc>
        <w:tc>
          <w:tcPr>
            <w:tcW w:w="6946" w:type="dxa"/>
            <w:tcBorders>
              <w:top w:val="nil"/>
              <w:left w:val="nil"/>
              <w:bottom w:val="single" w:sz="4" w:space="0" w:color="auto"/>
              <w:right w:val="single" w:sz="4" w:space="0" w:color="auto"/>
            </w:tcBorders>
            <w:shd w:val="clear" w:color="auto" w:fill="auto"/>
            <w:noWrap/>
            <w:hideMark/>
          </w:tcPr>
          <w:p w14:paraId="543AD62C" w14:textId="77777777" w:rsidR="00791123" w:rsidRPr="004B62E2" w:rsidRDefault="00791123" w:rsidP="00A0586F">
            <w:pPr>
              <w:rPr>
                <w:rFonts w:ascii="Calibri" w:hAnsi="Calibri" w:cs="Calibri"/>
                <w:color w:val="000000"/>
                <w:sz w:val="22"/>
                <w:szCs w:val="22"/>
                <w:lang w:val="en-IN" w:eastAsia="en-IN"/>
              </w:rPr>
            </w:pPr>
            <w:r w:rsidRPr="004B62E2">
              <w:rPr>
                <w:rFonts w:ascii="Calibri" w:hAnsi="Calibri" w:cs="Calibri"/>
                <w:color w:val="000000"/>
                <w:sz w:val="22"/>
                <w:szCs w:val="22"/>
                <w:lang w:val="en-IN" w:eastAsia="en-IN"/>
              </w:rPr>
              <w:t> </w:t>
            </w:r>
          </w:p>
        </w:tc>
        <w:tc>
          <w:tcPr>
            <w:tcW w:w="3544" w:type="dxa"/>
            <w:tcBorders>
              <w:top w:val="nil"/>
              <w:left w:val="nil"/>
              <w:bottom w:val="single" w:sz="4" w:space="0" w:color="auto"/>
              <w:right w:val="single" w:sz="4" w:space="0" w:color="auto"/>
            </w:tcBorders>
            <w:shd w:val="clear" w:color="auto" w:fill="auto"/>
            <w:noWrap/>
            <w:hideMark/>
          </w:tcPr>
          <w:p w14:paraId="70374B8B" w14:textId="77777777" w:rsidR="00791123" w:rsidRPr="004B62E2" w:rsidRDefault="00791123" w:rsidP="00A0586F">
            <w:pPr>
              <w:rPr>
                <w:rFonts w:ascii="Calibri" w:hAnsi="Calibri" w:cs="Calibri"/>
                <w:color w:val="000000"/>
                <w:sz w:val="22"/>
                <w:szCs w:val="22"/>
                <w:lang w:val="en-IN" w:eastAsia="en-IN"/>
              </w:rPr>
            </w:pPr>
            <w:r w:rsidRPr="004B62E2">
              <w:rPr>
                <w:rFonts w:ascii="Calibri" w:hAnsi="Calibri" w:cs="Calibri"/>
                <w:color w:val="000000"/>
                <w:sz w:val="22"/>
                <w:szCs w:val="22"/>
                <w:lang w:val="en-IN" w:eastAsia="en-IN"/>
              </w:rPr>
              <w:t> </w:t>
            </w:r>
          </w:p>
        </w:tc>
      </w:tr>
      <w:tr w:rsidR="00791123" w:rsidRPr="004B62E2" w14:paraId="58AEDD00" w14:textId="77777777" w:rsidTr="00544D6E">
        <w:tblPrEx>
          <w:tblW w:w="13467" w:type="dxa"/>
          <w:tblInd w:w="-147" w:type="dxa"/>
          <w:tblPrExChange w:id="24" w:author="PruthviN" w:date="2019-08-07T22:43:00Z">
            <w:tblPrEx>
              <w:tblW w:w="13467" w:type="dxa"/>
              <w:tblInd w:w="-147" w:type="dxa"/>
            </w:tblPrEx>
          </w:tblPrExChange>
        </w:tblPrEx>
        <w:trPr>
          <w:trHeight w:val="431"/>
          <w:trPrChange w:id="25" w:author="PruthviN" w:date="2019-08-07T22:43:00Z">
            <w:trPr>
              <w:gridBefore w:val="1"/>
              <w:trHeight w:val="431"/>
            </w:trPr>
          </w:trPrChange>
        </w:trPr>
        <w:tc>
          <w:tcPr>
            <w:tcW w:w="1478" w:type="dxa"/>
            <w:vMerge/>
            <w:tcBorders>
              <w:top w:val="single" w:sz="4" w:space="0" w:color="auto"/>
              <w:left w:val="single" w:sz="4" w:space="0" w:color="auto"/>
              <w:bottom w:val="single" w:sz="4" w:space="0" w:color="auto"/>
              <w:right w:val="single" w:sz="4" w:space="0" w:color="auto"/>
            </w:tcBorders>
            <w:vAlign w:val="center"/>
            <w:hideMark/>
            <w:tcPrChange w:id="26" w:author="PruthviN" w:date="2019-08-07T22:43:00Z">
              <w:tcPr>
                <w:tcW w:w="1478" w:type="dxa"/>
                <w:gridSpan w:val="2"/>
                <w:vMerge/>
                <w:tcBorders>
                  <w:top w:val="single" w:sz="4" w:space="0" w:color="auto"/>
                  <w:left w:val="single" w:sz="4" w:space="0" w:color="auto"/>
                  <w:bottom w:val="single" w:sz="4" w:space="0" w:color="auto"/>
                  <w:right w:val="single" w:sz="4" w:space="0" w:color="auto"/>
                </w:tcBorders>
                <w:vAlign w:val="center"/>
                <w:hideMark/>
              </w:tcPr>
            </w:tcPrChange>
          </w:tcPr>
          <w:p w14:paraId="5EA9EC16" w14:textId="77777777" w:rsidR="00791123" w:rsidRPr="004B62E2" w:rsidRDefault="00791123" w:rsidP="00A0586F">
            <w:pPr>
              <w:rPr>
                <w:b/>
                <w:bCs/>
                <w:color w:val="000000"/>
                <w:lang w:val="en-IN" w:eastAsia="en-IN"/>
              </w:rPr>
            </w:pPr>
          </w:p>
        </w:tc>
        <w:tc>
          <w:tcPr>
            <w:tcW w:w="1499" w:type="dxa"/>
            <w:tcBorders>
              <w:top w:val="nil"/>
              <w:left w:val="nil"/>
              <w:bottom w:val="nil"/>
              <w:right w:val="single" w:sz="4" w:space="0" w:color="auto"/>
            </w:tcBorders>
            <w:shd w:val="clear" w:color="auto" w:fill="auto"/>
            <w:noWrap/>
            <w:hideMark/>
            <w:tcPrChange w:id="27" w:author="PruthviN" w:date="2019-08-07T22:43:00Z">
              <w:tcPr>
                <w:tcW w:w="1499" w:type="dxa"/>
                <w:gridSpan w:val="2"/>
                <w:tcBorders>
                  <w:top w:val="nil"/>
                  <w:left w:val="nil"/>
                  <w:bottom w:val="single" w:sz="4" w:space="0" w:color="auto"/>
                  <w:right w:val="single" w:sz="4" w:space="0" w:color="auto"/>
                </w:tcBorders>
                <w:shd w:val="clear" w:color="auto" w:fill="auto"/>
                <w:noWrap/>
                <w:hideMark/>
              </w:tcPr>
            </w:tcPrChange>
          </w:tcPr>
          <w:p w14:paraId="37D2EDBF" w14:textId="77777777" w:rsidR="00791123" w:rsidRPr="002566E3" w:rsidRDefault="00791123" w:rsidP="00A0586F">
            <w:r w:rsidRPr="002566E3">
              <w:t>Subject</w:t>
            </w:r>
          </w:p>
        </w:tc>
        <w:tc>
          <w:tcPr>
            <w:tcW w:w="6946" w:type="dxa"/>
            <w:tcBorders>
              <w:top w:val="nil"/>
              <w:left w:val="nil"/>
              <w:bottom w:val="nil"/>
              <w:right w:val="single" w:sz="4" w:space="0" w:color="auto"/>
            </w:tcBorders>
            <w:shd w:val="clear" w:color="auto" w:fill="auto"/>
            <w:noWrap/>
            <w:hideMark/>
            <w:tcPrChange w:id="28" w:author="PruthviN" w:date="2019-08-07T22:43:00Z">
              <w:tcPr>
                <w:tcW w:w="6946" w:type="dxa"/>
                <w:gridSpan w:val="2"/>
                <w:tcBorders>
                  <w:top w:val="nil"/>
                  <w:left w:val="nil"/>
                  <w:bottom w:val="single" w:sz="4" w:space="0" w:color="auto"/>
                  <w:right w:val="single" w:sz="4" w:space="0" w:color="auto"/>
                </w:tcBorders>
                <w:shd w:val="clear" w:color="auto" w:fill="auto"/>
                <w:noWrap/>
                <w:hideMark/>
              </w:tcPr>
            </w:tcPrChange>
          </w:tcPr>
          <w:p w14:paraId="31F7857D" w14:textId="77777777" w:rsidR="00791123" w:rsidRPr="004B62E2" w:rsidRDefault="00791123" w:rsidP="00A0586F">
            <w:pPr>
              <w:rPr>
                <w:rFonts w:ascii="Calibri" w:hAnsi="Calibri" w:cs="Calibri"/>
                <w:color w:val="000000"/>
                <w:sz w:val="22"/>
                <w:szCs w:val="22"/>
                <w:lang w:val="en-IN" w:eastAsia="en-IN"/>
              </w:rPr>
            </w:pPr>
            <w:r w:rsidRPr="004B62E2">
              <w:rPr>
                <w:rFonts w:ascii="Calibri" w:hAnsi="Calibri" w:cs="Calibri"/>
                <w:color w:val="000000"/>
                <w:sz w:val="22"/>
                <w:szCs w:val="22"/>
                <w:lang w:val="en-IN" w:eastAsia="en-IN"/>
              </w:rPr>
              <w:t> </w:t>
            </w:r>
          </w:p>
        </w:tc>
        <w:tc>
          <w:tcPr>
            <w:tcW w:w="3544" w:type="dxa"/>
            <w:tcBorders>
              <w:top w:val="nil"/>
              <w:left w:val="nil"/>
              <w:bottom w:val="nil"/>
              <w:right w:val="single" w:sz="4" w:space="0" w:color="auto"/>
            </w:tcBorders>
            <w:shd w:val="clear" w:color="auto" w:fill="auto"/>
            <w:noWrap/>
            <w:hideMark/>
            <w:tcPrChange w:id="29" w:author="PruthviN" w:date="2019-08-07T22:43:00Z">
              <w:tcPr>
                <w:tcW w:w="3544" w:type="dxa"/>
                <w:gridSpan w:val="2"/>
                <w:tcBorders>
                  <w:top w:val="nil"/>
                  <w:left w:val="nil"/>
                  <w:bottom w:val="single" w:sz="4" w:space="0" w:color="auto"/>
                  <w:right w:val="single" w:sz="4" w:space="0" w:color="auto"/>
                </w:tcBorders>
                <w:shd w:val="clear" w:color="auto" w:fill="auto"/>
                <w:noWrap/>
                <w:hideMark/>
              </w:tcPr>
            </w:tcPrChange>
          </w:tcPr>
          <w:p w14:paraId="7FC8E2B9" w14:textId="77777777" w:rsidR="00791123" w:rsidRPr="004B62E2" w:rsidRDefault="00791123" w:rsidP="00A0586F">
            <w:pPr>
              <w:rPr>
                <w:rFonts w:ascii="Calibri" w:hAnsi="Calibri" w:cs="Calibri"/>
                <w:color w:val="000000"/>
                <w:sz w:val="22"/>
                <w:szCs w:val="22"/>
                <w:lang w:val="en-IN" w:eastAsia="en-IN"/>
              </w:rPr>
            </w:pPr>
            <w:r w:rsidRPr="004B62E2">
              <w:rPr>
                <w:rFonts w:ascii="Calibri" w:hAnsi="Calibri" w:cs="Calibri"/>
                <w:color w:val="000000"/>
                <w:sz w:val="22"/>
                <w:szCs w:val="22"/>
                <w:lang w:val="en-IN" w:eastAsia="en-IN"/>
              </w:rPr>
              <w:t> </w:t>
            </w:r>
          </w:p>
        </w:tc>
      </w:tr>
      <w:tr w:rsidR="00544D6E" w:rsidRPr="004B62E2" w14:paraId="5CFDDF8B" w14:textId="77777777" w:rsidTr="00791123">
        <w:trPr>
          <w:trHeight w:val="431"/>
          <w:ins w:id="30" w:author="PruthviN" w:date="2019-08-07T22:43:00Z"/>
        </w:trPr>
        <w:tc>
          <w:tcPr>
            <w:tcW w:w="1478" w:type="dxa"/>
            <w:tcBorders>
              <w:top w:val="single" w:sz="4" w:space="0" w:color="auto"/>
              <w:left w:val="single" w:sz="4" w:space="0" w:color="auto"/>
              <w:bottom w:val="single" w:sz="4" w:space="0" w:color="auto"/>
              <w:right w:val="single" w:sz="4" w:space="0" w:color="auto"/>
            </w:tcBorders>
            <w:vAlign w:val="center"/>
          </w:tcPr>
          <w:p w14:paraId="532C5F82" w14:textId="77777777" w:rsidR="00544D6E" w:rsidRPr="004B62E2" w:rsidRDefault="00544D6E" w:rsidP="00A0586F">
            <w:pPr>
              <w:rPr>
                <w:ins w:id="31" w:author="PruthviN" w:date="2019-08-07T22:43:00Z"/>
                <w:b/>
                <w:bCs/>
                <w:color w:val="000000"/>
                <w:lang w:val="en-IN" w:eastAsia="en-IN"/>
              </w:rPr>
            </w:pPr>
          </w:p>
        </w:tc>
        <w:tc>
          <w:tcPr>
            <w:tcW w:w="1499" w:type="dxa"/>
            <w:tcBorders>
              <w:top w:val="nil"/>
              <w:left w:val="nil"/>
              <w:bottom w:val="single" w:sz="4" w:space="0" w:color="auto"/>
              <w:right w:val="single" w:sz="4" w:space="0" w:color="auto"/>
            </w:tcBorders>
            <w:shd w:val="clear" w:color="auto" w:fill="auto"/>
            <w:noWrap/>
          </w:tcPr>
          <w:p w14:paraId="6858CD93" w14:textId="14025478" w:rsidR="00544D6E" w:rsidRPr="002566E3" w:rsidRDefault="00544D6E" w:rsidP="00A0586F">
            <w:pPr>
              <w:rPr>
                <w:ins w:id="32" w:author="PruthviN" w:date="2019-08-07T22:43:00Z"/>
              </w:rPr>
            </w:pPr>
            <w:ins w:id="33" w:author="PruthviN" w:date="2019-08-07T22:43:00Z">
              <w:r>
                <w:t>Attachment</w:t>
              </w:r>
            </w:ins>
          </w:p>
        </w:tc>
        <w:tc>
          <w:tcPr>
            <w:tcW w:w="6946" w:type="dxa"/>
            <w:tcBorders>
              <w:top w:val="nil"/>
              <w:left w:val="nil"/>
              <w:bottom w:val="single" w:sz="4" w:space="0" w:color="auto"/>
              <w:right w:val="single" w:sz="4" w:space="0" w:color="auto"/>
            </w:tcBorders>
            <w:shd w:val="clear" w:color="auto" w:fill="auto"/>
            <w:noWrap/>
          </w:tcPr>
          <w:p w14:paraId="31D367F4" w14:textId="77777777" w:rsidR="00544D6E" w:rsidRPr="004B62E2" w:rsidRDefault="00544D6E" w:rsidP="00A0586F">
            <w:pPr>
              <w:rPr>
                <w:ins w:id="34" w:author="PruthviN" w:date="2019-08-07T22:43:00Z"/>
                <w:rFonts w:ascii="Calibri" w:hAnsi="Calibri" w:cs="Calibri"/>
                <w:color w:val="000000"/>
                <w:sz w:val="22"/>
                <w:szCs w:val="22"/>
                <w:lang w:val="en-IN" w:eastAsia="en-IN"/>
              </w:rPr>
            </w:pPr>
          </w:p>
        </w:tc>
        <w:tc>
          <w:tcPr>
            <w:tcW w:w="3544" w:type="dxa"/>
            <w:tcBorders>
              <w:top w:val="nil"/>
              <w:left w:val="nil"/>
              <w:bottom w:val="single" w:sz="4" w:space="0" w:color="auto"/>
              <w:right w:val="single" w:sz="4" w:space="0" w:color="auto"/>
            </w:tcBorders>
            <w:shd w:val="clear" w:color="auto" w:fill="auto"/>
            <w:noWrap/>
          </w:tcPr>
          <w:p w14:paraId="1647D688" w14:textId="77777777" w:rsidR="00544D6E" w:rsidRPr="004B62E2" w:rsidRDefault="00544D6E" w:rsidP="00A0586F">
            <w:pPr>
              <w:rPr>
                <w:ins w:id="35" w:author="PruthviN" w:date="2019-08-07T22:43:00Z"/>
                <w:rFonts w:ascii="Calibri" w:hAnsi="Calibri" w:cs="Calibri"/>
                <w:color w:val="000000"/>
                <w:sz w:val="22"/>
                <w:szCs w:val="22"/>
                <w:lang w:val="en-IN" w:eastAsia="en-IN"/>
              </w:rPr>
            </w:pPr>
          </w:p>
        </w:tc>
      </w:tr>
    </w:tbl>
    <w:p w14:paraId="3914FB19" w14:textId="2D5B5D48" w:rsidR="008A6294" w:rsidRDefault="008A6294" w:rsidP="00D9654B">
      <w:pPr>
        <w:jc w:val="right"/>
        <w:rPr>
          <w:rFonts w:eastAsiaTheme="minorEastAsia"/>
          <w:b/>
          <w:lang w:eastAsia="ja-JP"/>
        </w:rPr>
      </w:pPr>
    </w:p>
    <w:p w14:paraId="4A959EEF" w14:textId="77777777" w:rsidR="00C87BFB" w:rsidRDefault="00C87BFB" w:rsidP="00DB7AEF">
      <w:pPr>
        <w:rPr>
          <w:rFonts w:eastAsiaTheme="minorEastAsia"/>
          <w:b/>
          <w:lang w:eastAsia="ja-JP"/>
        </w:rPr>
      </w:pPr>
    </w:p>
    <w:p w14:paraId="25F2A8B0" w14:textId="693E2CA5" w:rsidR="00A03015" w:rsidRDefault="00A03015" w:rsidP="00042C99">
      <w:pPr>
        <w:tabs>
          <w:tab w:val="left" w:pos="9408"/>
        </w:tabs>
        <w:rPr>
          <w:b/>
        </w:rPr>
      </w:pPr>
    </w:p>
    <w:tbl>
      <w:tblPr>
        <w:tblW w:w="132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533"/>
        <w:gridCol w:w="2159"/>
        <w:gridCol w:w="5006"/>
        <w:gridCol w:w="3427"/>
      </w:tblGrid>
      <w:tr w:rsidR="00791123" w:rsidRPr="005A7077" w14:paraId="6D8FE0E7" w14:textId="77777777" w:rsidTr="00A0586F">
        <w:trPr>
          <w:trHeight w:val="455"/>
        </w:trPr>
        <w:tc>
          <w:tcPr>
            <w:tcW w:w="1170" w:type="dxa"/>
            <w:vMerge w:val="restart"/>
            <w:shd w:val="clear" w:color="auto" w:fill="D9D9D9" w:themeFill="background1" w:themeFillShade="D9"/>
            <w:vAlign w:val="center"/>
            <w:hideMark/>
          </w:tcPr>
          <w:p w14:paraId="00DCEFA2" w14:textId="77777777" w:rsidR="00791123" w:rsidRPr="005A7077" w:rsidRDefault="00791123" w:rsidP="00A0586F">
            <w:pPr>
              <w:tabs>
                <w:tab w:val="left" w:pos="9408"/>
              </w:tabs>
              <w:rPr>
                <w:b/>
                <w:bCs/>
                <w:lang w:val="en-IN"/>
              </w:rPr>
            </w:pPr>
            <w:r w:rsidRPr="005A7077">
              <w:rPr>
                <w:b/>
                <w:bCs/>
                <w:lang w:val="en-IN"/>
              </w:rPr>
              <w:t>Test Data Input Table: Full Case Entry</w:t>
            </w:r>
          </w:p>
        </w:tc>
        <w:tc>
          <w:tcPr>
            <w:tcW w:w="1533" w:type="dxa"/>
            <w:shd w:val="clear" w:color="auto" w:fill="D9D9D9" w:themeFill="background1" w:themeFillShade="D9"/>
            <w:vAlign w:val="center"/>
            <w:hideMark/>
          </w:tcPr>
          <w:p w14:paraId="36E1CBFB" w14:textId="77777777" w:rsidR="00791123" w:rsidRPr="005A7077" w:rsidRDefault="00791123" w:rsidP="00A0586F">
            <w:pPr>
              <w:tabs>
                <w:tab w:val="left" w:pos="9408"/>
              </w:tabs>
              <w:rPr>
                <w:b/>
                <w:lang w:val="en-IN"/>
              </w:rPr>
            </w:pPr>
            <w:r w:rsidRPr="07B6E23D">
              <w:rPr>
                <w:b/>
                <w:lang w:val="en-IN"/>
              </w:rPr>
              <w:t>Section</w:t>
            </w:r>
          </w:p>
        </w:tc>
        <w:tc>
          <w:tcPr>
            <w:tcW w:w="2159" w:type="dxa"/>
            <w:shd w:val="clear" w:color="auto" w:fill="D9D9D9" w:themeFill="background1" w:themeFillShade="D9"/>
            <w:vAlign w:val="center"/>
            <w:hideMark/>
          </w:tcPr>
          <w:p w14:paraId="0F5B2385" w14:textId="77777777" w:rsidR="00791123" w:rsidRPr="005A7077" w:rsidRDefault="00791123" w:rsidP="00A0586F">
            <w:pPr>
              <w:tabs>
                <w:tab w:val="left" w:pos="9408"/>
              </w:tabs>
              <w:rPr>
                <w:b/>
                <w:bCs/>
                <w:lang w:val="en-IN"/>
              </w:rPr>
            </w:pPr>
            <w:r w:rsidRPr="005A7077">
              <w:rPr>
                <w:b/>
                <w:bCs/>
                <w:lang w:val="en-IN"/>
              </w:rPr>
              <w:t>Field</w:t>
            </w:r>
          </w:p>
        </w:tc>
        <w:tc>
          <w:tcPr>
            <w:tcW w:w="5006" w:type="dxa"/>
            <w:shd w:val="clear" w:color="auto" w:fill="D9D9D9" w:themeFill="background1" w:themeFillShade="D9"/>
            <w:vAlign w:val="center"/>
            <w:hideMark/>
          </w:tcPr>
          <w:p w14:paraId="366E6143" w14:textId="77777777" w:rsidR="00791123" w:rsidRPr="005A7077" w:rsidRDefault="00791123" w:rsidP="00A0586F">
            <w:pPr>
              <w:tabs>
                <w:tab w:val="left" w:pos="9408"/>
              </w:tabs>
              <w:rPr>
                <w:b/>
                <w:bCs/>
                <w:lang w:val="en-IN"/>
              </w:rPr>
            </w:pPr>
            <w:r w:rsidRPr="005A7077">
              <w:rPr>
                <w:b/>
                <w:bCs/>
                <w:lang w:val="en-IN"/>
              </w:rPr>
              <w:t>Value</w:t>
            </w:r>
          </w:p>
        </w:tc>
        <w:tc>
          <w:tcPr>
            <w:tcW w:w="3427" w:type="dxa"/>
            <w:shd w:val="clear" w:color="auto" w:fill="D9D9D9" w:themeFill="background1" w:themeFillShade="D9"/>
            <w:vAlign w:val="center"/>
            <w:hideMark/>
          </w:tcPr>
          <w:p w14:paraId="439606CE" w14:textId="77777777" w:rsidR="00791123" w:rsidRPr="005A7077" w:rsidRDefault="00791123" w:rsidP="00A0586F">
            <w:pPr>
              <w:tabs>
                <w:tab w:val="left" w:pos="9408"/>
              </w:tabs>
              <w:rPr>
                <w:b/>
                <w:bCs/>
                <w:lang w:val="en-IN"/>
              </w:rPr>
            </w:pPr>
            <w:r w:rsidRPr="005A7077">
              <w:rPr>
                <w:b/>
                <w:bCs/>
                <w:lang w:val="en-IN"/>
              </w:rPr>
              <w:t>Verified By: Initial/Date</w:t>
            </w:r>
          </w:p>
        </w:tc>
      </w:tr>
      <w:tr w:rsidR="00791123" w:rsidRPr="005A7077" w14:paraId="7F912A9D" w14:textId="77777777" w:rsidTr="00A0586F">
        <w:trPr>
          <w:trHeight w:val="455"/>
        </w:trPr>
        <w:tc>
          <w:tcPr>
            <w:tcW w:w="1170" w:type="dxa"/>
            <w:vMerge/>
            <w:vAlign w:val="center"/>
            <w:hideMark/>
          </w:tcPr>
          <w:p w14:paraId="43B3F67A" w14:textId="77777777" w:rsidR="00791123" w:rsidRPr="005A7077" w:rsidRDefault="00791123" w:rsidP="00A0586F">
            <w:pPr>
              <w:tabs>
                <w:tab w:val="left" w:pos="9408"/>
              </w:tabs>
              <w:rPr>
                <w:b/>
                <w:bCs/>
                <w:lang w:val="en-IN"/>
              </w:rPr>
            </w:pPr>
          </w:p>
        </w:tc>
        <w:tc>
          <w:tcPr>
            <w:tcW w:w="1533" w:type="dxa"/>
            <w:vMerge w:val="restart"/>
            <w:shd w:val="clear" w:color="auto" w:fill="auto"/>
            <w:vAlign w:val="center"/>
            <w:hideMark/>
          </w:tcPr>
          <w:p w14:paraId="6A038A33" w14:textId="77777777" w:rsidR="00791123" w:rsidRPr="005A7077" w:rsidRDefault="00791123" w:rsidP="00A0586F">
            <w:pPr>
              <w:tabs>
                <w:tab w:val="left" w:pos="9408"/>
              </w:tabs>
              <w:rPr>
                <w:b/>
                <w:lang w:val="en-IN"/>
              </w:rPr>
            </w:pPr>
            <w:r w:rsidRPr="07B6E23D">
              <w:rPr>
                <w:b/>
                <w:lang w:val="en-IN"/>
              </w:rPr>
              <w:t>General Section</w:t>
            </w:r>
          </w:p>
        </w:tc>
        <w:tc>
          <w:tcPr>
            <w:tcW w:w="2159" w:type="dxa"/>
            <w:shd w:val="clear" w:color="auto" w:fill="auto"/>
            <w:vAlign w:val="center"/>
            <w:hideMark/>
          </w:tcPr>
          <w:p w14:paraId="24D9A53D" w14:textId="77777777" w:rsidR="00791123" w:rsidRPr="005A7077" w:rsidRDefault="00791123" w:rsidP="00A0586F">
            <w:pPr>
              <w:tabs>
                <w:tab w:val="left" w:pos="9408"/>
              </w:tabs>
              <w:rPr>
                <w:b/>
                <w:lang w:val="en-IN"/>
              </w:rPr>
            </w:pPr>
            <w:r w:rsidRPr="07B6E23D">
              <w:rPr>
                <w:b/>
                <w:lang w:val="en-IN"/>
              </w:rPr>
              <w:t>Source</w:t>
            </w:r>
          </w:p>
        </w:tc>
        <w:tc>
          <w:tcPr>
            <w:tcW w:w="5006" w:type="dxa"/>
            <w:shd w:val="clear" w:color="auto" w:fill="auto"/>
            <w:vAlign w:val="center"/>
            <w:hideMark/>
          </w:tcPr>
          <w:p w14:paraId="4CA4DF6A" w14:textId="77777777" w:rsidR="00791123" w:rsidRPr="005A7077" w:rsidRDefault="00791123" w:rsidP="00A0586F">
            <w:pPr>
              <w:tabs>
                <w:tab w:val="left" w:pos="9408"/>
              </w:tabs>
              <w:rPr>
                <w:b/>
                <w:lang w:val="en-IN"/>
              </w:rPr>
            </w:pPr>
            <w:r w:rsidRPr="005A7077">
              <w:rPr>
                <w:b/>
                <w:lang w:val="en-IN"/>
              </w:rPr>
              <w:t> </w:t>
            </w:r>
          </w:p>
        </w:tc>
        <w:tc>
          <w:tcPr>
            <w:tcW w:w="3427" w:type="dxa"/>
            <w:shd w:val="clear" w:color="auto" w:fill="auto"/>
            <w:vAlign w:val="center"/>
            <w:hideMark/>
          </w:tcPr>
          <w:p w14:paraId="6C1BBF92" w14:textId="77777777" w:rsidR="00791123" w:rsidRPr="005A7077" w:rsidRDefault="00791123" w:rsidP="00A0586F">
            <w:pPr>
              <w:tabs>
                <w:tab w:val="left" w:pos="9408"/>
              </w:tabs>
              <w:rPr>
                <w:b/>
                <w:lang w:val="en-IN"/>
              </w:rPr>
            </w:pPr>
            <w:r w:rsidRPr="005A7077">
              <w:rPr>
                <w:b/>
                <w:lang w:val="en-IN"/>
              </w:rPr>
              <w:t> </w:t>
            </w:r>
          </w:p>
        </w:tc>
      </w:tr>
      <w:tr w:rsidR="00791123" w:rsidRPr="005A7077" w14:paraId="6945C7F4" w14:textId="77777777" w:rsidTr="00A0586F">
        <w:trPr>
          <w:trHeight w:val="455"/>
        </w:trPr>
        <w:tc>
          <w:tcPr>
            <w:tcW w:w="1170" w:type="dxa"/>
            <w:vMerge/>
            <w:vAlign w:val="center"/>
            <w:hideMark/>
          </w:tcPr>
          <w:p w14:paraId="7F1CBC7F" w14:textId="77777777" w:rsidR="00791123" w:rsidRPr="005A7077" w:rsidRDefault="00791123" w:rsidP="00A0586F">
            <w:pPr>
              <w:tabs>
                <w:tab w:val="left" w:pos="9408"/>
              </w:tabs>
              <w:rPr>
                <w:b/>
                <w:bCs/>
                <w:lang w:val="en-IN"/>
              </w:rPr>
            </w:pPr>
          </w:p>
        </w:tc>
        <w:tc>
          <w:tcPr>
            <w:tcW w:w="1533" w:type="dxa"/>
            <w:vMerge/>
            <w:vAlign w:val="center"/>
            <w:hideMark/>
          </w:tcPr>
          <w:p w14:paraId="0C7850E5" w14:textId="77777777" w:rsidR="00791123" w:rsidRPr="005A7077" w:rsidRDefault="00791123" w:rsidP="00A0586F">
            <w:pPr>
              <w:tabs>
                <w:tab w:val="left" w:pos="9408"/>
              </w:tabs>
              <w:rPr>
                <w:b/>
                <w:lang w:val="en-IN"/>
              </w:rPr>
            </w:pPr>
          </w:p>
        </w:tc>
        <w:tc>
          <w:tcPr>
            <w:tcW w:w="2159" w:type="dxa"/>
            <w:shd w:val="clear" w:color="auto" w:fill="auto"/>
            <w:vAlign w:val="center"/>
            <w:hideMark/>
          </w:tcPr>
          <w:p w14:paraId="7EC4254C" w14:textId="77777777" w:rsidR="00791123" w:rsidRPr="005A7077" w:rsidRDefault="00791123" w:rsidP="00A0586F">
            <w:pPr>
              <w:tabs>
                <w:tab w:val="left" w:pos="9408"/>
              </w:tabs>
              <w:rPr>
                <w:b/>
                <w:lang w:val="en-IN"/>
              </w:rPr>
            </w:pPr>
            <w:r w:rsidRPr="07B6E23D">
              <w:rPr>
                <w:b/>
                <w:lang w:val="en-IN"/>
              </w:rPr>
              <w:t>First Receipt Date</w:t>
            </w:r>
          </w:p>
        </w:tc>
        <w:tc>
          <w:tcPr>
            <w:tcW w:w="5006" w:type="dxa"/>
            <w:shd w:val="clear" w:color="auto" w:fill="auto"/>
            <w:vAlign w:val="center"/>
            <w:hideMark/>
          </w:tcPr>
          <w:p w14:paraId="45D7D915" w14:textId="77777777" w:rsidR="00791123" w:rsidRPr="005A7077" w:rsidRDefault="00791123" w:rsidP="00A0586F">
            <w:pPr>
              <w:tabs>
                <w:tab w:val="left" w:pos="9408"/>
              </w:tabs>
              <w:rPr>
                <w:b/>
                <w:lang w:val="en-IN"/>
              </w:rPr>
            </w:pPr>
            <w:r w:rsidRPr="005A7077">
              <w:rPr>
                <w:b/>
                <w:lang w:val="en-IN"/>
              </w:rPr>
              <w:t> </w:t>
            </w:r>
          </w:p>
        </w:tc>
        <w:tc>
          <w:tcPr>
            <w:tcW w:w="3427" w:type="dxa"/>
            <w:shd w:val="clear" w:color="auto" w:fill="auto"/>
            <w:vAlign w:val="center"/>
            <w:hideMark/>
          </w:tcPr>
          <w:p w14:paraId="04AFD9DE" w14:textId="77777777" w:rsidR="00791123" w:rsidRPr="005A7077" w:rsidRDefault="00791123" w:rsidP="00A0586F">
            <w:pPr>
              <w:tabs>
                <w:tab w:val="left" w:pos="9408"/>
              </w:tabs>
              <w:rPr>
                <w:b/>
                <w:lang w:val="en-IN"/>
              </w:rPr>
            </w:pPr>
            <w:r w:rsidRPr="005A7077">
              <w:rPr>
                <w:b/>
                <w:lang w:val="en-IN"/>
              </w:rPr>
              <w:t> </w:t>
            </w:r>
          </w:p>
        </w:tc>
      </w:tr>
      <w:tr w:rsidR="00791123" w:rsidRPr="005A7077" w14:paraId="7D9CAF9A" w14:textId="77777777" w:rsidTr="00A0586F">
        <w:trPr>
          <w:trHeight w:val="455"/>
        </w:trPr>
        <w:tc>
          <w:tcPr>
            <w:tcW w:w="1170" w:type="dxa"/>
            <w:vMerge/>
            <w:vAlign w:val="center"/>
            <w:hideMark/>
          </w:tcPr>
          <w:p w14:paraId="3514BF39" w14:textId="77777777" w:rsidR="00791123" w:rsidRPr="005A7077" w:rsidRDefault="00791123" w:rsidP="00A0586F">
            <w:pPr>
              <w:tabs>
                <w:tab w:val="left" w:pos="9408"/>
              </w:tabs>
              <w:rPr>
                <w:b/>
                <w:bCs/>
                <w:lang w:val="en-IN"/>
              </w:rPr>
            </w:pPr>
          </w:p>
        </w:tc>
        <w:tc>
          <w:tcPr>
            <w:tcW w:w="1533" w:type="dxa"/>
            <w:vMerge/>
            <w:vAlign w:val="center"/>
            <w:hideMark/>
          </w:tcPr>
          <w:p w14:paraId="77F8B08A" w14:textId="77777777" w:rsidR="00791123" w:rsidRPr="005A7077" w:rsidRDefault="00791123" w:rsidP="00A0586F">
            <w:pPr>
              <w:tabs>
                <w:tab w:val="left" w:pos="9408"/>
              </w:tabs>
              <w:rPr>
                <w:b/>
                <w:lang w:val="en-IN"/>
              </w:rPr>
            </w:pPr>
          </w:p>
        </w:tc>
        <w:tc>
          <w:tcPr>
            <w:tcW w:w="2159" w:type="dxa"/>
            <w:shd w:val="clear" w:color="auto" w:fill="auto"/>
            <w:vAlign w:val="center"/>
            <w:hideMark/>
          </w:tcPr>
          <w:p w14:paraId="1A999F3D" w14:textId="1F04E0D5" w:rsidR="00791123" w:rsidRPr="005A7077" w:rsidRDefault="003163C7" w:rsidP="00A0586F">
            <w:pPr>
              <w:tabs>
                <w:tab w:val="left" w:pos="9408"/>
              </w:tabs>
              <w:rPr>
                <w:b/>
                <w:lang w:val="en-IN"/>
              </w:rPr>
            </w:pPr>
            <w:ins w:id="36" w:author="PruthviN" w:date="2019-08-07T22:47:00Z">
              <w:r>
                <w:rPr>
                  <w:b/>
                  <w:lang w:val="en-IN"/>
                </w:rPr>
                <w:t>central</w:t>
              </w:r>
            </w:ins>
            <w:del w:id="37" w:author="PruthviN" w:date="2019-08-07T22:47:00Z">
              <w:r w:rsidR="00791123" w:rsidRPr="07B6E23D" w:rsidDel="003163C7">
                <w:rPr>
                  <w:b/>
                  <w:lang w:val="en-IN"/>
                </w:rPr>
                <w:delText>R</w:delText>
              </w:r>
            </w:del>
            <w:del w:id="38" w:author="PruthviN" w:date="2019-08-07T22:46:00Z">
              <w:r w:rsidR="00791123" w:rsidRPr="07B6E23D" w:rsidDel="003163C7">
                <w:rPr>
                  <w:b/>
                  <w:lang w:val="en-IN"/>
                </w:rPr>
                <w:delText>ecent</w:delText>
              </w:r>
            </w:del>
            <w:r w:rsidR="00791123" w:rsidRPr="07B6E23D">
              <w:rPr>
                <w:b/>
                <w:lang w:val="en-IN"/>
              </w:rPr>
              <w:t xml:space="preserve"> Receipt Date</w:t>
            </w:r>
          </w:p>
        </w:tc>
        <w:tc>
          <w:tcPr>
            <w:tcW w:w="5006" w:type="dxa"/>
            <w:shd w:val="clear" w:color="auto" w:fill="auto"/>
            <w:vAlign w:val="center"/>
            <w:hideMark/>
          </w:tcPr>
          <w:p w14:paraId="127E9971" w14:textId="77777777" w:rsidR="00791123" w:rsidRPr="005A7077" w:rsidRDefault="00791123" w:rsidP="00A0586F">
            <w:pPr>
              <w:tabs>
                <w:tab w:val="left" w:pos="9408"/>
              </w:tabs>
              <w:rPr>
                <w:b/>
                <w:lang w:val="en-IN"/>
              </w:rPr>
            </w:pPr>
            <w:r w:rsidRPr="005A7077">
              <w:rPr>
                <w:b/>
                <w:lang w:val="en-IN"/>
              </w:rPr>
              <w:t> </w:t>
            </w:r>
          </w:p>
        </w:tc>
        <w:tc>
          <w:tcPr>
            <w:tcW w:w="3427" w:type="dxa"/>
            <w:shd w:val="clear" w:color="auto" w:fill="auto"/>
            <w:vAlign w:val="center"/>
            <w:hideMark/>
          </w:tcPr>
          <w:p w14:paraId="1DD132F5" w14:textId="77777777" w:rsidR="00791123" w:rsidRPr="005A7077" w:rsidRDefault="00791123" w:rsidP="00A0586F">
            <w:pPr>
              <w:tabs>
                <w:tab w:val="left" w:pos="9408"/>
              </w:tabs>
              <w:rPr>
                <w:b/>
                <w:lang w:val="en-IN"/>
              </w:rPr>
            </w:pPr>
            <w:r w:rsidRPr="005A7077">
              <w:rPr>
                <w:b/>
                <w:lang w:val="en-IN"/>
              </w:rPr>
              <w:t> </w:t>
            </w:r>
          </w:p>
        </w:tc>
      </w:tr>
      <w:tr w:rsidR="00791123" w:rsidRPr="005A7077" w14:paraId="5F52401D" w14:textId="77777777" w:rsidTr="00A0586F">
        <w:trPr>
          <w:trHeight w:val="455"/>
        </w:trPr>
        <w:tc>
          <w:tcPr>
            <w:tcW w:w="1170" w:type="dxa"/>
            <w:vMerge/>
            <w:vAlign w:val="center"/>
            <w:hideMark/>
          </w:tcPr>
          <w:p w14:paraId="7F099589" w14:textId="77777777" w:rsidR="00791123" w:rsidRPr="005A7077" w:rsidRDefault="00791123" w:rsidP="00A0586F">
            <w:pPr>
              <w:tabs>
                <w:tab w:val="left" w:pos="9408"/>
              </w:tabs>
              <w:rPr>
                <w:b/>
                <w:bCs/>
                <w:lang w:val="en-IN"/>
              </w:rPr>
            </w:pPr>
          </w:p>
        </w:tc>
        <w:tc>
          <w:tcPr>
            <w:tcW w:w="1533" w:type="dxa"/>
            <w:vMerge w:val="restart"/>
            <w:shd w:val="clear" w:color="auto" w:fill="auto"/>
            <w:vAlign w:val="center"/>
            <w:hideMark/>
          </w:tcPr>
          <w:p w14:paraId="2DBAACDF" w14:textId="77777777" w:rsidR="00791123" w:rsidRPr="005A7077" w:rsidRDefault="00791123" w:rsidP="00A0586F">
            <w:pPr>
              <w:tabs>
                <w:tab w:val="left" w:pos="9408"/>
              </w:tabs>
              <w:rPr>
                <w:b/>
                <w:lang w:val="en-IN"/>
              </w:rPr>
            </w:pPr>
            <w:r w:rsidRPr="07B6E23D">
              <w:rPr>
                <w:b/>
                <w:lang w:val="en-IN"/>
              </w:rPr>
              <w:t>Reporter(s)</w:t>
            </w:r>
          </w:p>
        </w:tc>
        <w:tc>
          <w:tcPr>
            <w:tcW w:w="2159" w:type="dxa"/>
            <w:shd w:val="clear" w:color="auto" w:fill="auto"/>
            <w:vAlign w:val="center"/>
            <w:hideMark/>
          </w:tcPr>
          <w:p w14:paraId="6D86A37A" w14:textId="77777777" w:rsidR="00791123" w:rsidRPr="005A7077" w:rsidRDefault="00791123" w:rsidP="00A0586F">
            <w:pPr>
              <w:tabs>
                <w:tab w:val="left" w:pos="9408"/>
              </w:tabs>
              <w:rPr>
                <w:b/>
                <w:lang w:val="en-IN"/>
              </w:rPr>
            </w:pPr>
            <w:r w:rsidRPr="07B6E23D">
              <w:rPr>
                <w:b/>
                <w:lang w:val="en-IN"/>
              </w:rPr>
              <w:t>First Name</w:t>
            </w:r>
          </w:p>
        </w:tc>
        <w:tc>
          <w:tcPr>
            <w:tcW w:w="5006" w:type="dxa"/>
            <w:shd w:val="clear" w:color="auto" w:fill="auto"/>
            <w:vAlign w:val="center"/>
            <w:hideMark/>
          </w:tcPr>
          <w:p w14:paraId="613A6F90" w14:textId="77777777" w:rsidR="00791123" w:rsidRPr="005A7077" w:rsidRDefault="00791123" w:rsidP="00A0586F">
            <w:pPr>
              <w:tabs>
                <w:tab w:val="left" w:pos="9408"/>
              </w:tabs>
              <w:rPr>
                <w:b/>
                <w:lang w:val="en-IN"/>
              </w:rPr>
            </w:pPr>
            <w:r w:rsidRPr="005A7077">
              <w:rPr>
                <w:b/>
                <w:lang w:val="en-IN"/>
              </w:rPr>
              <w:t> </w:t>
            </w:r>
          </w:p>
        </w:tc>
        <w:tc>
          <w:tcPr>
            <w:tcW w:w="3427" w:type="dxa"/>
            <w:shd w:val="clear" w:color="auto" w:fill="auto"/>
            <w:vAlign w:val="center"/>
            <w:hideMark/>
          </w:tcPr>
          <w:p w14:paraId="19D6C50D" w14:textId="77777777" w:rsidR="00791123" w:rsidRPr="005A7077" w:rsidRDefault="00791123" w:rsidP="00A0586F">
            <w:pPr>
              <w:tabs>
                <w:tab w:val="left" w:pos="9408"/>
              </w:tabs>
              <w:rPr>
                <w:b/>
                <w:lang w:val="en-IN"/>
              </w:rPr>
            </w:pPr>
            <w:r w:rsidRPr="005A7077">
              <w:rPr>
                <w:b/>
                <w:lang w:val="en-IN"/>
              </w:rPr>
              <w:t> </w:t>
            </w:r>
          </w:p>
        </w:tc>
      </w:tr>
      <w:tr w:rsidR="00791123" w:rsidRPr="005A7077" w14:paraId="4FD82E9B" w14:textId="77777777" w:rsidTr="00A0586F">
        <w:trPr>
          <w:trHeight w:val="455"/>
        </w:trPr>
        <w:tc>
          <w:tcPr>
            <w:tcW w:w="1170" w:type="dxa"/>
            <w:vMerge/>
            <w:vAlign w:val="center"/>
            <w:hideMark/>
          </w:tcPr>
          <w:p w14:paraId="717281CF" w14:textId="77777777" w:rsidR="00791123" w:rsidRPr="005A7077" w:rsidRDefault="00791123" w:rsidP="00A0586F">
            <w:pPr>
              <w:tabs>
                <w:tab w:val="left" w:pos="9408"/>
              </w:tabs>
              <w:rPr>
                <w:b/>
                <w:bCs/>
                <w:lang w:val="en-IN"/>
              </w:rPr>
            </w:pPr>
          </w:p>
        </w:tc>
        <w:tc>
          <w:tcPr>
            <w:tcW w:w="1533" w:type="dxa"/>
            <w:vMerge/>
            <w:vAlign w:val="center"/>
            <w:hideMark/>
          </w:tcPr>
          <w:p w14:paraId="50EAC3E8" w14:textId="77777777" w:rsidR="00791123" w:rsidRPr="005A7077" w:rsidRDefault="00791123" w:rsidP="00A0586F">
            <w:pPr>
              <w:tabs>
                <w:tab w:val="left" w:pos="9408"/>
              </w:tabs>
              <w:rPr>
                <w:b/>
                <w:lang w:val="en-IN"/>
              </w:rPr>
            </w:pPr>
          </w:p>
        </w:tc>
        <w:tc>
          <w:tcPr>
            <w:tcW w:w="2159" w:type="dxa"/>
            <w:shd w:val="clear" w:color="auto" w:fill="auto"/>
            <w:vAlign w:val="center"/>
            <w:hideMark/>
          </w:tcPr>
          <w:p w14:paraId="596A6FB9" w14:textId="77777777" w:rsidR="00791123" w:rsidRPr="005A7077" w:rsidRDefault="00791123" w:rsidP="00A0586F">
            <w:pPr>
              <w:tabs>
                <w:tab w:val="left" w:pos="9408"/>
              </w:tabs>
              <w:rPr>
                <w:b/>
                <w:lang w:val="en-IN"/>
              </w:rPr>
            </w:pPr>
            <w:r w:rsidRPr="07B6E23D">
              <w:rPr>
                <w:b/>
                <w:lang w:val="en-IN"/>
              </w:rPr>
              <w:t>Country</w:t>
            </w:r>
          </w:p>
        </w:tc>
        <w:tc>
          <w:tcPr>
            <w:tcW w:w="5006" w:type="dxa"/>
            <w:shd w:val="clear" w:color="auto" w:fill="auto"/>
            <w:vAlign w:val="center"/>
            <w:hideMark/>
          </w:tcPr>
          <w:p w14:paraId="634D013E" w14:textId="77777777" w:rsidR="00791123" w:rsidRPr="005A7077" w:rsidRDefault="00791123" w:rsidP="00A0586F">
            <w:pPr>
              <w:tabs>
                <w:tab w:val="left" w:pos="9408"/>
              </w:tabs>
              <w:rPr>
                <w:b/>
                <w:lang w:val="en-IN"/>
              </w:rPr>
            </w:pPr>
            <w:r w:rsidRPr="005A7077">
              <w:rPr>
                <w:b/>
                <w:lang w:val="en-IN"/>
              </w:rPr>
              <w:t> </w:t>
            </w:r>
          </w:p>
        </w:tc>
        <w:tc>
          <w:tcPr>
            <w:tcW w:w="3427" w:type="dxa"/>
            <w:shd w:val="clear" w:color="auto" w:fill="auto"/>
            <w:vAlign w:val="center"/>
            <w:hideMark/>
          </w:tcPr>
          <w:p w14:paraId="1C359D17" w14:textId="77777777" w:rsidR="00791123" w:rsidRPr="005A7077" w:rsidRDefault="00791123" w:rsidP="00A0586F">
            <w:pPr>
              <w:tabs>
                <w:tab w:val="left" w:pos="9408"/>
              </w:tabs>
              <w:rPr>
                <w:b/>
                <w:lang w:val="en-IN"/>
              </w:rPr>
            </w:pPr>
            <w:r w:rsidRPr="005A7077">
              <w:rPr>
                <w:b/>
                <w:lang w:val="en-IN"/>
              </w:rPr>
              <w:t> </w:t>
            </w:r>
          </w:p>
        </w:tc>
      </w:tr>
      <w:tr w:rsidR="00791123" w:rsidRPr="005A7077" w14:paraId="2BADD47A" w14:textId="77777777" w:rsidTr="00A0586F">
        <w:trPr>
          <w:trHeight w:val="455"/>
        </w:trPr>
        <w:tc>
          <w:tcPr>
            <w:tcW w:w="1170" w:type="dxa"/>
            <w:vMerge/>
            <w:vAlign w:val="center"/>
            <w:hideMark/>
          </w:tcPr>
          <w:p w14:paraId="3380D371" w14:textId="77777777" w:rsidR="00791123" w:rsidRPr="005A7077" w:rsidRDefault="00791123" w:rsidP="00A0586F">
            <w:pPr>
              <w:tabs>
                <w:tab w:val="left" w:pos="9408"/>
              </w:tabs>
              <w:rPr>
                <w:b/>
                <w:bCs/>
                <w:lang w:val="en-IN"/>
              </w:rPr>
            </w:pPr>
          </w:p>
        </w:tc>
        <w:tc>
          <w:tcPr>
            <w:tcW w:w="1533" w:type="dxa"/>
            <w:vMerge w:val="restart"/>
            <w:shd w:val="clear" w:color="auto" w:fill="auto"/>
            <w:vAlign w:val="center"/>
            <w:hideMark/>
          </w:tcPr>
          <w:p w14:paraId="703C5570" w14:textId="77777777" w:rsidR="00791123" w:rsidRPr="005A7077" w:rsidRDefault="00791123" w:rsidP="00A0586F">
            <w:pPr>
              <w:tabs>
                <w:tab w:val="left" w:pos="9408"/>
              </w:tabs>
              <w:rPr>
                <w:b/>
                <w:lang w:val="en-IN"/>
              </w:rPr>
            </w:pPr>
            <w:r w:rsidRPr="07B6E23D">
              <w:rPr>
                <w:b/>
                <w:lang w:val="en-IN"/>
              </w:rPr>
              <w:t>Patient</w:t>
            </w:r>
          </w:p>
        </w:tc>
        <w:tc>
          <w:tcPr>
            <w:tcW w:w="2159" w:type="dxa"/>
            <w:shd w:val="clear" w:color="auto" w:fill="auto"/>
            <w:vAlign w:val="center"/>
            <w:hideMark/>
          </w:tcPr>
          <w:p w14:paraId="55A69D27" w14:textId="77777777" w:rsidR="00791123" w:rsidRPr="005A7077" w:rsidRDefault="00791123" w:rsidP="00A0586F">
            <w:pPr>
              <w:tabs>
                <w:tab w:val="left" w:pos="9408"/>
              </w:tabs>
              <w:rPr>
                <w:b/>
                <w:lang w:val="en-IN"/>
              </w:rPr>
            </w:pPr>
            <w:r w:rsidRPr="07B6E23D">
              <w:rPr>
                <w:b/>
                <w:lang w:val="en-IN"/>
              </w:rPr>
              <w:t xml:space="preserve">Name / Initials </w:t>
            </w:r>
          </w:p>
        </w:tc>
        <w:tc>
          <w:tcPr>
            <w:tcW w:w="5006" w:type="dxa"/>
            <w:shd w:val="clear" w:color="auto" w:fill="auto"/>
            <w:vAlign w:val="center"/>
            <w:hideMark/>
          </w:tcPr>
          <w:p w14:paraId="73E7B78F" w14:textId="77777777" w:rsidR="00791123" w:rsidRPr="005A7077" w:rsidRDefault="00791123" w:rsidP="00A0586F">
            <w:pPr>
              <w:tabs>
                <w:tab w:val="left" w:pos="9408"/>
              </w:tabs>
              <w:rPr>
                <w:b/>
                <w:lang w:val="en-IN"/>
              </w:rPr>
            </w:pPr>
            <w:r w:rsidRPr="005A7077">
              <w:rPr>
                <w:b/>
                <w:lang w:val="en-IN"/>
              </w:rPr>
              <w:t> </w:t>
            </w:r>
          </w:p>
        </w:tc>
        <w:tc>
          <w:tcPr>
            <w:tcW w:w="3427" w:type="dxa"/>
            <w:shd w:val="clear" w:color="auto" w:fill="auto"/>
            <w:vAlign w:val="center"/>
            <w:hideMark/>
          </w:tcPr>
          <w:p w14:paraId="1B79D35A" w14:textId="77777777" w:rsidR="00791123" w:rsidRPr="005A7077" w:rsidRDefault="00791123" w:rsidP="00A0586F">
            <w:pPr>
              <w:tabs>
                <w:tab w:val="left" w:pos="9408"/>
              </w:tabs>
              <w:rPr>
                <w:b/>
                <w:lang w:val="en-IN"/>
              </w:rPr>
            </w:pPr>
            <w:r w:rsidRPr="005A7077">
              <w:rPr>
                <w:b/>
                <w:lang w:val="en-IN"/>
              </w:rPr>
              <w:t> </w:t>
            </w:r>
          </w:p>
        </w:tc>
      </w:tr>
      <w:tr w:rsidR="00791123" w:rsidRPr="005A7077" w14:paraId="3994A5DA" w14:textId="77777777" w:rsidTr="00A0586F">
        <w:trPr>
          <w:trHeight w:val="392"/>
        </w:trPr>
        <w:tc>
          <w:tcPr>
            <w:tcW w:w="1170" w:type="dxa"/>
            <w:vMerge/>
            <w:vAlign w:val="center"/>
            <w:hideMark/>
          </w:tcPr>
          <w:p w14:paraId="46BD0950" w14:textId="77777777" w:rsidR="00791123" w:rsidRPr="005A7077" w:rsidRDefault="00791123" w:rsidP="00A0586F">
            <w:pPr>
              <w:tabs>
                <w:tab w:val="left" w:pos="9408"/>
              </w:tabs>
              <w:rPr>
                <w:b/>
                <w:bCs/>
                <w:lang w:val="en-IN"/>
              </w:rPr>
            </w:pPr>
          </w:p>
        </w:tc>
        <w:tc>
          <w:tcPr>
            <w:tcW w:w="1533" w:type="dxa"/>
            <w:vMerge/>
            <w:vAlign w:val="center"/>
            <w:hideMark/>
          </w:tcPr>
          <w:p w14:paraId="5D1B165B" w14:textId="77777777" w:rsidR="00791123" w:rsidRPr="005A7077" w:rsidRDefault="00791123" w:rsidP="00A0586F">
            <w:pPr>
              <w:tabs>
                <w:tab w:val="left" w:pos="9408"/>
              </w:tabs>
              <w:rPr>
                <w:b/>
                <w:lang w:val="en-IN"/>
              </w:rPr>
            </w:pPr>
          </w:p>
        </w:tc>
        <w:tc>
          <w:tcPr>
            <w:tcW w:w="2159" w:type="dxa"/>
            <w:shd w:val="clear" w:color="auto" w:fill="auto"/>
            <w:vAlign w:val="center"/>
            <w:hideMark/>
          </w:tcPr>
          <w:p w14:paraId="73358828" w14:textId="77777777" w:rsidR="00791123" w:rsidRPr="005A7077" w:rsidRDefault="00791123" w:rsidP="00A0586F">
            <w:pPr>
              <w:tabs>
                <w:tab w:val="left" w:pos="9408"/>
              </w:tabs>
              <w:rPr>
                <w:b/>
                <w:lang w:val="en-IN"/>
              </w:rPr>
            </w:pPr>
            <w:r w:rsidRPr="07B6E23D">
              <w:rPr>
                <w:b/>
                <w:lang w:val="en-IN"/>
              </w:rPr>
              <w:t>Gender</w:t>
            </w:r>
          </w:p>
        </w:tc>
        <w:tc>
          <w:tcPr>
            <w:tcW w:w="5006" w:type="dxa"/>
            <w:shd w:val="clear" w:color="auto" w:fill="auto"/>
            <w:vAlign w:val="center"/>
            <w:hideMark/>
          </w:tcPr>
          <w:p w14:paraId="67B56455" w14:textId="77777777" w:rsidR="00791123" w:rsidRPr="005A7077" w:rsidRDefault="00791123" w:rsidP="00A0586F">
            <w:pPr>
              <w:tabs>
                <w:tab w:val="left" w:pos="9408"/>
              </w:tabs>
              <w:rPr>
                <w:b/>
                <w:lang w:val="en-IN"/>
              </w:rPr>
            </w:pPr>
            <w:r w:rsidRPr="005A7077">
              <w:rPr>
                <w:b/>
                <w:lang w:val="en-IN"/>
              </w:rPr>
              <w:t> </w:t>
            </w:r>
          </w:p>
        </w:tc>
        <w:tc>
          <w:tcPr>
            <w:tcW w:w="3427" w:type="dxa"/>
            <w:shd w:val="clear" w:color="auto" w:fill="auto"/>
            <w:vAlign w:val="center"/>
            <w:hideMark/>
          </w:tcPr>
          <w:p w14:paraId="34D7102F" w14:textId="77777777" w:rsidR="00791123" w:rsidRPr="005A7077" w:rsidRDefault="00791123" w:rsidP="00A0586F">
            <w:pPr>
              <w:tabs>
                <w:tab w:val="left" w:pos="9408"/>
              </w:tabs>
              <w:rPr>
                <w:b/>
                <w:lang w:val="en-IN"/>
              </w:rPr>
            </w:pPr>
            <w:r w:rsidRPr="005A7077">
              <w:rPr>
                <w:b/>
                <w:lang w:val="en-IN"/>
              </w:rPr>
              <w:t> </w:t>
            </w:r>
          </w:p>
        </w:tc>
      </w:tr>
      <w:tr w:rsidR="00791123" w:rsidRPr="005A7077" w14:paraId="709DF40C" w14:textId="77777777" w:rsidTr="00A0586F">
        <w:trPr>
          <w:trHeight w:val="455"/>
        </w:trPr>
        <w:tc>
          <w:tcPr>
            <w:tcW w:w="1170" w:type="dxa"/>
            <w:vMerge/>
            <w:vAlign w:val="center"/>
            <w:hideMark/>
          </w:tcPr>
          <w:p w14:paraId="16AB80AD" w14:textId="77777777" w:rsidR="00791123" w:rsidRPr="005A7077" w:rsidRDefault="00791123" w:rsidP="00A0586F">
            <w:pPr>
              <w:tabs>
                <w:tab w:val="left" w:pos="9408"/>
              </w:tabs>
              <w:rPr>
                <w:b/>
                <w:bCs/>
                <w:lang w:val="en-IN"/>
              </w:rPr>
            </w:pPr>
          </w:p>
        </w:tc>
        <w:tc>
          <w:tcPr>
            <w:tcW w:w="1533" w:type="dxa"/>
            <w:vMerge w:val="restart"/>
            <w:shd w:val="clear" w:color="auto" w:fill="auto"/>
            <w:vAlign w:val="center"/>
            <w:hideMark/>
          </w:tcPr>
          <w:p w14:paraId="4C743694" w14:textId="77777777" w:rsidR="00791123" w:rsidRPr="005A7077" w:rsidRDefault="00791123" w:rsidP="00A0586F">
            <w:pPr>
              <w:tabs>
                <w:tab w:val="left" w:pos="9408"/>
              </w:tabs>
              <w:rPr>
                <w:b/>
                <w:lang w:val="en-IN"/>
              </w:rPr>
            </w:pPr>
            <w:r w:rsidRPr="07B6E23D">
              <w:rPr>
                <w:b/>
                <w:lang w:val="en-IN"/>
              </w:rPr>
              <w:t>Event(s)</w:t>
            </w:r>
          </w:p>
        </w:tc>
        <w:tc>
          <w:tcPr>
            <w:tcW w:w="2159" w:type="dxa"/>
            <w:shd w:val="clear" w:color="auto" w:fill="auto"/>
            <w:vAlign w:val="center"/>
          </w:tcPr>
          <w:p w14:paraId="215E9B6B" w14:textId="77777777" w:rsidR="00791123" w:rsidRPr="005A7077" w:rsidRDefault="00791123" w:rsidP="00A0586F">
            <w:pPr>
              <w:tabs>
                <w:tab w:val="left" w:pos="9408"/>
              </w:tabs>
              <w:rPr>
                <w:b/>
                <w:lang w:val="en-IN"/>
              </w:rPr>
            </w:pPr>
            <w:r w:rsidRPr="07B6E23D">
              <w:rPr>
                <w:b/>
                <w:lang w:val="en-IN"/>
              </w:rPr>
              <w:t>Reported Reaction</w:t>
            </w:r>
          </w:p>
        </w:tc>
        <w:tc>
          <w:tcPr>
            <w:tcW w:w="5006" w:type="dxa"/>
            <w:shd w:val="clear" w:color="auto" w:fill="auto"/>
            <w:vAlign w:val="center"/>
            <w:hideMark/>
          </w:tcPr>
          <w:p w14:paraId="457D0E92" w14:textId="77777777" w:rsidR="00791123" w:rsidRPr="005A7077" w:rsidRDefault="00791123" w:rsidP="00A0586F">
            <w:pPr>
              <w:tabs>
                <w:tab w:val="left" w:pos="9408"/>
              </w:tabs>
              <w:rPr>
                <w:b/>
                <w:lang w:val="en-IN"/>
              </w:rPr>
            </w:pPr>
            <w:r w:rsidRPr="005A7077">
              <w:rPr>
                <w:b/>
                <w:lang w:val="en-IN"/>
              </w:rPr>
              <w:t> </w:t>
            </w:r>
          </w:p>
        </w:tc>
        <w:tc>
          <w:tcPr>
            <w:tcW w:w="3427" w:type="dxa"/>
            <w:shd w:val="clear" w:color="auto" w:fill="auto"/>
            <w:vAlign w:val="center"/>
            <w:hideMark/>
          </w:tcPr>
          <w:p w14:paraId="69A4C171" w14:textId="77777777" w:rsidR="00791123" w:rsidRPr="005A7077" w:rsidRDefault="00791123" w:rsidP="00A0586F">
            <w:pPr>
              <w:tabs>
                <w:tab w:val="left" w:pos="9408"/>
              </w:tabs>
              <w:rPr>
                <w:b/>
                <w:lang w:val="en-IN"/>
              </w:rPr>
            </w:pPr>
            <w:r w:rsidRPr="005A7077">
              <w:rPr>
                <w:b/>
                <w:lang w:val="en-IN"/>
              </w:rPr>
              <w:t> </w:t>
            </w:r>
          </w:p>
        </w:tc>
      </w:tr>
      <w:tr w:rsidR="00791123" w:rsidRPr="005A7077" w14:paraId="7DC08017" w14:textId="77777777" w:rsidTr="00A0586F">
        <w:trPr>
          <w:trHeight w:val="455"/>
        </w:trPr>
        <w:tc>
          <w:tcPr>
            <w:tcW w:w="1170" w:type="dxa"/>
            <w:vMerge/>
            <w:vAlign w:val="center"/>
            <w:hideMark/>
          </w:tcPr>
          <w:p w14:paraId="76A8750E" w14:textId="77777777" w:rsidR="00791123" w:rsidRPr="005A7077" w:rsidRDefault="00791123" w:rsidP="00A0586F">
            <w:pPr>
              <w:tabs>
                <w:tab w:val="left" w:pos="9408"/>
              </w:tabs>
              <w:rPr>
                <w:b/>
                <w:bCs/>
                <w:lang w:val="en-IN"/>
              </w:rPr>
            </w:pPr>
          </w:p>
        </w:tc>
        <w:tc>
          <w:tcPr>
            <w:tcW w:w="1533" w:type="dxa"/>
            <w:vMerge/>
            <w:vAlign w:val="center"/>
            <w:hideMark/>
          </w:tcPr>
          <w:p w14:paraId="379F8E4D" w14:textId="77777777" w:rsidR="00791123" w:rsidRPr="005A7077" w:rsidRDefault="00791123" w:rsidP="00A0586F">
            <w:pPr>
              <w:tabs>
                <w:tab w:val="left" w:pos="9408"/>
              </w:tabs>
              <w:rPr>
                <w:b/>
                <w:lang w:val="en-IN"/>
              </w:rPr>
            </w:pPr>
          </w:p>
        </w:tc>
        <w:tc>
          <w:tcPr>
            <w:tcW w:w="2159" w:type="dxa"/>
            <w:shd w:val="clear" w:color="auto" w:fill="auto"/>
            <w:vAlign w:val="center"/>
          </w:tcPr>
          <w:p w14:paraId="7F22EF51" w14:textId="77777777" w:rsidR="00791123" w:rsidRPr="005A7077" w:rsidRDefault="00791123" w:rsidP="00A0586F">
            <w:pPr>
              <w:tabs>
                <w:tab w:val="left" w:pos="9408"/>
              </w:tabs>
              <w:rPr>
                <w:b/>
                <w:lang w:val="en-IN"/>
              </w:rPr>
            </w:pPr>
            <w:r w:rsidRPr="07B6E23D">
              <w:rPr>
                <w:b/>
                <w:lang w:val="en-IN"/>
              </w:rPr>
              <w:t>Seriousness Criteria</w:t>
            </w:r>
          </w:p>
        </w:tc>
        <w:tc>
          <w:tcPr>
            <w:tcW w:w="5006" w:type="dxa"/>
            <w:shd w:val="clear" w:color="auto" w:fill="auto"/>
            <w:vAlign w:val="center"/>
            <w:hideMark/>
          </w:tcPr>
          <w:p w14:paraId="7A440456" w14:textId="77777777" w:rsidR="00791123" w:rsidRPr="005A7077" w:rsidRDefault="00791123" w:rsidP="00A0586F">
            <w:pPr>
              <w:tabs>
                <w:tab w:val="left" w:pos="9408"/>
              </w:tabs>
              <w:rPr>
                <w:b/>
                <w:lang w:val="en-IN"/>
              </w:rPr>
            </w:pPr>
            <w:r w:rsidRPr="005A7077">
              <w:rPr>
                <w:b/>
                <w:lang w:val="en-IN"/>
              </w:rPr>
              <w:t> </w:t>
            </w:r>
          </w:p>
        </w:tc>
        <w:tc>
          <w:tcPr>
            <w:tcW w:w="3427" w:type="dxa"/>
            <w:shd w:val="clear" w:color="auto" w:fill="auto"/>
            <w:vAlign w:val="center"/>
            <w:hideMark/>
          </w:tcPr>
          <w:p w14:paraId="1E6758A5" w14:textId="77777777" w:rsidR="00791123" w:rsidRPr="005A7077" w:rsidRDefault="00791123" w:rsidP="00A0586F">
            <w:pPr>
              <w:tabs>
                <w:tab w:val="left" w:pos="9408"/>
              </w:tabs>
              <w:rPr>
                <w:b/>
                <w:lang w:val="en-IN"/>
              </w:rPr>
            </w:pPr>
            <w:r w:rsidRPr="005A7077">
              <w:rPr>
                <w:b/>
                <w:lang w:val="en-IN"/>
              </w:rPr>
              <w:t> </w:t>
            </w:r>
          </w:p>
        </w:tc>
      </w:tr>
      <w:tr w:rsidR="00791123" w:rsidRPr="005A7077" w14:paraId="70B7C56B" w14:textId="77777777" w:rsidTr="00A0586F">
        <w:trPr>
          <w:trHeight w:val="455"/>
        </w:trPr>
        <w:tc>
          <w:tcPr>
            <w:tcW w:w="1170" w:type="dxa"/>
            <w:vMerge/>
            <w:vAlign w:val="center"/>
            <w:hideMark/>
          </w:tcPr>
          <w:p w14:paraId="5CFEDD80" w14:textId="77777777" w:rsidR="00791123" w:rsidRPr="005A7077" w:rsidRDefault="00791123" w:rsidP="00A0586F">
            <w:pPr>
              <w:tabs>
                <w:tab w:val="left" w:pos="9408"/>
              </w:tabs>
              <w:rPr>
                <w:b/>
                <w:bCs/>
                <w:lang w:val="en-IN"/>
              </w:rPr>
            </w:pPr>
          </w:p>
        </w:tc>
        <w:tc>
          <w:tcPr>
            <w:tcW w:w="1533" w:type="dxa"/>
            <w:vMerge w:val="restart"/>
            <w:shd w:val="clear" w:color="auto" w:fill="auto"/>
            <w:vAlign w:val="center"/>
            <w:hideMark/>
          </w:tcPr>
          <w:p w14:paraId="38846E1D" w14:textId="77777777" w:rsidR="00791123" w:rsidRPr="005A7077" w:rsidRDefault="00791123" w:rsidP="00A0586F">
            <w:pPr>
              <w:tabs>
                <w:tab w:val="left" w:pos="9408"/>
              </w:tabs>
              <w:rPr>
                <w:b/>
                <w:lang w:val="en-IN"/>
              </w:rPr>
            </w:pPr>
            <w:r w:rsidRPr="07B6E23D">
              <w:rPr>
                <w:b/>
                <w:lang w:val="en-IN"/>
              </w:rPr>
              <w:t>Product(s)</w:t>
            </w:r>
          </w:p>
        </w:tc>
        <w:tc>
          <w:tcPr>
            <w:tcW w:w="2159" w:type="dxa"/>
            <w:shd w:val="clear" w:color="auto" w:fill="auto"/>
            <w:vAlign w:val="center"/>
          </w:tcPr>
          <w:p w14:paraId="4B81169E" w14:textId="77777777" w:rsidR="00791123" w:rsidRPr="005A7077" w:rsidRDefault="00791123" w:rsidP="00A0586F">
            <w:pPr>
              <w:tabs>
                <w:tab w:val="left" w:pos="9408"/>
              </w:tabs>
              <w:rPr>
                <w:b/>
                <w:lang w:val="en-IN"/>
              </w:rPr>
            </w:pPr>
            <w:r w:rsidRPr="07B6E23D">
              <w:rPr>
                <w:b/>
                <w:lang w:val="en-IN"/>
              </w:rPr>
              <w:t>Product Name</w:t>
            </w:r>
          </w:p>
        </w:tc>
        <w:tc>
          <w:tcPr>
            <w:tcW w:w="5006" w:type="dxa"/>
            <w:shd w:val="clear" w:color="auto" w:fill="auto"/>
            <w:vAlign w:val="center"/>
          </w:tcPr>
          <w:p w14:paraId="324D7B33" w14:textId="77777777" w:rsidR="00791123" w:rsidRPr="005A7077" w:rsidRDefault="00791123" w:rsidP="00A0586F">
            <w:pPr>
              <w:tabs>
                <w:tab w:val="left" w:pos="9408"/>
              </w:tabs>
              <w:rPr>
                <w:b/>
                <w:lang w:val="en-IN"/>
              </w:rPr>
            </w:pPr>
          </w:p>
        </w:tc>
        <w:tc>
          <w:tcPr>
            <w:tcW w:w="3427" w:type="dxa"/>
            <w:shd w:val="clear" w:color="auto" w:fill="auto"/>
            <w:vAlign w:val="center"/>
          </w:tcPr>
          <w:p w14:paraId="617C1829" w14:textId="77777777" w:rsidR="00791123" w:rsidRPr="005A7077" w:rsidRDefault="00791123" w:rsidP="00A0586F">
            <w:pPr>
              <w:tabs>
                <w:tab w:val="left" w:pos="9408"/>
              </w:tabs>
              <w:rPr>
                <w:b/>
                <w:lang w:val="en-IN"/>
              </w:rPr>
            </w:pPr>
          </w:p>
        </w:tc>
      </w:tr>
      <w:tr w:rsidR="00791123" w:rsidRPr="005A7077" w14:paraId="7B0D6D9D" w14:textId="77777777" w:rsidTr="00A0586F">
        <w:trPr>
          <w:trHeight w:val="455"/>
        </w:trPr>
        <w:tc>
          <w:tcPr>
            <w:tcW w:w="1170" w:type="dxa"/>
            <w:vMerge/>
            <w:vAlign w:val="center"/>
            <w:hideMark/>
          </w:tcPr>
          <w:p w14:paraId="551D829F" w14:textId="77777777" w:rsidR="00791123" w:rsidRPr="005A7077" w:rsidRDefault="00791123" w:rsidP="00A0586F">
            <w:pPr>
              <w:tabs>
                <w:tab w:val="left" w:pos="9408"/>
              </w:tabs>
              <w:rPr>
                <w:b/>
                <w:bCs/>
                <w:lang w:val="en-IN"/>
              </w:rPr>
            </w:pPr>
          </w:p>
        </w:tc>
        <w:tc>
          <w:tcPr>
            <w:tcW w:w="1533" w:type="dxa"/>
            <w:vMerge/>
            <w:vAlign w:val="center"/>
            <w:hideMark/>
          </w:tcPr>
          <w:p w14:paraId="6828E533" w14:textId="77777777" w:rsidR="00791123" w:rsidRPr="005A7077" w:rsidRDefault="00791123" w:rsidP="00A0586F">
            <w:pPr>
              <w:tabs>
                <w:tab w:val="left" w:pos="9408"/>
              </w:tabs>
              <w:rPr>
                <w:b/>
                <w:lang w:val="en-IN"/>
              </w:rPr>
            </w:pPr>
          </w:p>
        </w:tc>
        <w:tc>
          <w:tcPr>
            <w:tcW w:w="2159" w:type="dxa"/>
            <w:shd w:val="clear" w:color="auto" w:fill="auto"/>
            <w:vAlign w:val="center"/>
          </w:tcPr>
          <w:p w14:paraId="03EDD4C2" w14:textId="77777777" w:rsidR="00791123" w:rsidRPr="005A7077" w:rsidRDefault="00791123" w:rsidP="00A0586F">
            <w:pPr>
              <w:tabs>
                <w:tab w:val="left" w:pos="9408"/>
              </w:tabs>
              <w:rPr>
                <w:b/>
                <w:lang w:val="en-IN"/>
              </w:rPr>
            </w:pPr>
            <w:r w:rsidRPr="07B6E23D">
              <w:rPr>
                <w:b/>
                <w:lang w:val="en-IN"/>
              </w:rPr>
              <w:t>Role</w:t>
            </w:r>
          </w:p>
        </w:tc>
        <w:tc>
          <w:tcPr>
            <w:tcW w:w="5006" w:type="dxa"/>
            <w:shd w:val="clear" w:color="auto" w:fill="auto"/>
            <w:vAlign w:val="center"/>
          </w:tcPr>
          <w:p w14:paraId="5607DA49" w14:textId="77777777" w:rsidR="00791123" w:rsidRPr="005A7077" w:rsidRDefault="00791123" w:rsidP="00A0586F">
            <w:pPr>
              <w:tabs>
                <w:tab w:val="left" w:pos="9408"/>
              </w:tabs>
              <w:rPr>
                <w:b/>
                <w:lang w:val="en-IN"/>
              </w:rPr>
            </w:pPr>
          </w:p>
        </w:tc>
        <w:tc>
          <w:tcPr>
            <w:tcW w:w="3427" w:type="dxa"/>
            <w:shd w:val="clear" w:color="auto" w:fill="auto"/>
            <w:vAlign w:val="center"/>
          </w:tcPr>
          <w:p w14:paraId="064E0B20" w14:textId="77777777" w:rsidR="00791123" w:rsidRPr="005A7077" w:rsidRDefault="00791123" w:rsidP="00A0586F">
            <w:pPr>
              <w:tabs>
                <w:tab w:val="left" w:pos="9408"/>
              </w:tabs>
              <w:rPr>
                <w:b/>
                <w:lang w:val="en-IN"/>
              </w:rPr>
            </w:pPr>
          </w:p>
        </w:tc>
      </w:tr>
    </w:tbl>
    <w:p w14:paraId="1143A570" w14:textId="77777777" w:rsidR="00A03015" w:rsidRDefault="00A03015" w:rsidP="00042C99">
      <w:pPr>
        <w:tabs>
          <w:tab w:val="left" w:pos="9408"/>
        </w:tabs>
        <w:rPr>
          <w:b/>
        </w:rPr>
      </w:pPr>
    </w:p>
    <w:p w14:paraId="24D5A0B1" w14:textId="32826E75" w:rsidR="00C965E7" w:rsidRDefault="00C965E7" w:rsidP="00227AE2">
      <w:pPr>
        <w:pStyle w:val="table"/>
        <w:rPr>
          <w:b/>
        </w:rPr>
      </w:pPr>
    </w:p>
    <w:tbl>
      <w:tblPr>
        <w:tblW w:w="13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4A0" w:firstRow="1" w:lastRow="0" w:firstColumn="1" w:lastColumn="0" w:noHBand="0" w:noVBand="1"/>
      </w:tblPr>
      <w:tblGrid>
        <w:gridCol w:w="1332"/>
        <w:gridCol w:w="1495"/>
        <w:gridCol w:w="8080"/>
        <w:gridCol w:w="2269"/>
      </w:tblGrid>
      <w:tr w:rsidR="00182AE8" w:rsidRPr="003D3BF2" w14:paraId="7C74B4E6" w14:textId="77777777" w:rsidTr="00A0586F">
        <w:trPr>
          <w:trHeight w:val="54"/>
        </w:trPr>
        <w:tc>
          <w:tcPr>
            <w:tcW w:w="1332" w:type="dxa"/>
            <w:vMerge w:val="restart"/>
            <w:tcBorders>
              <w:top w:val="single" w:sz="6" w:space="0" w:color="auto"/>
              <w:left w:val="single" w:sz="6" w:space="0" w:color="auto"/>
              <w:right w:val="single" w:sz="6" w:space="0" w:color="auto"/>
            </w:tcBorders>
            <w:shd w:val="clear" w:color="auto" w:fill="D9D9D9" w:themeFill="background1" w:themeFillShade="D9"/>
            <w:vAlign w:val="center"/>
            <w:hideMark/>
          </w:tcPr>
          <w:p w14:paraId="5D8E35FF" w14:textId="77777777" w:rsidR="00182AE8" w:rsidRPr="003D3BF2" w:rsidRDefault="00182AE8" w:rsidP="00A0586F">
            <w:pPr>
              <w:rPr>
                <w:b/>
              </w:rPr>
            </w:pPr>
            <w:r w:rsidRPr="003D3BF2">
              <w:rPr>
                <w:b/>
              </w:rPr>
              <w:t>Input Query Table</w:t>
            </w:r>
          </w:p>
        </w:tc>
        <w:tc>
          <w:tcPr>
            <w:tcW w:w="149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3BA6FBF" w14:textId="77777777" w:rsidR="00182AE8" w:rsidRPr="003D3BF2" w:rsidRDefault="00182AE8" w:rsidP="00A0586F">
            <w:pPr>
              <w:rPr>
                <w:b/>
              </w:rPr>
            </w:pPr>
            <w:r w:rsidRPr="003D3BF2">
              <w:rPr>
                <w:b/>
              </w:rPr>
              <w:t>Query Number</w:t>
            </w:r>
          </w:p>
        </w:tc>
        <w:tc>
          <w:tcPr>
            <w:tcW w:w="808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25DD2BF" w14:textId="77777777" w:rsidR="00182AE8" w:rsidRPr="003D3BF2" w:rsidRDefault="00182AE8" w:rsidP="00A0586F">
            <w:pPr>
              <w:rPr>
                <w:b/>
              </w:rPr>
            </w:pPr>
            <w:r w:rsidRPr="003D3BF2">
              <w:rPr>
                <w:b/>
              </w:rPr>
              <w:t>Query</w:t>
            </w:r>
          </w:p>
        </w:tc>
        <w:tc>
          <w:tcPr>
            <w:tcW w:w="226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46AB37E" w14:textId="77777777" w:rsidR="00182AE8" w:rsidRPr="003D3BF2" w:rsidRDefault="00182AE8" w:rsidP="00A0586F">
            <w:pPr>
              <w:rPr>
                <w:b/>
              </w:rPr>
            </w:pPr>
            <w:r w:rsidRPr="004B62E2">
              <w:rPr>
                <w:b/>
                <w:bCs/>
                <w:color w:val="000000"/>
                <w:lang w:val="en-IN" w:eastAsia="en-IN"/>
              </w:rPr>
              <w:t>Verified By: Initial/Date</w:t>
            </w:r>
          </w:p>
        </w:tc>
      </w:tr>
      <w:tr w:rsidR="00182AE8" w:rsidRPr="00103724" w14:paraId="73B614AE" w14:textId="77777777" w:rsidTr="00A0586F">
        <w:trPr>
          <w:trHeight w:val="177"/>
        </w:trPr>
        <w:tc>
          <w:tcPr>
            <w:tcW w:w="1332" w:type="dxa"/>
            <w:vMerge/>
            <w:tcBorders>
              <w:left w:val="single" w:sz="6" w:space="0" w:color="auto"/>
              <w:right w:val="single" w:sz="6" w:space="0" w:color="auto"/>
            </w:tcBorders>
            <w:vAlign w:val="center"/>
            <w:hideMark/>
          </w:tcPr>
          <w:p w14:paraId="244CCA60" w14:textId="77777777" w:rsidR="00182AE8" w:rsidRPr="00103724" w:rsidRDefault="00182AE8" w:rsidP="00A0586F"/>
        </w:tc>
        <w:tc>
          <w:tcPr>
            <w:tcW w:w="1495" w:type="dxa"/>
            <w:tcBorders>
              <w:top w:val="single" w:sz="6" w:space="0" w:color="auto"/>
              <w:left w:val="single" w:sz="6" w:space="0" w:color="auto"/>
              <w:bottom w:val="single" w:sz="6" w:space="0" w:color="auto"/>
              <w:right w:val="single" w:sz="6" w:space="0" w:color="auto"/>
            </w:tcBorders>
          </w:tcPr>
          <w:p w14:paraId="30FC913A" w14:textId="77777777" w:rsidR="00182AE8" w:rsidRPr="00103724" w:rsidRDefault="00182AE8" w:rsidP="00A0586F">
            <w:pPr>
              <w:spacing w:before="240" w:after="240"/>
            </w:pPr>
            <w:r w:rsidRPr="00103724">
              <w:t>Query 1</w:t>
            </w:r>
          </w:p>
        </w:tc>
        <w:tc>
          <w:tcPr>
            <w:tcW w:w="8080" w:type="dxa"/>
            <w:tcBorders>
              <w:top w:val="single" w:sz="6" w:space="0" w:color="auto"/>
              <w:left w:val="single" w:sz="6" w:space="0" w:color="auto"/>
              <w:bottom w:val="single" w:sz="6" w:space="0" w:color="auto"/>
              <w:right w:val="single" w:sz="6" w:space="0" w:color="auto"/>
            </w:tcBorders>
          </w:tcPr>
          <w:p w14:paraId="5B370D89" w14:textId="7E65F932" w:rsidR="00754149" w:rsidRPr="00754149" w:rsidRDefault="00754149" w:rsidP="00754149">
            <w:pPr>
              <w:pStyle w:val="table"/>
              <w:rPr>
                <w:lang w:val="en"/>
              </w:rPr>
            </w:pPr>
            <w:r w:rsidRPr="00754149">
              <w:rPr>
                <w:lang w:val="en"/>
              </w:rPr>
              <w:t>Update Localization set text = '</w:t>
            </w:r>
            <w:proofErr w:type="spellStart"/>
            <w:r w:rsidR="00415BA7">
              <w:rPr>
                <w:lang w:val="en"/>
              </w:rPr>
              <w:t>Assigment</w:t>
            </w:r>
            <w:proofErr w:type="spellEnd"/>
            <w:r w:rsidR="00415BA7">
              <w:rPr>
                <w:lang w:val="en"/>
              </w:rPr>
              <w:t xml:space="preserve"> pop-up</w:t>
            </w:r>
            <w:r w:rsidRPr="00754149">
              <w:rPr>
                <w:lang w:val="en"/>
              </w:rPr>
              <w:t>' where code = '</w:t>
            </w:r>
            <w:proofErr w:type="spellStart"/>
            <w:r w:rsidRPr="00754149">
              <w:rPr>
                <w:lang w:val="en"/>
              </w:rPr>
              <w:t>label.assignedTo.log.title</w:t>
            </w:r>
            <w:proofErr w:type="spellEnd"/>
            <w:r w:rsidRPr="00754149">
              <w:rPr>
                <w:lang w:val="en"/>
              </w:rPr>
              <w:t>';</w:t>
            </w:r>
          </w:p>
          <w:p w14:paraId="7A896ABE" w14:textId="79A23DE5" w:rsidR="00182AE8" w:rsidRDefault="00754149" w:rsidP="00754149">
            <w:pPr>
              <w:pStyle w:val="table"/>
              <w:rPr>
                <w:lang w:val="en"/>
              </w:rPr>
            </w:pPr>
            <w:r w:rsidRPr="00754149">
              <w:rPr>
                <w:lang w:val="en"/>
              </w:rPr>
              <w:t>Update Localization set text = '</w:t>
            </w:r>
            <w:r w:rsidR="00415BA7">
              <w:rPr>
                <w:lang w:val="en"/>
              </w:rPr>
              <w:t>Case Entry</w:t>
            </w:r>
            <w:r w:rsidRPr="00754149">
              <w:rPr>
                <w:lang w:val="en"/>
              </w:rPr>
              <w:t>' where code = '</w:t>
            </w:r>
            <w:proofErr w:type="spellStart"/>
            <w:proofErr w:type="gramStart"/>
            <w:r w:rsidRPr="00754149">
              <w:rPr>
                <w:lang w:val="en"/>
              </w:rPr>
              <w:t>case.entry</w:t>
            </w:r>
            <w:proofErr w:type="gramEnd"/>
            <w:r w:rsidRPr="00754149">
              <w:rPr>
                <w:lang w:val="en"/>
              </w:rPr>
              <w:t>.assign.comments</w:t>
            </w:r>
            <w:proofErr w:type="spellEnd"/>
            <w:r w:rsidRPr="00754149">
              <w:rPr>
                <w:lang w:val="en"/>
              </w:rPr>
              <w:t>;</w:t>
            </w:r>
          </w:p>
          <w:p w14:paraId="4160D13D" w14:textId="7074B1DC" w:rsidR="00E704C8" w:rsidRPr="00103724" w:rsidRDefault="00E704C8" w:rsidP="00754149">
            <w:pPr>
              <w:pStyle w:val="table"/>
              <w:rPr>
                <w:lang w:val="en"/>
              </w:rPr>
            </w:pPr>
            <w:r>
              <w:rPr>
                <w:lang w:val="en"/>
              </w:rPr>
              <w:t>Commit;</w:t>
            </w:r>
          </w:p>
        </w:tc>
        <w:tc>
          <w:tcPr>
            <w:tcW w:w="2269" w:type="dxa"/>
            <w:tcBorders>
              <w:top w:val="single" w:sz="6" w:space="0" w:color="auto"/>
              <w:left w:val="single" w:sz="6" w:space="0" w:color="auto"/>
              <w:bottom w:val="single" w:sz="6" w:space="0" w:color="auto"/>
              <w:right w:val="single" w:sz="6" w:space="0" w:color="auto"/>
            </w:tcBorders>
          </w:tcPr>
          <w:p w14:paraId="3A47E8AD" w14:textId="77777777" w:rsidR="00182AE8" w:rsidRPr="00464785" w:rsidRDefault="00182AE8" w:rsidP="00A0586F">
            <w:pPr>
              <w:pStyle w:val="table"/>
              <w:rPr>
                <w:lang w:val="en"/>
              </w:rPr>
            </w:pPr>
            <w:r>
              <w:rPr>
                <w:lang w:val="en"/>
              </w:rPr>
              <w:t>N/A</w:t>
            </w:r>
          </w:p>
        </w:tc>
      </w:tr>
    </w:tbl>
    <w:p w14:paraId="50D45545" w14:textId="584E8C01" w:rsidR="00C965E7" w:rsidRDefault="00C965E7" w:rsidP="00227AE2">
      <w:pPr>
        <w:pStyle w:val="table"/>
        <w:rPr>
          <w:b/>
        </w:rPr>
      </w:pPr>
    </w:p>
    <w:tbl>
      <w:tblPr>
        <w:tblW w:w="13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4A0" w:firstRow="1" w:lastRow="0" w:firstColumn="1" w:lastColumn="0" w:noHBand="0" w:noVBand="1"/>
      </w:tblPr>
      <w:tblGrid>
        <w:gridCol w:w="1332"/>
        <w:gridCol w:w="1495"/>
        <w:gridCol w:w="5812"/>
        <w:gridCol w:w="4537"/>
      </w:tblGrid>
      <w:tr w:rsidR="00BF6E08" w:rsidRPr="003D3BF2" w14:paraId="11835A60" w14:textId="77777777" w:rsidTr="00BF6E08">
        <w:trPr>
          <w:trHeight w:val="54"/>
        </w:trPr>
        <w:tc>
          <w:tcPr>
            <w:tcW w:w="1332" w:type="dxa"/>
            <w:vMerge w:val="restart"/>
            <w:tcBorders>
              <w:top w:val="single" w:sz="6" w:space="0" w:color="auto"/>
              <w:left w:val="single" w:sz="6" w:space="0" w:color="auto"/>
              <w:right w:val="single" w:sz="6" w:space="0" w:color="auto"/>
            </w:tcBorders>
            <w:shd w:val="clear" w:color="auto" w:fill="D9D9D9" w:themeFill="background1" w:themeFillShade="D9"/>
            <w:vAlign w:val="center"/>
            <w:hideMark/>
          </w:tcPr>
          <w:p w14:paraId="27E339E1" w14:textId="77777777" w:rsidR="00BF6E08" w:rsidRPr="003D3BF2" w:rsidRDefault="00BF6E08" w:rsidP="00B018E4">
            <w:pPr>
              <w:rPr>
                <w:b/>
              </w:rPr>
            </w:pPr>
            <w:r w:rsidRPr="003D3BF2">
              <w:rPr>
                <w:b/>
              </w:rPr>
              <w:t>Input Query Table</w:t>
            </w:r>
          </w:p>
        </w:tc>
        <w:tc>
          <w:tcPr>
            <w:tcW w:w="149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330283B" w14:textId="77777777" w:rsidR="00BF6E08" w:rsidRPr="003D3BF2" w:rsidRDefault="00BF6E08" w:rsidP="00B018E4">
            <w:pPr>
              <w:rPr>
                <w:b/>
              </w:rPr>
            </w:pPr>
            <w:r w:rsidRPr="003D3BF2">
              <w:rPr>
                <w:b/>
              </w:rPr>
              <w:t>Query Number</w:t>
            </w:r>
          </w:p>
        </w:tc>
        <w:tc>
          <w:tcPr>
            <w:tcW w:w="581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98441D0" w14:textId="77777777" w:rsidR="00BF6E08" w:rsidRPr="003D3BF2" w:rsidRDefault="00BF6E08" w:rsidP="00B018E4">
            <w:pPr>
              <w:rPr>
                <w:b/>
              </w:rPr>
            </w:pPr>
            <w:r w:rsidRPr="003D3BF2">
              <w:rPr>
                <w:b/>
              </w:rPr>
              <w:t>Query</w:t>
            </w:r>
          </w:p>
        </w:tc>
        <w:tc>
          <w:tcPr>
            <w:tcW w:w="453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1DDB55B" w14:textId="77777777" w:rsidR="00BF6E08" w:rsidRPr="003D3BF2" w:rsidRDefault="00BF6E08" w:rsidP="00B018E4">
            <w:pPr>
              <w:rPr>
                <w:b/>
              </w:rPr>
            </w:pPr>
            <w:r w:rsidRPr="004B62E2">
              <w:rPr>
                <w:b/>
                <w:bCs/>
                <w:color w:val="000000"/>
                <w:lang w:val="en-IN" w:eastAsia="en-IN"/>
              </w:rPr>
              <w:t>Verified By: Initial/Date</w:t>
            </w:r>
          </w:p>
        </w:tc>
      </w:tr>
      <w:tr w:rsidR="00BF6E08" w:rsidRPr="00103724" w14:paraId="04B3C16D" w14:textId="77777777" w:rsidTr="00BF6E08">
        <w:trPr>
          <w:trHeight w:val="177"/>
        </w:trPr>
        <w:tc>
          <w:tcPr>
            <w:tcW w:w="1332" w:type="dxa"/>
            <w:vMerge/>
            <w:tcBorders>
              <w:left w:val="single" w:sz="6" w:space="0" w:color="auto"/>
              <w:right w:val="single" w:sz="6" w:space="0" w:color="auto"/>
            </w:tcBorders>
            <w:vAlign w:val="center"/>
            <w:hideMark/>
          </w:tcPr>
          <w:p w14:paraId="772EC114" w14:textId="77777777" w:rsidR="00BF6E08" w:rsidRPr="00103724" w:rsidRDefault="00BF6E08" w:rsidP="00B018E4"/>
        </w:tc>
        <w:tc>
          <w:tcPr>
            <w:tcW w:w="1495" w:type="dxa"/>
            <w:tcBorders>
              <w:top w:val="single" w:sz="6" w:space="0" w:color="auto"/>
              <w:left w:val="single" w:sz="6" w:space="0" w:color="auto"/>
              <w:bottom w:val="single" w:sz="6" w:space="0" w:color="auto"/>
              <w:right w:val="single" w:sz="6" w:space="0" w:color="auto"/>
            </w:tcBorders>
          </w:tcPr>
          <w:p w14:paraId="57B222E9" w14:textId="28AE62CB" w:rsidR="00BF6E08" w:rsidRPr="00103724" w:rsidRDefault="00BF6E08" w:rsidP="00B018E4">
            <w:pPr>
              <w:spacing w:before="240" w:after="240"/>
            </w:pPr>
            <w:r w:rsidRPr="00103724">
              <w:t xml:space="preserve">Query </w:t>
            </w:r>
            <w:r>
              <w:t>2</w:t>
            </w:r>
          </w:p>
        </w:tc>
        <w:tc>
          <w:tcPr>
            <w:tcW w:w="5812" w:type="dxa"/>
            <w:tcBorders>
              <w:top w:val="single" w:sz="6" w:space="0" w:color="auto"/>
              <w:left w:val="single" w:sz="6" w:space="0" w:color="auto"/>
              <w:bottom w:val="single" w:sz="6" w:space="0" w:color="auto"/>
              <w:right w:val="single" w:sz="6" w:space="0" w:color="auto"/>
            </w:tcBorders>
          </w:tcPr>
          <w:p w14:paraId="17AECDC1" w14:textId="7DE475F8" w:rsidR="00BF6E08" w:rsidRPr="00BF6E08" w:rsidRDefault="00BF6E08" w:rsidP="00BF6E08">
            <w:pPr>
              <w:pStyle w:val="table"/>
              <w:rPr>
                <w:lang w:val="en"/>
              </w:rPr>
            </w:pPr>
            <w:r w:rsidRPr="00BF6E08">
              <w:rPr>
                <w:lang w:val="en"/>
              </w:rPr>
              <w:t xml:space="preserve">Update </w:t>
            </w:r>
            <w:proofErr w:type="spellStart"/>
            <w:r w:rsidRPr="00BF6E08">
              <w:rPr>
                <w:lang w:val="en"/>
              </w:rPr>
              <w:t>all_config_property</w:t>
            </w:r>
            <w:proofErr w:type="spellEnd"/>
            <w:r w:rsidRPr="00BF6E08">
              <w:rPr>
                <w:lang w:val="en"/>
              </w:rPr>
              <w:t xml:space="preserve"> set value = '</w:t>
            </w:r>
            <w:r w:rsidR="00F031CD">
              <w:rPr>
                <w:lang w:val="en"/>
              </w:rPr>
              <w:t>false</w:t>
            </w:r>
            <w:r w:rsidRPr="00BF6E08">
              <w:rPr>
                <w:lang w:val="en"/>
              </w:rPr>
              <w:t>' where key = '</w:t>
            </w:r>
            <w:proofErr w:type="spellStart"/>
            <w:proofErr w:type="gramStart"/>
            <w:r w:rsidRPr="00BF6E08">
              <w:rPr>
                <w:lang w:val="en"/>
              </w:rPr>
              <w:t>rxlogix.pvintake</w:t>
            </w:r>
            <w:proofErr w:type="gramEnd"/>
            <w:r w:rsidRPr="00BF6E08">
              <w:rPr>
                <w:lang w:val="en"/>
              </w:rPr>
              <w:t>.emailIntake.switches.auto_assignment</w:t>
            </w:r>
            <w:proofErr w:type="spellEnd"/>
            <w:r w:rsidRPr="00BF6E08">
              <w:rPr>
                <w:lang w:val="en"/>
              </w:rPr>
              <w:t>';</w:t>
            </w:r>
          </w:p>
          <w:p w14:paraId="305BF1D3" w14:textId="28183657" w:rsidR="00BF6E08" w:rsidRDefault="00BF6E08" w:rsidP="00BF6E08">
            <w:pPr>
              <w:pStyle w:val="table"/>
              <w:rPr>
                <w:lang w:val="en"/>
              </w:rPr>
            </w:pPr>
            <w:r w:rsidRPr="00BF6E08">
              <w:rPr>
                <w:lang w:val="en"/>
              </w:rPr>
              <w:t>commit;</w:t>
            </w:r>
          </w:p>
          <w:p w14:paraId="53B6E546" w14:textId="43E96E30" w:rsidR="00BF6E08" w:rsidRPr="00103724" w:rsidRDefault="00BF6E08" w:rsidP="00B018E4">
            <w:pPr>
              <w:pStyle w:val="table"/>
              <w:rPr>
                <w:lang w:val="en"/>
              </w:rPr>
            </w:pPr>
          </w:p>
        </w:tc>
        <w:tc>
          <w:tcPr>
            <w:tcW w:w="4537" w:type="dxa"/>
            <w:tcBorders>
              <w:top w:val="single" w:sz="6" w:space="0" w:color="auto"/>
              <w:left w:val="single" w:sz="6" w:space="0" w:color="auto"/>
              <w:bottom w:val="single" w:sz="6" w:space="0" w:color="auto"/>
              <w:right w:val="single" w:sz="6" w:space="0" w:color="auto"/>
            </w:tcBorders>
          </w:tcPr>
          <w:p w14:paraId="2A867E9B" w14:textId="77777777" w:rsidR="00BF6E08" w:rsidRPr="00464785" w:rsidRDefault="00BF6E08" w:rsidP="00B018E4">
            <w:pPr>
              <w:pStyle w:val="table"/>
              <w:rPr>
                <w:lang w:val="en"/>
              </w:rPr>
            </w:pPr>
            <w:r>
              <w:rPr>
                <w:lang w:val="en"/>
              </w:rPr>
              <w:lastRenderedPageBreak/>
              <w:t>N/A</w:t>
            </w:r>
          </w:p>
        </w:tc>
      </w:tr>
    </w:tbl>
    <w:p w14:paraId="585DF740" w14:textId="77777777" w:rsidR="00BF6E08" w:rsidRDefault="00BF6E08" w:rsidP="00227AE2">
      <w:pPr>
        <w:pStyle w:val="table"/>
        <w:rPr>
          <w:b/>
        </w:rPr>
      </w:pPr>
    </w:p>
    <w:p w14:paraId="0A27EC74" w14:textId="38A6DD02" w:rsidR="00C965E7" w:rsidRDefault="00C965E7" w:rsidP="00227AE2">
      <w:pPr>
        <w:pStyle w:val="table"/>
        <w:rPr>
          <w:b/>
        </w:rPr>
      </w:pPr>
    </w:p>
    <w:tbl>
      <w:tblPr>
        <w:tblW w:w="131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4A0" w:firstRow="1" w:lastRow="0" w:firstColumn="1" w:lastColumn="0" w:noHBand="0" w:noVBand="1"/>
      </w:tblPr>
      <w:tblGrid>
        <w:gridCol w:w="1268"/>
        <w:gridCol w:w="1559"/>
        <w:gridCol w:w="8080"/>
        <w:gridCol w:w="2268"/>
      </w:tblGrid>
      <w:tr w:rsidR="00C965E7" w:rsidRPr="003D3BF2" w14:paraId="54C5A82B" w14:textId="77777777" w:rsidTr="00C965E7">
        <w:tc>
          <w:tcPr>
            <w:tcW w:w="1268" w:type="dxa"/>
            <w:vMerge w:val="restart"/>
            <w:tcBorders>
              <w:top w:val="single" w:sz="6" w:space="0" w:color="auto"/>
              <w:left w:val="single" w:sz="6" w:space="0" w:color="auto"/>
              <w:right w:val="single" w:sz="6" w:space="0" w:color="auto"/>
            </w:tcBorders>
            <w:shd w:val="clear" w:color="auto" w:fill="D9D9D9" w:themeFill="background1" w:themeFillShade="D9"/>
            <w:vAlign w:val="center"/>
            <w:hideMark/>
          </w:tcPr>
          <w:p w14:paraId="3C6F4F7E" w14:textId="77777777" w:rsidR="00C965E7" w:rsidRPr="003D3BF2" w:rsidRDefault="00C965E7" w:rsidP="00C965E7">
            <w:pPr>
              <w:rPr>
                <w:b/>
              </w:rPr>
            </w:pPr>
            <w:r>
              <w:rPr>
                <w:b/>
              </w:rPr>
              <w:t>Refresh URL</w:t>
            </w:r>
          </w:p>
        </w:tc>
        <w:tc>
          <w:tcPr>
            <w:tcW w:w="155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5496121" w14:textId="77777777" w:rsidR="00C965E7" w:rsidRPr="003D3BF2" w:rsidRDefault="00C965E7" w:rsidP="00C965E7">
            <w:pPr>
              <w:rPr>
                <w:b/>
              </w:rPr>
            </w:pPr>
            <w:r>
              <w:rPr>
                <w:b/>
              </w:rPr>
              <w:t>URL</w:t>
            </w:r>
          </w:p>
        </w:tc>
        <w:tc>
          <w:tcPr>
            <w:tcW w:w="808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1FE5FC" w14:textId="77777777" w:rsidR="00C965E7" w:rsidRDefault="00C965E7" w:rsidP="00C965E7">
            <w:pPr>
              <w:rPr>
                <w:b/>
              </w:rPr>
            </w:pPr>
            <w:r>
              <w:rPr>
                <w:b/>
              </w:rPr>
              <w:t>Value</w:t>
            </w:r>
          </w:p>
        </w:tc>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1C6DAD3" w14:textId="77777777" w:rsidR="00C965E7" w:rsidRPr="003D3BF2" w:rsidRDefault="00C965E7" w:rsidP="00C965E7">
            <w:pPr>
              <w:rPr>
                <w:b/>
              </w:rPr>
            </w:pPr>
            <w:r w:rsidRPr="00B87EB2">
              <w:rPr>
                <w:b/>
                <w:bCs/>
              </w:rPr>
              <w:t>Verified By: Initial/Date</w:t>
            </w:r>
          </w:p>
        </w:tc>
      </w:tr>
      <w:tr w:rsidR="00C965E7" w:rsidRPr="00103724" w14:paraId="1CD1398E" w14:textId="77777777" w:rsidTr="00C965E7">
        <w:tc>
          <w:tcPr>
            <w:tcW w:w="1268" w:type="dxa"/>
            <w:vMerge/>
            <w:tcBorders>
              <w:left w:val="single" w:sz="6" w:space="0" w:color="auto"/>
              <w:right w:val="single" w:sz="6" w:space="0" w:color="auto"/>
            </w:tcBorders>
            <w:vAlign w:val="center"/>
            <w:hideMark/>
          </w:tcPr>
          <w:p w14:paraId="3DD15974" w14:textId="77777777" w:rsidR="00C965E7" w:rsidRPr="00103724" w:rsidRDefault="00C965E7" w:rsidP="00C965E7"/>
        </w:tc>
        <w:tc>
          <w:tcPr>
            <w:tcW w:w="1559" w:type="dxa"/>
            <w:tcBorders>
              <w:top w:val="single" w:sz="6" w:space="0" w:color="auto"/>
              <w:left w:val="single" w:sz="6" w:space="0" w:color="auto"/>
              <w:bottom w:val="single" w:sz="6" w:space="0" w:color="auto"/>
              <w:right w:val="single" w:sz="6" w:space="0" w:color="auto"/>
            </w:tcBorders>
          </w:tcPr>
          <w:p w14:paraId="23619D32" w14:textId="77777777" w:rsidR="00C965E7" w:rsidRPr="00103724" w:rsidRDefault="00C965E7" w:rsidP="00C965E7">
            <w:pPr>
              <w:spacing w:before="240" w:after="240"/>
              <w:jc w:val="center"/>
            </w:pPr>
            <w:r>
              <w:t>URL</w:t>
            </w:r>
          </w:p>
        </w:tc>
        <w:tc>
          <w:tcPr>
            <w:tcW w:w="8080" w:type="dxa"/>
            <w:tcBorders>
              <w:top w:val="single" w:sz="6" w:space="0" w:color="auto"/>
              <w:left w:val="single" w:sz="6" w:space="0" w:color="auto"/>
              <w:bottom w:val="single" w:sz="6" w:space="0" w:color="auto"/>
              <w:right w:val="single" w:sz="6" w:space="0" w:color="auto"/>
            </w:tcBorders>
          </w:tcPr>
          <w:p w14:paraId="72D849C6" w14:textId="77777777" w:rsidR="00C965E7" w:rsidRPr="00103724" w:rsidRDefault="00C965E7" w:rsidP="00C965E7">
            <w:pPr>
              <w:pStyle w:val="table"/>
              <w:rPr>
                <w:lang w:val="en"/>
              </w:rPr>
            </w:pPr>
          </w:p>
        </w:tc>
        <w:tc>
          <w:tcPr>
            <w:tcW w:w="2268" w:type="dxa"/>
            <w:tcBorders>
              <w:top w:val="single" w:sz="6" w:space="0" w:color="auto"/>
              <w:left w:val="single" w:sz="6" w:space="0" w:color="auto"/>
              <w:bottom w:val="single" w:sz="6" w:space="0" w:color="auto"/>
              <w:right w:val="single" w:sz="6" w:space="0" w:color="auto"/>
            </w:tcBorders>
          </w:tcPr>
          <w:p w14:paraId="6E931D20" w14:textId="77777777" w:rsidR="00C965E7" w:rsidRPr="00103724" w:rsidRDefault="00C965E7" w:rsidP="00C965E7">
            <w:pPr>
              <w:pStyle w:val="table"/>
              <w:rPr>
                <w:lang w:val="en"/>
              </w:rPr>
            </w:pPr>
          </w:p>
        </w:tc>
      </w:tr>
    </w:tbl>
    <w:p w14:paraId="4697BDF9" w14:textId="36C3A621" w:rsidR="00F914B1" w:rsidRDefault="00F914B1" w:rsidP="00227AE2">
      <w:pPr>
        <w:pStyle w:val="table"/>
        <w:rPr>
          <w:b/>
        </w:rPr>
      </w:pPr>
    </w:p>
    <w:p w14:paraId="0AC90753" w14:textId="5D2AABA1" w:rsidR="0078553B" w:rsidRDefault="0078553B" w:rsidP="00227AE2">
      <w:pPr>
        <w:pStyle w:val="table"/>
        <w:rPr>
          <w:b/>
        </w:rPr>
      </w:pPr>
    </w:p>
    <w:p w14:paraId="49072D55" w14:textId="77777777" w:rsidR="0078553B" w:rsidRDefault="0078553B" w:rsidP="00227AE2">
      <w:pPr>
        <w:pStyle w:val="table"/>
        <w:rPr>
          <w:b/>
        </w:rPr>
      </w:pPr>
    </w:p>
    <w:tbl>
      <w:tblPr>
        <w:tblW w:w="131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5" w:type="dxa"/>
          <w:right w:w="85" w:type="dxa"/>
        </w:tblCellMar>
        <w:tblLook w:val="04A0" w:firstRow="1" w:lastRow="0" w:firstColumn="1" w:lastColumn="0" w:noHBand="0" w:noVBand="1"/>
      </w:tblPr>
      <w:tblGrid>
        <w:gridCol w:w="1268"/>
        <w:gridCol w:w="2410"/>
        <w:gridCol w:w="3855"/>
        <w:gridCol w:w="3232"/>
        <w:gridCol w:w="2410"/>
      </w:tblGrid>
      <w:tr w:rsidR="00F86FD0" w14:paraId="5C2358F6" w14:textId="48A172D5" w:rsidTr="002566E3">
        <w:trPr>
          <w:trHeight w:val="570"/>
        </w:trPr>
        <w:tc>
          <w:tcPr>
            <w:tcW w:w="1268" w:type="dxa"/>
            <w:vMerge w:val="restart"/>
            <w:tcBorders>
              <w:top w:val="single" w:sz="6" w:space="0" w:color="auto"/>
              <w:left w:val="single" w:sz="6" w:space="0" w:color="auto"/>
              <w:right w:val="single" w:sz="6" w:space="0" w:color="auto"/>
            </w:tcBorders>
            <w:shd w:val="clear" w:color="auto" w:fill="D9D9D9" w:themeFill="background1" w:themeFillShade="D9"/>
            <w:vAlign w:val="center"/>
            <w:hideMark/>
          </w:tcPr>
          <w:p w14:paraId="73F24A1D" w14:textId="77777777" w:rsidR="00F86FD0" w:rsidRPr="003E63D2" w:rsidRDefault="00F86FD0" w:rsidP="007704FC">
            <w:pPr>
              <w:pStyle w:val="table"/>
              <w:rPr>
                <w:b/>
              </w:rPr>
            </w:pPr>
            <w:r w:rsidRPr="003E63D2">
              <w:rPr>
                <w:b/>
              </w:rPr>
              <w:t>User Account / Role</w:t>
            </w:r>
          </w:p>
        </w:tc>
        <w:tc>
          <w:tcPr>
            <w:tcW w:w="2410"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3112277B" w14:textId="77777777" w:rsidR="00F86FD0" w:rsidRPr="003E63D2" w:rsidRDefault="00F86FD0" w:rsidP="007704FC">
            <w:pPr>
              <w:pStyle w:val="table"/>
              <w:rPr>
                <w:b/>
              </w:rPr>
            </w:pPr>
            <w:r w:rsidRPr="003E63D2">
              <w:rPr>
                <w:b/>
              </w:rPr>
              <w:t>User ID</w:t>
            </w:r>
          </w:p>
        </w:tc>
        <w:tc>
          <w:tcPr>
            <w:tcW w:w="385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08177B9" w14:textId="77777777" w:rsidR="00F86FD0" w:rsidRPr="003E63D2" w:rsidRDefault="00F86FD0" w:rsidP="007704FC">
            <w:pPr>
              <w:pStyle w:val="table"/>
              <w:rPr>
                <w:b/>
              </w:rPr>
            </w:pPr>
            <w:r w:rsidRPr="003E63D2">
              <w:rPr>
                <w:b/>
              </w:rPr>
              <w:t>Account Name</w:t>
            </w:r>
          </w:p>
        </w:tc>
        <w:tc>
          <w:tcPr>
            <w:tcW w:w="3232"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hideMark/>
          </w:tcPr>
          <w:p w14:paraId="21DAA61D" w14:textId="77777777" w:rsidR="00F86FD0" w:rsidRPr="003E63D2" w:rsidRDefault="00F86FD0" w:rsidP="007704FC">
            <w:pPr>
              <w:pStyle w:val="table"/>
              <w:rPr>
                <w:b/>
              </w:rPr>
            </w:pPr>
            <w:r w:rsidRPr="003E63D2">
              <w:rPr>
                <w:b/>
              </w:rPr>
              <w:t>Role(s)</w:t>
            </w:r>
          </w:p>
        </w:tc>
        <w:tc>
          <w:tcPr>
            <w:tcW w:w="24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4BF4000" w14:textId="68C0D4DA" w:rsidR="00F86FD0" w:rsidRPr="00B9133E" w:rsidRDefault="00F86FD0" w:rsidP="007704FC">
            <w:pPr>
              <w:pStyle w:val="table"/>
              <w:rPr>
                <w:b/>
              </w:rPr>
            </w:pPr>
            <w:r w:rsidRPr="00B87EB2">
              <w:rPr>
                <w:b/>
                <w:bCs/>
              </w:rPr>
              <w:t>Verified By: Initial/Date</w:t>
            </w:r>
          </w:p>
        </w:tc>
      </w:tr>
      <w:tr w:rsidR="00973F09" w14:paraId="782467DD" w14:textId="77777777" w:rsidTr="002566E3">
        <w:trPr>
          <w:trHeight w:val="570"/>
        </w:trPr>
        <w:tc>
          <w:tcPr>
            <w:tcW w:w="1268" w:type="dxa"/>
            <w:vMerge/>
            <w:tcBorders>
              <w:left w:val="single" w:sz="6" w:space="0" w:color="auto"/>
              <w:right w:val="single" w:sz="6" w:space="0" w:color="auto"/>
            </w:tcBorders>
            <w:shd w:val="clear" w:color="auto" w:fill="D9D9D9" w:themeFill="background1" w:themeFillShade="D9"/>
            <w:vAlign w:val="center"/>
          </w:tcPr>
          <w:p w14:paraId="6DC59575" w14:textId="77777777" w:rsidR="00973F09" w:rsidRDefault="00973F09" w:rsidP="007704FC"/>
        </w:tc>
        <w:tc>
          <w:tcPr>
            <w:tcW w:w="2410" w:type="dxa"/>
            <w:tcBorders>
              <w:top w:val="single" w:sz="6" w:space="0" w:color="auto"/>
              <w:left w:val="single" w:sz="6" w:space="0" w:color="auto"/>
              <w:bottom w:val="single" w:sz="6" w:space="0" w:color="auto"/>
              <w:right w:val="single" w:sz="6" w:space="0" w:color="auto"/>
            </w:tcBorders>
          </w:tcPr>
          <w:p w14:paraId="5003A104" w14:textId="284338E9" w:rsidR="00973F09" w:rsidRDefault="00973F09" w:rsidP="007704FC">
            <w:pPr>
              <w:pStyle w:val="table"/>
            </w:pPr>
            <w:r>
              <w:t>User1</w:t>
            </w:r>
          </w:p>
        </w:tc>
        <w:tc>
          <w:tcPr>
            <w:tcW w:w="3855" w:type="dxa"/>
            <w:tcBorders>
              <w:top w:val="single" w:sz="6" w:space="0" w:color="auto"/>
              <w:left w:val="single" w:sz="6" w:space="0" w:color="auto"/>
              <w:bottom w:val="single" w:sz="6" w:space="0" w:color="auto"/>
              <w:right w:val="single" w:sz="6" w:space="0" w:color="auto"/>
            </w:tcBorders>
          </w:tcPr>
          <w:p w14:paraId="3644E581" w14:textId="50C22A82" w:rsidR="00973F09" w:rsidRDefault="00973F09" w:rsidP="007704FC">
            <w:pPr>
              <w:pStyle w:val="table"/>
            </w:pPr>
            <w:r>
              <w:t xml:space="preserve">PV </w:t>
            </w:r>
            <w:proofErr w:type="spellStart"/>
            <w:r>
              <w:t>Superadmin</w:t>
            </w:r>
            <w:proofErr w:type="spellEnd"/>
          </w:p>
        </w:tc>
        <w:tc>
          <w:tcPr>
            <w:tcW w:w="3232" w:type="dxa"/>
            <w:tcBorders>
              <w:top w:val="single" w:sz="6" w:space="0" w:color="auto"/>
              <w:left w:val="single" w:sz="6" w:space="0" w:color="auto"/>
              <w:bottom w:val="single" w:sz="6" w:space="0" w:color="auto"/>
              <w:right w:val="single" w:sz="6" w:space="0" w:color="auto"/>
            </w:tcBorders>
          </w:tcPr>
          <w:p w14:paraId="0C25518B" w14:textId="7DFD5DE9" w:rsidR="00973F09" w:rsidRDefault="00973F09" w:rsidP="007704FC">
            <w:pPr>
              <w:pStyle w:val="table"/>
            </w:pPr>
            <w:r>
              <w:t>Admin</w:t>
            </w:r>
          </w:p>
        </w:tc>
        <w:tc>
          <w:tcPr>
            <w:tcW w:w="2410" w:type="dxa"/>
            <w:tcBorders>
              <w:top w:val="single" w:sz="6" w:space="0" w:color="auto"/>
              <w:left w:val="single" w:sz="6" w:space="0" w:color="auto"/>
              <w:bottom w:val="single" w:sz="6" w:space="0" w:color="auto"/>
              <w:right w:val="single" w:sz="6" w:space="0" w:color="auto"/>
            </w:tcBorders>
          </w:tcPr>
          <w:p w14:paraId="0EB60682" w14:textId="77777777" w:rsidR="00973F09" w:rsidRDefault="00973F09" w:rsidP="007704FC">
            <w:pPr>
              <w:pStyle w:val="table"/>
            </w:pPr>
          </w:p>
        </w:tc>
      </w:tr>
      <w:tr w:rsidR="00F86FD0" w14:paraId="1BA894D6" w14:textId="68072C0B" w:rsidTr="002566E3">
        <w:trPr>
          <w:trHeight w:val="570"/>
        </w:trPr>
        <w:tc>
          <w:tcPr>
            <w:tcW w:w="1268" w:type="dxa"/>
            <w:vMerge/>
            <w:tcBorders>
              <w:left w:val="single" w:sz="6" w:space="0" w:color="auto"/>
              <w:right w:val="single" w:sz="6" w:space="0" w:color="auto"/>
            </w:tcBorders>
            <w:shd w:val="clear" w:color="auto" w:fill="D9D9D9" w:themeFill="background1" w:themeFillShade="D9"/>
            <w:vAlign w:val="center"/>
            <w:hideMark/>
          </w:tcPr>
          <w:p w14:paraId="5318B892" w14:textId="77777777" w:rsidR="00F86FD0" w:rsidRDefault="00F86FD0" w:rsidP="007704FC"/>
        </w:tc>
        <w:tc>
          <w:tcPr>
            <w:tcW w:w="2410" w:type="dxa"/>
            <w:tcBorders>
              <w:top w:val="single" w:sz="6" w:space="0" w:color="auto"/>
              <w:left w:val="single" w:sz="6" w:space="0" w:color="auto"/>
              <w:bottom w:val="single" w:sz="6" w:space="0" w:color="auto"/>
              <w:right w:val="single" w:sz="6" w:space="0" w:color="auto"/>
            </w:tcBorders>
            <w:hideMark/>
          </w:tcPr>
          <w:p w14:paraId="766DA5C2" w14:textId="1A887F2B" w:rsidR="00F86FD0" w:rsidRDefault="00973F09" w:rsidP="007704FC">
            <w:pPr>
              <w:pStyle w:val="table"/>
            </w:pPr>
            <w:r>
              <w:t>User2</w:t>
            </w:r>
          </w:p>
        </w:tc>
        <w:tc>
          <w:tcPr>
            <w:tcW w:w="3855" w:type="dxa"/>
            <w:tcBorders>
              <w:top w:val="single" w:sz="6" w:space="0" w:color="auto"/>
              <w:left w:val="single" w:sz="6" w:space="0" w:color="auto"/>
              <w:bottom w:val="single" w:sz="6" w:space="0" w:color="auto"/>
              <w:right w:val="single" w:sz="6" w:space="0" w:color="auto"/>
            </w:tcBorders>
          </w:tcPr>
          <w:p w14:paraId="677CF2D1" w14:textId="7C0B4BC3" w:rsidR="00F86FD0" w:rsidRDefault="00973F09" w:rsidP="007704FC">
            <w:pPr>
              <w:pStyle w:val="table"/>
            </w:pPr>
            <w:r>
              <w:t>Test_User1</w:t>
            </w:r>
          </w:p>
        </w:tc>
        <w:tc>
          <w:tcPr>
            <w:tcW w:w="3232" w:type="dxa"/>
            <w:tcBorders>
              <w:top w:val="single" w:sz="6" w:space="0" w:color="auto"/>
              <w:left w:val="single" w:sz="6" w:space="0" w:color="auto"/>
              <w:bottom w:val="single" w:sz="6" w:space="0" w:color="auto"/>
              <w:right w:val="single" w:sz="6" w:space="0" w:color="auto"/>
            </w:tcBorders>
          </w:tcPr>
          <w:p w14:paraId="63589C82" w14:textId="6ABB83FE" w:rsidR="00660BCA" w:rsidRDefault="00973F09" w:rsidP="007704FC">
            <w:pPr>
              <w:pStyle w:val="table"/>
            </w:pPr>
            <w:r>
              <w:t>General user</w:t>
            </w:r>
          </w:p>
          <w:p w14:paraId="3F7C3922" w14:textId="43A67162" w:rsidR="00660BCA" w:rsidRDefault="00660BCA" w:rsidP="007704FC">
            <w:pPr>
              <w:pStyle w:val="table"/>
            </w:pPr>
          </w:p>
        </w:tc>
        <w:tc>
          <w:tcPr>
            <w:tcW w:w="2410" w:type="dxa"/>
            <w:tcBorders>
              <w:top w:val="single" w:sz="6" w:space="0" w:color="auto"/>
              <w:left w:val="single" w:sz="6" w:space="0" w:color="auto"/>
              <w:bottom w:val="single" w:sz="6" w:space="0" w:color="auto"/>
              <w:right w:val="single" w:sz="6" w:space="0" w:color="auto"/>
            </w:tcBorders>
          </w:tcPr>
          <w:p w14:paraId="76319F7F" w14:textId="77777777" w:rsidR="00F86FD0" w:rsidRDefault="00F86FD0" w:rsidP="007704FC">
            <w:pPr>
              <w:pStyle w:val="table"/>
            </w:pPr>
          </w:p>
        </w:tc>
      </w:tr>
    </w:tbl>
    <w:p w14:paraId="20F231A1" w14:textId="77777777" w:rsidR="00A86C69" w:rsidRPr="00B12D8F" w:rsidRDefault="00A86C69" w:rsidP="00A86C69">
      <w:pPr>
        <w:pStyle w:val="table"/>
      </w:pPr>
    </w:p>
    <w:p w14:paraId="6847C234" w14:textId="77777777" w:rsidR="00F914B1" w:rsidRDefault="00F914B1" w:rsidP="1AC0B35C">
      <w:pPr>
        <w:rPr>
          <w:b/>
          <w:bCs/>
        </w:rPr>
      </w:pPr>
    </w:p>
    <w:p w14:paraId="1F7CC4F7" w14:textId="77777777" w:rsidR="00F914B1" w:rsidRDefault="00F914B1" w:rsidP="1AC0B35C">
      <w:pPr>
        <w:rPr>
          <w:b/>
          <w:bCs/>
        </w:rPr>
      </w:pPr>
    </w:p>
    <w:p w14:paraId="26E29A04" w14:textId="0D46EA55" w:rsidR="00F914B1" w:rsidRDefault="00F914B1" w:rsidP="1AC0B35C">
      <w:pPr>
        <w:rPr>
          <w:b/>
          <w:bCs/>
        </w:rPr>
      </w:pPr>
    </w:p>
    <w:p w14:paraId="749886F5" w14:textId="77777777" w:rsidR="00D167CA" w:rsidRDefault="00D167CA" w:rsidP="1AC0B35C">
      <w:pPr>
        <w:rPr>
          <w:b/>
          <w:bCs/>
        </w:rPr>
      </w:pPr>
    </w:p>
    <w:p w14:paraId="0666BA85" w14:textId="3CE7E255" w:rsidR="00A86C69" w:rsidRDefault="1AC0B35C" w:rsidP="1AC0B35C">
      <w:pPr>
        <w:rPr>
          <w:b/>
          <w:bCs/>
        </w:rPr>
      </w:pPr>
      <w:r w:rsidRPr="1AC0B35C">
        <w:rPr>
          <w:b/>
          <w:bCs/>
        </w:rPr>
        <w:t>PREREQUISITES:</w:t>
      </w:r>
    </w:p>
    <w:p w14:paraId="50E33080" w14:textId="77777777" w:rsidR="0002089D" w:rsidRDefault="0002089D" w:rsidP="0086179C">
      <w:pPr>
        <w:rPr>
          <w:b/>
          <w:bCs/>
        </w:rPr>
      </w:pPr>
    </w:p>
    <w:p w14:paraId="617088D5" w14:textId="6A08541B" w:rsidR="00D76775" w:rsidRDefault="1AC0B35C" w:rsidP="00813EA4">
      <w:pPr>
        <w:pStyle w:val="ListParagraph"/>
        <w:numPr>
          <w:ilvl w:val="0"/>
          <w:numId w:val="2"/>
        </w:numPr>
      </w:pPr>
      <w:r>
        <w:t xml:space="preserve">Tester is </w:t>
      </w:r>
      <w:r w:rsidR="00651BAB">
        <w:t>compliant,</w:t>
      </w:r>
      <w:r>
        <w:t xml:space="preserve"> and trainings have been completed which are required for the script execution.</w:t>
      </w:r>
    </w:p>
    <w:p w14:paraId="55ADB692" w14:textId="58F14B62" w:rsidR="003A3342" w:rsidRDefault="003A3342" w:rsidP="00813EA4">
      <w:pPr>
        <w:pStyle w:val="ListParagraph"/>
        <w:numPr>
          <w:ilvl w:val="0"/>
          <w:numId w:val="2"/>
        </w:numPr>
      </w:pPr>
      <w:r>
        <w:t>All the IQs have been executed successfully.</w:t>
      </w:r>
    </w:p>
    <w:p w14:paraId="37BBB1FA" w14:textId="6C7EB773" w:rsidR="006973C6" w:rsidRDefault="006973C6" w:rsidP="00813EA4">
      <w:pPr>
        <w:pStyle w:val="ListParagraph"/>
        <w:numPr>
          <w:ilvl w:val="0"/>
          <w:numId w:val="2"/>
        </w:numPr>
      </w:pPr>
      <w:r>
        <w:t>User</w:t>
      </w:r>
      <w:r w:rsidR="00031A55">
        <w:t>s</w:t>
      </w:r>
      <w:r>
        <w:t xml:space="preserve"> </w:t>
      </w:r>
      <w:r w:rsidR="003C45A4">
        <w:t xml:space="preserve">as per </w:t>
      </w:r>
      <w:r w:rsidR="003C45A4" w:rsidRPr="003E63D2">
        <w:rPr>
          <w:b/>
        </w:rPr>
        <w:t>User Account / Role</w:t>
      </w:r>
      <w:r w:rsidR="003C45A4">
        <w:t xml:space="preserve"> </w:t>
      </w:r>
      <w:r>
        <w:t xml:space="preserve">should </w:t>
      </w:r>
      <w:r w:rsidR="00031A55">
        <w:t xml:space="preserve">not associated </w:t>
      </w:r>
      <w:r w:rsidR="00D167CA">
        <w:t xml:space="preserve">with </w:t>
      </w:r>
      <w:r w:rsidR="00031A55">
        <w:t xml:space="preserve">any </w:t>
      </w:r>
      <w:r w:rsidR="00D167CA">
        <w:t>Privacy Location.</w:t>
      </w:r>
    </w:p>
    <w:p w14:paraId="1540C931" w14:textId="4B7AE2F9" w:rsidR="00955736" w:rsidRDefault="00031A55" w:rsidP="00813EA4">
      <w:pPr>
        <w:pStyle w:val="ListParagraph"/>
        <w:numPr>
          <w:ilvl w:val="0"/>
          <w:numId w:val="2"/>
        </w:numPr>
        <w:rPr>
          <w:ins w:id="39" w:author="PruthviN" w:date="2019-08-07T22:43:00Z"/>
        </w:rPr>
      </w:pPr>
      <w:r>
        <w:t>‘Assigned To’ field column should be present under listing screens</w:t>
      </w:r>
      <w:ins w:id="40" w:author="PruthviN" w:date="2019-08-07T22:53:00Z">
        <w:r w:rsidR="000307CA">
          <w:t xml:space="preserve"> as primary view</w:t>
        </w:r>
      </w:ins>
      <w:del w:id="41" w:author="PruthviN" w:date="2019-08-07T22:53:00Z">
        <w:r w:rsidDel="000307CA">
          <w:delText xml:space="preserve">. </w:delText>
        </w:r>
      </w:del>
    </w:p>
    <w:p w14:paraId="1E96993D" w14:textId="361DE1A2" w:rsidR="00544D6E" w:rsidRDefault="000307CA" w:rsidP="00813EA4">
      <w:pPr>
        <w:pStyle w:val="ListParagraph"/>
        <w:numPr>
          <w:ilvl w:val="0"/>
          <w:numId w:val="2"/>
        </w:numPr>
      </w:pPr>
      <w:ins w:id="42" w:author="PruthviN" w:date="2019-08-07T22:50:00Z">
        <w:r>
          <w:t>"Assignment Comments</w:t>
        </w:r>
        <w:proofErr w:type="gramStart"/>
        <w:r>
          <w:t xml:space="preserve">" </w:t>
        </w:r>
      </w:ins>
      <w:ins w:id="43" w:author="PruthviN" w:date="2019-08-07T22:52:00Z">
        <w:r>
          <w:t xml:space="preserve"> field</w:t>
        </w:r>
        <w:proofErr w:type="gramEnd"/>
        <w:r>
          <w:t xml:space="preserve"> columns should be present  </w:t>
        </w:r>
      </w:ins>
      <w:ins w:id="44" w:author="PruthviN" w:date="2019-08-07T22:53:00Z">
        <w:r>
          <w:t xml:space="preserve">as </w:t>
        </w:r>
      </w:ins>
      <w:ins w:id="45" w:author="PruthviN" w:date="2019-08-07T22:52:00Z">
        <w:r>
          <w:t xml:space="preserve">primary view   in </w:t>
        </w:r>
      </w:ins>
      <w:ins w:id="46" w:author="PruthviN" w:date="2019-08-08T09:47:00Z">
        <w:r w:rsidR="00ED5738">
          <w:t>F</w:t>
        </w:r>
      </w:ins>
      <w:ins w:id="47" w:author="PruthviN" w:date="2019-08-07T22:52:00Z">
        <w:r>
          <w:t xml:space="preserve">ollow up/ </w:t>
        </w:r>
      </w:ins>
      <w:ins w:id="48" w:author="PruthviN" w:date="2019-08-08T09:47:00Z">
        <w:r w:rsidR="00ED5738">
          <w:t>D</w:t>
        </w:r>
      </w:ins>
      <w:ins w:id="49" w:author="PruthviN" w:date="2019-08-07T22:52:00Z">
        <w:r>
          <w:t>uplicate search screen</w:t>
        </w:r>
      </w:ins>
      <w:ins w:id="50" w:author="PruthviN" w:date="2019-08-07T22:53:00Z">
        <w:r>
          <w:t xml:space="preserve"> and listing screen</w:t>
        </w:r>
      </w:ins>
    </w:p>
    <w:p w14:paraId="79AB5E59" w14:textId="7BDC9D53" w:rsidR="00B64A70" w:rsidRDefault="00B64A70" w:rsidP="00813EA4">
      <w:pPr>
        <w:pStyle w:val="ListParagraph"/>
        <w:numPr>
          <w:ilvl w:val="0"/>
          <w:numId w:val="2"/>
        </w:numPr>
      </w:pPr>
      <w:r>
        <w:t>Auto-Assignment switch should be ‘ON’ in DB.</w:t>
      </w:r>
    </w:p>
    <w:p w14:paraId="50031E01" w14:textId="27DED76A" w:rsidR="008C351C" w:rsidRPr="008A6294" w:rsidRDefault="008C351C" w:rsidP="008A6294">
      <w:pPr>
        <w:rPr>
          <w:b/>
        </w:rPr>
      </w:pPr>
    </w:p>
    <w:p w14:paraId="2AFABE79" w14:textId="3B390E26" w:rsidR="00AA10AE" w:rsidRDefault="00AA10AE" w:rsidP="0086179C">
      <w:pPr>
        <w:rPr>
          <w:b/>
        </w:rPr>
      </w:pPr>
    </w:p>
    <w:p w14:paraId="1BD2EF7A" w14:textId="34F482C3" w:rsidR="00C24E60" w:rsidRDefault="1AC0B35C" w:rsidP="1AC0B35C">
      <w:pPr>
        <w:rPr>
          <w:b/>
          <w:bCs/>
        </w:rPr>
      </w:pPr>
      <w:r w:rsidRPr="1AC0B35C">
        <w:rPr>
          <w:b/>
          <w:bCs/>
        </w:rPr>
        <w:t>PROCEDURE</w:t>
      </w:r>
    </w:p>
    <w:p w14:paraId="68171A72" w14:textId="77777777" w:rsidR="00660BCA" w:rsidRPr="00E357DA" w:rsidRDefault="00660BCA" w:rsidP="1AC0B35C">
      <w:pPr>
        <w:rPr>
          <w:b/>
          <w:bCs/>
        </w:rPr>
      </w:pPr>
    </w:p>
    <w:tbl>
      <w:tblPr>
        <w:tblW w:w="143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46"/>
        <w:gridCol w:w="3329"/>
        <w:gridCol w:w="2347"/>
        <w:gridCol w:w="850"/>
        <w:gridCol w:w="3827"/>
        <w:gridCol w:w="851"/>
        <w:gridCol w:w="2268"/>
      </w:tblGrid>
      <w:tr w:rsidR="0071729F" w:rsidRPr="00D96764" w14:paraId="2140A61B" w14:textId="77777777" w:rsidTr="00D9610A">
        <w:trPr>
          <w:cantSplit/>
          <w:tblHeader/>
          <w:jc w:val="center"/>
        </w:trPr>
        <w:tc>
          <w:tcPr>
            <w:tcW w:w="846" w:type="dxa"/>
            <w:shd w:val="clear" w:color="auto" w:fill="D9D9D9" w:themeFill="background1" w:themeFillShade="D9"/>
            <w:vAlign w:val="center"/>
          </w:tcPr>
          <w:p w14:paraId="20556D3A" w14:textId="77777777" w:rsidR="006C38B4" w:rsidRPr="00B87EB2" w:rsidRDefault="1AC0B35C">
            <w:pPr>
              <w:pStyle w:val="table"/>
              <w:jc w:val="center"/>
              <w:rPr>
                <w:b/>
                <w:bCs/>
              </w:rPr>
            </w:pPr>
            <w:r w:rsidRPr="00B87EB2">
              <w:rPr>
                <w:b/>
                <w:bCs/>
              </w:rPr>
              <w:lastRenderedPageBreak/>
              <w:t>No.</w:t>
            </w:r>
          </w:p>
        </w:tc>
        <w:tc>
          <w:tcPr>
            <w:tcW w:w="3329" w:type="dxa"/>
            <w:shd w:val="clear" w:color="auto" w:fill="D9D9D9" w:themeFill="background1" w:themeFillShade="D9"/>
            <w:vAlign w:val="center"/>
          </w:tcPr>
          <w:p w14:paraId="084C0ABD" w14:textId="77777777" w:rsidR="006C38B4" w:rsidRPr="00B87EB2" w:rsidRDefault="1AC0B35C">
            <w:pPr>
              <w:pStyle w:val="table"/>
              <w:jc w:val="center"/>
              <w:rPr>
                <w:b/>
                <w:bCs/>
              </w:rPr>
            </w:pPr>
            <w:r w:rsidRPr="00B87EB2">
              <w:rPr>
                <w:b/>
                <w:bCs/>
              </w:rPr>
              <w:t>Procedure</w:t>
            </w:r>
          </w:p>
        </w:tc>
        <w:tc>
          <w:tcPr>
            <w:tcW w:w="2347" w:type="dxa"/>
            <w:shd w:val="clear" w:color="auto" w:fill="D9D9D9" w:themeFill="background1" w:themeFillShade="D9"/>
            <w:vAlign w:val="center"/>
          </w:tcPr>
          <w:p w14:paraId="2B8BC88E" w14:textId="77777777" w:rsidR="006C38B4" w:rsidRPr="00B87EB2" w:rsidRDefault="1AC0B35C">
            <w:pPr>
              <w:pStyle w:val="table"/>
              <w:jc w:val="center"/>
              <w:rPr>
                <w:b/>
                <w:bCs/>
              </w:rPr>
            </w:pPr>
            <w:r w:rsidRPr="00B87EB2">
              <w:rPr>
                <w:b/>
                <w:bCs/>
              </w:rPr>
              <w:t>Expected Results</w:t>
            </w:r>
          </w:p>
        </w:tc>
        <w:tc>
          <w:tcPr>
            <w:tcW w:w="850" w:type="dxa"/>
            <w:shd w:val="clear" w:color="auto" w:fill="D9D9D9" w:themeFill="background1" w:themeFillShade="D9"/>
            <w:vAlign w:val="center"/>
          </w:tcPr>
          <w:p w14:paraId="4E1A8974" w14:textId="167B1B95" w:rsidR="006C38B4" w:rsidRPr="00B87EB2" w:rsidRDefault="1AC0B35C">
            <w:pPr>
              <w:pStyle w:val="table"/>
              <w:jc w:val="center"/>
              <w:rPr>
                <w:b/>
                <w:bCs/>
              </w:rPr>
            </w:pPr>
            <w:r w:rsidRPr="00B87EB2">
              <w:rPr>
                <w:b/>
                <w:bCs/>
              </w:rPr>
              <w:t>R</w:t>
            </w:r>
            <w:r w:rsidR="00A06CD2" w:rsidRPr="00B87EB2">
              <w:rPr>
                <w:b/>
                <w:bCs/>
              </w:rPr>
              <w:t>N</w:t>
            </w:r>
            <w:r w:rsidR="008A6294" w:rsidRPr="00B87EB2">
              <w:rPr>
                <w:b/>
                <w:bCs/>
              </w:rPr>
              <w:t xml:space="preserve"> #</w:t>
            </w:r>
          </w:p>
        </w:tc>
        <w:tc>
          <w:tcPr>
            <w:tcW w:w="3827" w:type="dxa"/>
            <w:shd w:val="clear" w:color="auto" w:fill="D9D9D9" w:themeFill="background1" w:themeFillShade="D9"/>
            <w:vAlign w:val="center"/>
          </w:tcPr>
          <w:p w14:paraId="2C99B306" w14:textId="53A68993" w:rsidR="006C38B4" w:rsidRPr="00B87EB2" w:rsidRDefault="1AC0B35C">
            <w:pPr>
              <w:pStyle w:val="table"/>
              <w:jc w:val="center"/>
              <w:rPr>
                <w:b/>
                <w:bCs/>
              </w:rPr>
            </w:pPr>
            <w:r w:rsidRPr="00B87EB2">
              <w:rPr>
                <w:b/>
                <w:bCs/>
              </w:rPr>
              <w:t>Actual Results</w:t>
            </w:r>
          </w:p>
        </w:tc>
        <w:tc>
          <w:tcPr>
            <w:tcW w:w="851" w:type="dxa"/>
            <w:shd w:val="clear" w:color="auto" w:fill="D9D9D9" w:themeFill="background1" w:themeFillShade="D9"/>
            <w:vAlign w:val="center"/>
          </w:tcPr>
          <w:p w14:paraId="1F75B2F1" w14:textId="38096F7D" w:rsidR="006C38B4" w:rsidRPr="00B87EB2" w:rsidRDefault="1AC0B35C">
            <w:pPr>
              <w:pStyle w:val="table"/>
              <w:jc w:val="center"/>
              <w:rPr>
                <w:b/>
                <w:bCs/>
              </w:rPr>
            </w:pPr>
            <w:r w:rsidRPr="00B87EB2">
              <w:rPr>
                <w:b/>
                <w:bCs/>
              </w:rPr>
              <w:t>Pass / Fail</w:t>
            </w:r>
          </w:p>
        </w:tc>
        <w:tc>
          <w:tcPr>
            <w:tcW w:w="2268" w:type="dxa"/>
            <w:shd w:val="clear" w:color="auto" w:fill="D9D9D9" w:themeFill="background1" w:themeFillShade="D9"/>
            <w:vAlign w:val="center"/>
          </w:tcPr>
          <w:p w14:paraId="015E7F27" w14:textId="77777777" w:rsidR="006C38B4" w:rsidRPr="00B87EB2" w:rsidRDefault="1AC0B35C">
            <w:pPr>
              <w:pStyle w:val="table"/>
              <w:jc w:val="center"/>
              <w:rPr>
                <w:b/>
                <w:bCs/>
              </w:rPr>
            </w:pPr>
            <w:r w:rsidRPr="00B87EB2">
              <w:rPr>
                <w:b/>
                <w:bCs/>
              </w:rPr>
              <w:t>Verified By: Initial/Date</w:t>
            </w:r>
          </w:p>
        </w:tc>
      </w:tr>
      <w:tr w:rsidR="006C38B4" w:rsidRPr="006C4513" w14:paraId="12230114" w14:textId="77777777" w:rsidTr="00D9610A">
        <w:trPr>
          <w:cantSplit/>
          <w:jc w:val="center"/>
        </w:trPr>
        <w:tc>
          <w:tcPr>
            <w:tcW w:w="846" w:type="dxa"/>
            <w:shd w:val="clear" w:color="auto" w:fill="auto"/>
          </w:tcPr>
          <w:p w14:paraId="5C36E776" w14:textId="77777777" w:rsidR="006C38B4" w:rsidRDefault="006C38B4" w:rsidP="00813EA4">
            <w:pPr>
              <w:pStyle w:val="table"/>
              <w:numPr>
                <w:ilvl w:val="0"/>
                <w:numId w:val="5"/>
              </w:numPr>
            </w:pPr>
          </w:p>
          <w:p w14:paraId="3E1BDCC1" w14:textId="49C9C27C" w:rsidR="00CA3CC0" w:rsidRPr="00CA3CC0" w:rsidRDefault="00CA3CC0" w:rsidP="00CD40B0"/>
        </w:tc>
        <w:tc>
          <w:tcPr>
            <w:tcW w:w="3329" w:type="dxa"/>
            <w:shd w:val="clear" w:color="auto" w:fill="auto"/>
          </w:tcPr>
          <w:p w14:paraId="196AF6A8" w14:textId="77777777" w:rsidR="006C38B4" w:rsidRPr="00A75FF0" w:rsidRDefault="1AC0B35C" w:rsidP="00600723">
            <w:pPr>
              <w:pStyle w:val="table"/>
            </w:pPr>
            <w:r>
              <w:t xml:space="preserve">Open the Application URL as per the </w:t>
            </w:r>
            <w:r w:rsidRPr="1AC0B35C">
              <w:rPr>
                <w:b/>
                <w:bCs/>
              </w:rPr>
              <w:t>Set Up Data: Preparatory section.</w:t>
            </w:r>
          </w:p>
          <w:p w14:paraId="4DF0AF67" w14:textId="77777777" w:rsidR="006C38B4" w:rsidRDefault="006C38B4" w:rsidP="00600723">
            <w:pPr>
              <w:pStyle w:val="table"/>
              <w:rPr>
                <w:color w:val="333333"/>
              </w:rPr>
            </w:pPr>
          </w:p>
        </w:tc>
        <w:tc>
          <w:tcPr>
            <w:tcW w:w="2347" w:type="dxa"/>
            <w:shd w:val="clear" w:color="auto" w:fill="auto"/>
          </w:tcPr>
          <w:p w14:paraId="2585F3B6" w14:textId="37854D58" w:rsidR="006C38B4" w:rsidRDefault="1AC0B35C" w:rsidP="00813EA4">
            <w:pPr>
              <w:numPr>
                <w:ilvl w:val="0"/>
                <w:numId w:val="3"/>
              </w:numPr>
              <w:shd w:val="clear" w:color="auto" w:fill="FFFFFF" w:themeFill="background1"/>
              <w:spacing w:before="100" w:beforeAutospacing="1" w:after="100" w:afterAutospacing="1"/>
              <w:ind w:left="0"/>
              <w:rPr>
                <w:b/>
                <w:bCs/>
              </w:rPr>
            </w:pPr>
            <w:r>
              <w:t>The Login screen is displayed for PVI.</w:t>
            </w:r>
          </w:p>
        </w:tc>
        <w:tc>
          <w:tcPr>
            <w:tcW w:w="850" w:type="dxa"/>
          </w:tcPr>
          <w:p w14:paraId="76873ADC" w14:textId="24FA9CB1" w:rsidR="006C38B4" w:rsidRPr="006C4513" w:rsidRDefault="1AC0B35C" w:rsidP="00600723">
            <w:pPr>
              <w:pStyle w:val="table"/>
            </w:pPr>
            <w:r>
              <w:t>N/A</w:t>
            </w:r>
          </w:p>
        </w:tc>
        <w:tc>
          <w:tcPr>
            <w:tcW w:w="3827" w:type="dxa"/>
            <w:shd w:val="clear" w:color="auto" w:fill="auto"/>
          </w:tcPr>
          <w:p w14:paraId="683B3623" w14:textId="77777777" w:rsidR="006C38B4" w:rsidRDefault="006C38B4" w:rsidP="00600723">
            <w:pPr>
              <w:pStyle w:val="table"/>
            </w:pPr>
          </w:p>
          <w:p w14:paraId="79B6DF33" w14:textId="77777777" w:rsidR="00B87EB2" w:rsidRDefault="00B87EB2" w:rsidP="00600723">
            <w:pPr>
              <w:pStyle w:val="table"/>
            </w:pPr>
          </w:p>
          <w:p w14:paraId="1EE3592C" w14:textId="4298C47E" w:rsidR="00B87EB2" w:rsidRPr="006C4513" w:rsidRDefault="00B87EB2" w:rsidP="00600723">
            <w:pPr>
              <w:pStyle w:val="table"/>
            </w:pPr>
          </w:p>
        </w:tc>
        <w:tc>
          <w:tcPr>
            <w:tcW w:w="851" w:type="dxa"/>
            <w:shd w:val="clear" w:color="auto" w:fill="auto"/>
          </w:tcPr>
          <w:p w14:paraId="12E0AE7A" w14:textId="7F4514C7" w:rsidR="006C38B4" w:rsidRPr="006C4513" w:rsidRDefault="006C38B4" w:rsidP="00600723">
            <w:pPr>
              <w:pStyle w:val="table"/>
              <w:jc w:val="center"/>
            </w:pPr>
          </w:p>
        </w:tc>
        <w:tc>
          <w:tcPr>
            <w:tcW w:w="2268" w:type="dxa"/>
            <w:shd w:val="clear" w:color="auto" w:fill="auto"/>
          </w:tcPr>
          <w:p w14:paraId="5092285B" w14:textId="307A9084" w:rsidR="006C38B4" w:rsidRDefault="006C38B4" w:rsidP="00600723">
            <w:pPr>
              <w:pStyle w:val="table"/>
            </w:pPr>
          </w:p>
        </w:tc>
      </w:tr>
      <w:tr w:rsidR="00A7770C" w:rsidRPr="006C4513" w14:paraId="22C0B4D4" w14:textId="77777777" w:rsidTr="00D9610A">
        <w:trPr>
          <w:cantSplit/>
          <w:jc w:val="center"/>
        </w:trPr>
        <w:tc>
          <w:tcPr>
            <w:tcW w:w="846" w:type="dxa"/>
            <w:shd w:val="clear" w:color="auto" w:fill="auto"/>
          </w:tcPr>
          <w:p w14:paraId="34092A12" w14:textId="77777777" w:rsidR="00A7770C" w:rsidRPr="006C4513" w:rsidRDefault="00A7770C" w:rsidP="00813EA4">
            <w:pPr>
              <w:pStyle w:val="table"/>
              <w:numPr>
                <w:ilvl w:val="0"/>
                <w:numId w:val="5"/>
              </w:numPr>
            </w:pPr>
          </w:p>
        </w:tc>
        <w:tc>
          <w:tcPr>
            <w:tcW w:w="3329" w:type="dxa"/>
            <w:shd w:val="clear" w:color="auto" w:fill="auto"/>
          </w:tcPr>
          <w:p w14:paraId="5E9FC90E" w14:textId="170A805C" w:rsidR="00A7770C" w:rsidRDefault="00A7770C" w:rsidP="00A7770C">
            <w:pPr>
              <w:pStyle w:val="table"/>
            </w:pPr>
            <w:r>
              <w:t xml:space="preserve">Log into the system using the user ID as per </w:t>
            </w:r>
            <w:r w:rsidRPr="1AC0B35C">
              <w:rPr>
                <w:b/>
                <w:bCs/>
              </w:rPr>
              <w:t>Set Up Data: User Account / Role</w:t>
            </w:r>
          </w:p>
        </w:tc>
        <w:tc>
          <w:tcPr>
            <w:tcW w:w="2347" w:type="dxa"/>
            <w:shd w:val="clear" w:color="auto" w:fill="auto"/>
          </w:tcPr>
          <w:p w14:paraId="32F11A18" w14:textId="08EB134E" w:rsidR="00A7770C" w:rsidRDefault="00A7770C" w:rsidP="00813EA4">
            <w:pPr>
              <w:numPr>
                <w:ilvl w:val="0"/>
                <w:numId w:val="3"/>
              </w:numPr>
              <w:shd w:val="clear" w:color="auto" w:fill="FFFFFF" w:themeFill="background1"/>
              <w:spacing w:before="100" w:beforeAutospacing="1" w:after="100" w:afterAutospacing="1"/>
              <w:ind w:left="0"/>
            </w:pPr>
            <w:r>
              <w:t>User is logged in.</w:t>
            </w:r>
          </w:p>
        </w:tc>
        <w:tc>
          <w:tcPr>
            <w:tcW w:w="850" w:type="dxa"/>
          </w:tcPr>
          <w:p w14:paraId="6682D5CB" w14:textId="3D504E8F" w:rsidR="00A7770C" w:rsidRDefault="00A7770C" w:rsidP="00A7770C">
            <w:pPr>
              <w:pStyle w:val="table"/>
            </w:pPr>
            <w:r>
              <w:t>N/A</w:t>
            </w:r>
          </w:p>
        </w:tc>
        <w:tc>
          <w:tcPr>
            <w:tcW w:w="3827" w:type="dxa"/>
            <w:shd w:val="clear" w:color="auto" w:fill="auto"/>
          </w:tcPr>
          <w:p w14:paraId="4450CD19" w14:textId="77777777" w:rsidR="00A7770C" w:rsidRPr="003E63D2" w:rsidRDefault="00A7770C" w:rsidP="00A7770C">
            <w:pPr>
              <w:pStyle w:val="table"/>
              <w:rPr>
                <w:b/>
              </w:rPr>
            </w:pPr>
          </w:p>
        </w:tc>
        <w:tc>
          <w:tcPr>
            <w:tcW w:w="851" w:type="dxa"/>
            <w:shd w:val="clear" w:color="auto" w:fill="auto"/>
          </w:tcPr>
          <w:p w14:paraId="6AD917B0" w14:textId="77777777" w:rsidR="00A7770C" w:rsidRPr="006C4513" w:rsidRDefault="00A7770C" w:rsidP="00A7770C">
            <w:pPr>
              <w:pStyle w:val="table"/>
              <w:jc w:val="center"/>
            </w:pPr>
          </w:p>
        </w:tc>
        <w:tc>
          <w:tcPr>
            <w:tcW w:w="2268" w:type="dxa"/>
            <w:shd w:val="clear" w:color="auto" w:fill="auto"/>
          </w:tcPr>
          <w:p w14:paraId="256EB273" w14:textId="77777777" w:rsidR="00A7770C" w:rsidRPr="006C4513" w:rsidRDefault="00A7770C" w:rsidP="00A7770C">
            <w:pPr>
              <w:pStyle w:val="table"/>
            </w:pPr>
          </w:p>
        </w:tc>
      </w:tr>
      <w:tr w:rsidR="00A7770C" w:rsidRPr="006C4513" w14:paraId="61BBD5A6" w14:textId="77777777" w:rsidTr="00D9610A">
        <w:trPr>
          <w:cantSplit/>
          <w:jc w:val="center"/>
        </w:trPr>
        <w:tc>
          <w:tcPr>
            <w:tcW w:w="846" w:type="dxa"/>
            <w:shd w:val="clear" w:color="auto" w:fill="auto"/>
          </w:tcPr>
          <w:p w14:paraId="7EF73464" w14:textId="77777777" w:rsidR="00A7770C" w:rsidRPr="006C4513" w:rsidRDefault="00A7770C" w:rsidP="00813EA4">
            <w:pPr>
              <w:pStyle w:val="table"/>
              <w:numPr>
                <w:ilvl w:val="0"/>
                <w:numId w:val="5"/>
              </w:numPr>
            </w:pPr>
          </w:p>
        </w:tc>
        <w:tc>
          <w:tcPr>
            <w:tcW w:w="3329" w:type="dxa"/>
            <w:shd w:val="clear" w:color="auto" w:fill="auto"/>
          </w:tcPr>
          <w:p w14:paraId="5A2FBC07" w14:textId="77777777" w:rsidR="00A7770C" w:rsidRDefault="00A7770C" w:rsidP="00A7770C">
            <w:pPr>
              <w:pStyle w:val="table"/>
            </w:pPr>
            <w:r>
              <w:t>Open outlook</w:t>
            </w:r>
            <w:r>
              <w:sym w:font="Wingdings" w:char="F0E0"/>
            </w:r>
            <w:r>
              <w:t xml:space="preserve"> New mail</w:t>
            </w:r>
          </w:p>
          <w:p w14:paraId="2C1F69F5" w14:textId="71BE2073" w:rsidR="00A7770C" w:rsidRDefault="00A7770C" w:rsidP="00A7770C">
            <w:pPr>
              <w:pStyle w:val="table"/>
              <w:rPr>
                <w:b/>
              </w:rPr>
            </w:pPr>
            <w:r>
              <w:t xml:space="preserve">Draft email as per </w:t>
            </w:r>
            <w:r w:rsidRPr="00E66418">
              <w:rPr>
                <w:b/>
              </w:rPr>
              <w:t>Test Data Input Table: Email</w:t>
            </w:r>
          </w:p>
          <w:p w14:paraId="25EFDCE1" w14:textId="7DF97C60" w:rsidR="00A7770C" w:rsidRDefault="00A7770C" w:rsidP="00A7770C">
            <w:pPr>
              <w:pStyle w:val="table"/>
              <w:rPr>
                <w:b/>
              </w:rPr>
            </w:pPr>
          </w:p>
          <w:p w14:paraId="67256A81" w14:textId="3B6ACD8D" w:rsidR="00A7770C" w:rsidRPr="00A7770C" w:rsidRDefault="00A7770C" w:rsidP="00A7770C">
            <w:pPr>
              <w:pStyle w:val="table"/>
            </w:pPr>
            <w:r w:rsidRPr="00A7770C">
              <w:t>Send email</w:t>
            </w:r>
          </w:p>
          <w:p w14:paraId="74889D96" w14:textId="77777777" w:rsidR="00A7770C" w:rsidRDefault="00A7770C" w:rsidP="00A7770C">
            <w:pPr>
              <w:pStyle w:val="table"/>
            </w:pPr>
          </w:p>
          <w:p w14:paraId="6CA1E7F2" w14:textId="225EF6F0" w:rsidR="00A7770C" w:rsidRDefault="00A7770C" w:rsidP="00A7770C">
            <w:pPr>
              <w:pStyle w:val="table"/>
            </w:pPr>
            <w:r w:rsidRPr="00801B25">
              <w:rPr>
                <w:noProof/>
              </w:rPr>
              <w:drawing>
                <wp:inline distT="0" distB="0" distL="0" distR="0" wp14:anchorId="3861A046" wp14:editId="144E7EB1">
                  <wp:extent cx="21907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p>
        </w:tc>
        <w:tc>
          <w:tcPr>
            <w:tcW w:w="2347" w:type="dxa"/>
            <w:shd w:val="clear" w:color="auto" w:fill="auto"/>
          </w:tcPr>
          <w:p w14:paraId="1A4C266D" w14:textId="1DCE2BB9" w:rsidR="00A7770C" w:rsidRDefault="00A7770C" w:rsidP="00813EA4">
            <w:pPr>
              <w:numPr>
                <w:ilvl w:val="0"/>
                <w:numId w:val="3"/>
              </w:numPr>
              <w:shd w:val="clear" w:color="auto" w:fill="FFFFFF" w:themeFill="background1"/>
              <w:spacing w:before="100" w:beforeAutospacing="1" w:after="100" w:afterAutospacing="1"/>
              <w:ind w:left="0"/>
            </w:pPr>
            <w:r>
              <w:t xml:space="preserve">The email </w:t>
            </w:r>
            <w:r w:rsidR="009E0496">
              <w:t>should successfully</w:t>
            </w:r>
            <w:r>
              <w:t xml:space="preserve"> </w:t>
            </w:r>
            <w:r w:rsidR="00833962">
              <w:t>send</w:t>
            </w:r>
          </w:p>
        </w:tc>
        <w:tc>
          <w:tcPr>
            <w:tcW w:w="850" w:type="dxa"/>
          </w:tcPr>
          <w:p w14:paraId="766AF2A5" w14:textId="0C488E25" w:rsidR="00A7770C" w:rsidRDefault="00A7770C" w:rsidP="00A7770C">
            <w:pPr>
              <w:pStyle w:val="table"/>
            </w:pPr>
            <w:r>
              <w:t>N/A</w:t>
            </w:r>
          </w:p>
        </w:tc>
        <w:tc>
          <w:tcPr>
            <w:tcW w:w="3827" w:type="dxa"/>
            <w:shd w:val="clear" w:color="auto" w:fill="auto"/>
          </w:tcPr>
          <w:p w14:paraId="7FEB95FB" w14:textId="59457C05" w:rsidR="00A7770C" w:rsidRDefault="00A7770C" w:rsidP="00A7770C">
            <w:pPr>
              <w:pStyle w:val="table"/>
            </w:pPr>
            <w:r w:rsidRPr="003E63D2">
              <w:rPr>
                <w:b/>
              </w:rPr>
              <w:t>Attachment:</w:t>
            </w:r>
            <w:r>
              <w:t xml:space="preserve"> _____________________</w:t>
            </w:r>
          </w:p>
        </w:tc>
        <w:tc>
          <w:tcPr>
            <w:tcW w:w="851" w:type="dxa"/>
            <w:shd w:val="clear" w:color="auto" w:fill="auto"/>
          </w:tcPr>
          <w:p w14:paraId="0BE5A9B6" w14:textId="77777777" w:rsidR="00A7770C" w:rsidRPr="006C4513" w:rsidRDefault="00A7770C" w:rsidP="00A7770C">
            <w:pPr>
              <w:pStyle w:val="table"/>
              <w:jc w:val="center"/>
            </w:pPr>
          </w:p>
        </w:tc>
        <w:tc>
          <w:tcPr>
            <w:tcW w:w="2268" w:type="dxa"/>
            <w:shd w:val="clear" w:color="auto" w:fill="auto"/>
          </w:tcPr>
          <w:p w14:paraId="04AC5169" w14:textId="77777777" w:rsidR="00A7770C" w:rsidRPr="006C4513" w:rsidRDefault="00A7770C" w:rsidP="00A7770C">
            <w:pPr>
              <w:pStyle w:val="table"/>
            </w:pPr>
          </w:p>
        </w:tc>
      </w:tr>
      <w:tr w:rsidR="002230BB" w:rsidRPr="006C4513" w14:paraId="57E82205" w14:textId="77777777" w:rsidTr="00D9610A">
        <w:trPr>
          <w:cantSplit/>
          <w:jc w:val="center"/>
        </w:trPr>
        <w:tc>
          <w:tcPr>
            <w:tcW w:w="846" w:type="dxa"/>
            <w:shd w:val="clear" w:color="auto" w:fill="auto"/>
          </w:tcPr>
          <w:p w14:paraId="01DE314D" w14:textId="77777777" w:rsidR="002230BB" w:rsidRPr="006C4513" w:rsidRDefault="002230BB" w:rsidP="00813EA4">
            <w:pPr>
              <w:pStyle w:val="table"/>
              <w:numPr>
                <w:ilvl w:val="0"/>
                <w:numId w:val="5"/>
              </w:numPr>
            </w:pPr>
          </w:p>
        </w:tc>
        <w:tc>
          <w:tcPr>
            <w:tcW w:w="3329" w:type="dxa"/>
            <w:shd w:val="clear" w:color="auto" w:fill="auto"/>
          </w:tcPr>
          <w:p w14:paraId="3922A644" w14:textId="77777777" w:rsidR="002230BB" w:rsidRDefault="002230BB" w:rsidP="002230BB">
            <w:pPr>
              <w:pStyle w:val="table"/>
            </w:pPr>
            <w:r>
              <w:t>Navigate back to PVI application</w:t>
            </w:r>
            <w:r>
              <w:sym w:font="Wingdings" w:char="F0E0"/>
            </w:r>
            <w:r>
              <w:t xml:space="preserve"> Go to Intake Queue</w:t>
            </w:r>
          </w:p>
          <w:p w14:paraId="268297E8" w14:textId="77777777" w:rsidR="002230BB" w:rsidRDefault="002230BB" w:rsidP="002230BB">
            <w:pPr>
              <w:pStyle w:val="table"/>
            </w:pPr>
          </w:p>
          <w:p w14:paraId="44160DF8" w14:textId="7B0A60C4" w:rsidR="002230BB" w:rsidRDefault="002230BB" w:rsidP="002230BB">
            <w:pPr>
              <w:pStyle w:val="table"/>
            </w:pPr>
            <w:r w:rsidRPr="00801B25">
              <w:rPr>
                <w:noProof/>
              </w:rPr>
              <w:drawing>
                <wp:inline distT="0" distB="0" distL="0" distR="0" wp14:anchorId="582F4177" wp14:editId="27EF5703">
                  <wp:extent cx="219075" cy="19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p>
        </w:tc>
        <w:tc>
          <w:tcPr>
            <w:tcW w:w="2347" w:type="dxa"/>
            <w:shd w:val="clear" w:color="auto" w:fill="auto"/>
          </w:tcPr>
          <w:p w14:paraId="1D22C960" w14:textId="7197C2E4" w:rsidR="002230BB" w:rsidRDefault="002230BB" w:rsidP="00813EA4">
            <w:pPr>
              <w:numPr>
                <w:ilvl w:val="0"/>
                <w:numId w:val="3"/>
              </w:numPr>
              <w:shd w:val="clear" w:color="auto" w:fill="FFFFFF" w:themeFill="background1"/>
              <w:spacing w:before="100" w:beforeAutospacing="1" w:after="100" w:afterAutospacing="1"/>
              <w:ind w:left="0"/>
            </w:pPr>
            <w:r>
              <w:t xml:space="preserve">Intake Queue screen </w:t>
            </w:r>
            <w:r w:rsidR="003C45A4">
              <w:t xml:space="preserve">appears </w:t>
            </w:r>
          </w:p>
        </w:tc>
        <w:tc>
          <w:tcPr>
            <w:tcW w:w="850" w:type="dxa"/>
          </w:tcPr>
          <w:p w14:paraId="5A943008" w14:textId="7AF8B439" w:rsidR="002230BB" w:rsidRDefault="00892F6D" w:rsidP="002230BB">
            <w:pPr>
              <w:pStyle w:val="table"/>
            </w:pPr>
            <w:r>
              <w:t>N/A</w:t>
            </w:r>
          </w:p>
        </w:tc>
        <w:tc>
          <w:tcPr>
            <w:tcW w:w="3827" w:type="dxa"/>
            <w:shd w:val="clear" w:color="auto" w:fill="auto"/>
          </w:tcPr>
          <w:p w14:paraId="020379AD" w14:textId="11629E3F" w:rsidR="002230BB" w:rsidRDefault="002230BB" w:rsidP="002230BB">
            <w:pPr>
              <w:pStyle w:val="table"/>
            </w:pPr>
            <w:r w:rsidRPr="003E63D2">
              <w:rPr>
                <w:b/>
              </w:rPr>
              <w:t>Attachment:</w:t>
            </w:r>
            <w:r>
              <w:t xml:space="preserve"> _____________________</w:t>
            </w:r>
          </w:p>
        </w:tc>
        <w:tc>
          <w:tcPr>
            <w:tcW w:w="851" w:type="dxa"/>
            <w:shd w:val="clear" w:color="auto" w:fill="auto"/>
          </w:tcPr>
          <w:p w14:paraId="5A5FA25C" w14:textId="77777777" w:rsidR="002230BB" w:rsidRPr="006C4513" w:rsidRDefault="002230BB" w:rsidP="002230BB">
            <w:pPr>
              <w:pStyle w:val="table"/>
              <w:jc w:val="center"/>
            </w:pPr>
          </w:p>
        </w:tc>
        <w:tc>
          <w:tcPr>
            <w:tcW w:w="2268" w:type="dxa"/>
            <w:shd w:val="clear" w:color="auto" w:fill="auto"/>
          </w:tcPr>
          <w:p w14:paraId="21E48C53" w14:textId="77777777" w:rsidR="002230BB" w:rsidRPr="006C4513" w:rsidRDefault="002230BB" w:rsidP="002230BB">
            <w:pPr>
              <w:pStyle w:val="table"/>
            </w:pPr>
          </w:p>
        </w:tc>
      </w:tr>
      <w:tr w:rsidR="00892F6D" w:rsidRPr="006C4513" w14:paraId="10765A15" w14:textId="77777777" w:rsidTr="00D9610A">
        <w:trPr>
          <w:cantSplit/>
          <w:jc w:val="center"/>
        </w:trPr>
        <w:tc>
          <w:tcPr>
            <w:tcW w:w="846" w:type="dxa"/>
            <w:shd w:val="clear" w:color="auto" w:fill="auto"/>
          </w:tcPr>
          <w:p w14:paraId="2C8F99C8" w14:textId="179B00CE" w:rsidR="00892F6D" w:rsidRPr="006C4513" w:rsidRDefault="00892F6D" w:rsidP="00813EA4">
            <w:pPr>
              <w:pStyle w:val="table"/>
              <w:numPr>
                <w:ilvl w:val="0"/>
                <w:numId w:val="5"/>
              </w:numPr>
            </w:pPr>
          </w:p>
        </w:tc>
        <w:tc>
          <w:tcPr>
            <w:tcW w:w="3329" w:type="dxa"/>
            <w:shd w:val="clear" w:color="auto" w:fill="auto"/>
          </w:tcPr>
          <w:p w14:paraId="56BF20B2" w14:textId="77777777" w:rsidR="00892F6D" w:rsidRDefault="00892F6D" w:rsidP="00892F6D">
            <w:pPr>
              <w:pStyle w:val="table"/>
            </w:pPr>
            <w:r>
              <w:rPr>
                <w:color w:val="333333"/>
              </w:rPr>
              <w:t xml:space="preserve">Click on filter icon </w:t>
            </w:r>
            <w:r>
              <w:object w:dxaOrig="420" w:dyaOrig="510" w14:anchorId="2A9C4A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5.5pt" o:ole="">
                  <v:imagedata r:id="rId12" o:title=""/>
                </v:shape>
                <o:OLEObject Type="Embed" ProgID="PBrush" ShapeID="_x0000_i1025" DrawAspect="Content" ObjectID="_1627121092" r:id="rId13"/>
              </w:object>
            </w:r>
            <w:r>
              <w:t>.</w:t>
            </w:r>
          </w:p>
          <w:p w14:paraId="4B318548" w14:textId="77777777" w:rsidR="00892F6D" w:rsidRDefault="00892F6D" w:rsidP="00892F6D">
            <w:pPr>
              <w:pStyle w:val="table"/>
              <w:rPr>
                <w:color w:val="333333"/>
              </w:rPr>
            </w:pPr>
            <w:r>
              <w:rPr>
                <w:color w:val="333333"/>
              </w:rPr>
              <w:t>In the attachment textbox type name of minimum one attachment which was sent via email.</w:t>
            </w:r>
          </w:p>
          <w:p w14:paraId="49108C2E" w14:textId="77777777" w:rsidR="00892F6D" w:rsidRDefault="00892F6D" w:rsidP="00892F6D">
            <w:pPr>
              <w:pStyle w:val="table"/>
              <w:rPr>
                <w:color w:val="333333"/>
              </w:rPr>
            </w:pPr>
          </w:p>
          <w:p w14:paraId="2CEBCDEA" w14:textId="7C57CEC1" w:rsidR="00892F6D" w:rsidRDefault="00892F6D" w:rsidP="00892F6D">
            <w:pPr>
              <w:pStyle w:val="table"/>
              <w:rPr>
                <w:color w:val="333333"/>
              </w:rPr>
            </w:pPr>
            <w:r>
              <w:rPr>
                <w:color w:val="333333"/>
              </w:rPr>
              <w:t>Tab out</w:t>
            </w:r>
          </w:p>
          <w:p w14:paraId="4FA3B86D" w14:textId="56E7003E" w:rsidR="00892F6D" w:rsidRDefault="00892F6D" w:rsidP="00892F6D">
            <w:pPr>
              <w:pStyle w:val="table"/>
              <w:rPr>
                <w:color w:val="333333"/>
              </w:rPr>
            </w:pPr>
          </w:p>
          <w:p w14:paraId="770131C6" w14:textId="2B31CD66" w:rsidR="00892F6D" w:rsidRDefault="00892F6D" w:rsidP="00892F6D">
            <w:pPr>
              <w:pStyle w:val="table"/>
              <w:rPr>
                <w:bCs/>
              </w:rPr>
            </w:pPr>
            <w:r>
              <w:rPr>
                <w:bCs/>
              </w:rPr>
              <w:t>The case having the attachment will get displayed</w:t>
            </w:r>
          </w:p>
          <w:p w14:paraId="30A18D95" w14:textId="40C16A91" w:rsidR="00892F6D" w:rsidRDefault="00892F6D" w:rsidP="00892F6D">
            <w:pPr>
              <w:pStyle w:val="table"/>
              <w:rPr>
                <w:color w:val="333333"/>
              </w:rPr>
            </w:pPr>
          </w:p>
          <w:p w14:paraId="021FB235" w14:textId="77777777" w:rsidR="00C03AF8" w:rsidRDefault="00BC43CC" w:rsidP="00892F6D">
            <w:pPr>
              <w:pStyle w:val="table"/>
            </w:pPr>
            <w:r>
              <w:t xml:space="preserve">Note: Record the Case Number, referred to as </w:t>
            </w:r>
            <w:r w:rsidRPr="005568EB">
              <w:rPr>
                <w:b/>
              </w:rPr>
              <w:t>Case1</w:t>
            </w:r>
            <w:r>
              <w:t xml:space="preserve"> in the script.</w:t>
            </w:r>
          </w:p>
          <w:p w14:paraId="1C0B4D59" w14:textId="2CA2F1B7" w:rsidR="00892F6D" w:rsidRDefault="00892F6D" w:rsidP="00892F6D">
            <w:pPr>
              <w:pStyle w:val="table"/>
              <w:rPr>
                <w:color w:val="333333"/>
              </w:rPr>
            </w:pPr>
            <w:r w:rsidRPr="00801B25">
              <w:rPr>
                <w:noProof/>
              </w:rPr>
              <w:drawing>
                <wp:inline distT="0" distB="0" distL="0" distR="0" wp14:anchorId="7E777138" wp14:editId="473F6D80">
                  <wp:extent cx="219075" cy="19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p>
        </w:tc>
        <w:tc>
          <w:tcPr>
            <w:tcW w:w="2347" w:type="dxa"/>
            <w:shd w:val="clear" w:color="auto" w:fill="auto"/>
          </w:tcPr>
          <w:p w14:paraId="78A32054" w14:textId="3AFB8FFD" w:rsidR="00892F6D" w:rsidRPr="00892F6D" w:rsidRDefault="00892F6D" w:rsidP="00813EA4">
            <w:pPr>
              <w:numPr>
                <w:ilvl w:val="0"/>
                <w:numId w:val="3"/>
              </w:numPr>
              <w:shd w:val="clear" w:color="auto" w:fill="FFFFFF" w:themeFill="background1"/>
              <w:spacing w:before="100" w:beforeAutospacing="1" w:after="100" w:afterAutospacing="1"/>
              <w:ind w:left="0"/>
              <w:rPr>
                <w:bCs/>
              </w:rPr>
            </w:pPr>
            <w:r w:rsidRPr="00892F6D">
              <w:rPr>
                <w:bCs/>
              </w:rPr>
              <w:t xml:space="preserve">The case number </w:t>
            </w:r>
            <w:r w:rsidR="002B48EA">
              <w:rPr>
                <w:bCs/>
              </w:rPr>
              <w:t xml:space="preserve">should </w:t>
            </w:r>
            <w:r w:rsidR="009E0496">
              <w:rPr>
                <w:bCs/>
              </w:rPr>
              <w:t xml:space="preserve">be </w:t>
            </w:r>
            <w:r w:rsidR="009E0496" w:rsidRPr="00892F6D">
              <w:rPr>
                <w:bCs/>
              </w:rPr>
              <w:t>displayed</w:t>
            </w:r>
            <w:r w:rsidRPr="00892F6D">
              <w:rPr>
                <w:bCs/>
              </w:rPr>
              <w:t xml:space="preserve"> and recorded</w:t>
            </w:r>
          </w:p>
        </w:tc>
        <w:tc>
          <w:tcPr>
            <w:tcW w:w="850" w:type="dxa"/>
          </w:tcPr>
          <w:p w14:paraId="74A195A5" w14:textId="64905494" w:rsidR="00892F6D" w:rsidRPr="006C4513" w:rsidRDefault="00892F6D" w:rsidP="00892F6D">
            <w:pPr>
              <w:pStyle w:val="table"/>
            </w:pPr>
            <w:r>
              <w:t>N/A</w:t>
            </w:r>
          </w:p>
        </w:tc>
        <w:tc>
          <w:tcPr>
            <w:tcW w:w="3827" w:type="dxa"/>
            <w:shd w:val="clear" w:color="auto" w:fill="auto"/>
          </w:tcPr>
          <w:p w14:paraId="5A7A71A1" w14:textId="42AFCB44" w:rsidR="00892F6D" w:rsidRDefault="00892F6D" w:rsidP="00892F6D">
            <w:pPr>
              <w:pStyle w:val="table"/>
              <w:rPr>
                <w:b/>
                <w:bCs/>
              </w:rPr>
            </w:pPr>
            <w:r>
              <w:rPr>
                <w:b/>
                <w:bCs/>
              </w:rPr>
              <w:t>Case1</w:t>
            </w:r>
            <w:r w:rsidRPr="1AC0B35C">
              <w:rPr>
                <w:b/>
                <w:bCs/>
              </w:rPr>
              <w:t>:</w:t>
            </w:r>
            <w:r>
              <w:rPr>
                <w:b/>
                <w:bCs/>
              </w:rPr>
              <w:t xml:space="preserve"> __________________________</w:t>
            </w:r>
          </w:p>
          <w:p w14:paraId="6D15C68B" w14:textId="776EB057" w:rsidR="00892F6D" w:rsidRDefault="00892F6D" w:rsidP="00892F6D">
            <w:pPr>
              <w:pStyle w:val="table"/>
              <w:rPr>
                <w:b/>
                <w:bCs/>
              </w:rPr>
            </w:pPr>
          </w:p>
          <w:p w14:paraId="6C6FDE88" w14:textId="77777777" w:rsidR="00892F6D" w:rsidRDefault="00892F6D" w:rsidP="00892F6D">
            <w:pPr>
              <w:pStyle w:val="table"/>
              <w:rPr>
                <w:b/>
                <w:bCs/>
              </w:rPr>
            </w:pPr>
          </w:p>
          <w:p w14:paraId="251C1DEB" w14:textId="1246FBA8" w:rsidR="00892F6D" w:rsidRPr="006C4513" w:rsidRDefault="00892F6D" w:rsidP="00892F6D">
            <w:pPr>
              <w:pStyle w:val="table"/>
            </w:pPr>
            <w:r w:rsidRPr="003E63D2">
              <w:rPr>
                <w:b/>
              </w:rPr>
              <w:t>Attachment:</w:t>
            </w:r>
            <w:r>
              <w:t xml:space="preserve"> _____________________</w:t>
            </w:r>
          </w:p>
        </w:tc>
        <w:tc>
          <w:tcPr>
            <w:tcW w:w="851" w:type="dxa"/>
            <w:shd w:val="clear" w:color="auto" w:fill="auto"/>
          </w:tcPr>
          <w:p w14:paraId="42B48D53" w14:textId="183B19F2" w:rsidR="00892F6D" w:rsidRPr="006C4513" w:rsidRDefault="00892F6D" w:rsidP="00892F6D">
            <w:pPr>
              <w:pStyle w:val="table"/>
              <w:jc w:val="center"/>
            </w:pPr>
          </w:p>
        </w:tc>
        <w:tc>
          <w:tcPr>
            <w:tcW w:w="2268" w:type="dxa"/>
            <w:shd w:val="clear" w:color="auto" w:fill="auto"/>
          </w:tcPr>
          <w:p w14:paraId="239E7189" w14:textId="75A6B5D7" w:rsidR="00892F6D" w:rsidRPr="006C4513" w:rsidRDefault="00892F6D" w:rsidP="00892F6D">
            <w:pPr>
              <w:pStyle w:val="table"/>
            </w:pPr>
          </w:p>
        </w:tc>
      </w:tr>
      <w:tr w:rsidR="00B64A70" w:rsidRPr="006C4513" w14:paraId="22EFA23E" w14:textId="77777777" w:rsidTr="00D9610A">
        <w:trPr>
          <w:cantSplit/>
          <w:jc w:val="center"/>
        </w:trPr>
        <w:tc>
          <w:tcPr>
            <w:tcW w:w="846" w:type="dxa"/>
            <w:shd w:val="clear" w:color="auto" w:fill="auto"/>
          </w:tcPr>
          <w:p w14:paraId="257CD3A7" w14:textId="77777777" w:rsidR="00B64A70" w:rsidRPr="006C4513" w:rsidRDefault="00B64A70" w:rsidP="00813EA4">
            <w:pPr>
              <w:pStyle w:val="table"/>
              <w:numPr>
                <w:ilvl w:val="0"/>
                <w:numId w:val="5"/>
              </w:numPr>
            </w:pPr>
          </w:p>
        </w:tc>
        <w:tc>
          <w:tcPr>
            <w:tcW w:w="3329" w:type="dxa"/>
            <w:shd w:val="clear" w:color="auto" w:fill="auto"/>
          </w:tcPr>
          <w:p w14:paraId="4B453BDE" w14:textId="77777777" w:rsidR="00B64A70" w:rsidRDefault="00B64A70" w:rsidP="00892F6D">
            <w:pPr>
              <w:pStyle w:val="table"/>
            </w:pPr>
            <w:r>
              <w:t>Verify information icon besides the ‘Assigned To’ field.</w:t>
            </w:r>
          </w:p>
          <w:p w14:paraId="40D086AF" w14:textId="3A16A2FE" w:rsidR="00B64A70" w:rsidRDefault="00B64A70" w:rsidP="00892F6D">
            <w:pPr>
              <w:pStyle w:val="table"/>
            </w:pPr>
            <w:r w:rsidRPr="00801B25">
              <w:rPr>
                <w:noProof/>
              </w:rPr>
              <w:drawing>
                <wp:inline distT="0" distB="0" distL="0" distR="0" wp14:anchorId="1177C0F8" wp14:editId="3A32A3A4">
                  <wp:extent cx="219075" cy="190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p>
        </w:tc>
        <w:tc>
          <w:tcPr>
            <w:tcW w:w="2347" w:type="dxa"/>
            <w:shd w:val="clear" w:color="auto" w:fill="auto"/>
          </w:tcPr>
          <w:p w14:paraId="1ACBB953" w14:textId="3A01F53E" w:rsidR="00B64A70" w:rsidRPr="00B64A70" w:rsidRDefault="00B64A70" w:rsidP="00892F6D">
            <w:pPr>
              <w:pStyle w:val="table"/>
              <w:rPr>
                <w:bCs/>
              </w:rPr>
            </w:pPr>
            <w:r>
              <w:rPr>
                <w:bCs/>
              </w:rPr>
              <w:t>Information icon should be present besides ‘Assigned To’ field.</w:t>
            </w:r>
          </w:p>
        </w:tc>
        <w:tc>
          <w:tcPr>
            <w:tcW w:w="850" w:type="dxa"/>
          </w:tcPr>
          <w:p w14:paraId="14915F26" w14:textId="5D39C1FE" w:rsidR="00B64A70" w:rsidRPr="00D660E5" w:rsidRDefault="00B64A70" w:rsidP="00892F6D">
            <w:pPr>
              <w:pStyle w:val="table"/>
              <w:rPr>
                <w:bCs/>
              </w:rPr>
            </w:pPr>
            <w:r>
              <w:rPr>
                <w:bCs/>
              </w:rPr>
              <w:t>PVI-</w:t>
            </w:r>
            <w:r w:rsidR="006D75F2">
              <w:rPr>
                <w:bCs/>
              </w:rPr>
              <w:t>7604</w:t>
            </w:r>
          </w:p>
        </w:tc>
        <w:tc>
          <w:tcPr>
            <w:tcW w:w="3827" w:type="dxa"/>
            <w:shd w:val="clear" w:color="auto" w:fill="auto"/>
          </w:tcPr>
          <w:p w14:paraId="7B0F601A" w14:textId="77777777" w:rsidR="00B64A70" w:rsidRDefault="00B64A70" w:rsidP="00892F6D">
            <w:pPr>
              <w:pStyle w:val="table"/>
              <w:rPr>
                <w:b/>
              </w:rPr>
            </w:pPr>
          </w:p>
          <w:p w14:paraId="27FBFEE9" w14:textId="453AC7CA" w:rsidR="00B64A70" w:rsidRPr="00554AC1" w:rsidRDefault="00B64A70" w:rsidP="00892F6D">
            <w:pPr>
              <w:pStyle w:val="table"/>
              <w:rPr>
                <w:b/>
                <w:bCs/>
                <w:vertAlign w:val="subscript"/>
              </w:rPr>
            </w:pPr>
            <w:r w:rsidRPr="003E63D2">
              <w:rPr>
                <w:b/>
              </w:rPr>
              <w:t>Attachment:</w:t>
            </w:r>
            <w:r>
              <w:t xml:space="preserve"> _____________________</w:t>
            </w:r>
          </w:p>
        </w:tc>
        <w:tc>
          <w:tcPr>
            <w:tcW w:w="851" w:type="dxa"/>
            <w:shd w:val="clear" w:color="auto" w:fill="auto"/>
          </w:tcPr>
          <w:p w14:paraId="096EFCC6" w14:textId="77777777" w:rsidR="00B64A70" w:rsidRPr="006C4513" w:rsidRDefault="00B64A70" w:rsidP="00892F6D">
            <w:pPr>
              <w:pStyle w:val="table"/>
              <w:jc w:val="center"/>
            </w:pPr>
          </w:p>
        </w:tc>
        <w:tc>
          <w:tcPr>
            <w:tcW w:w="2268" w:type="dxa"/>
            <w:shd w:val="clear" w:color="auto" w:fill="auto"/>
          </w:tcPr>
          <w:p w14:paraId="01E40064" w14:textId="77777777" w:rsidR="00B64A70" w:rsidRPr="006C4513" w:rsidRDefault="00B64A70" w:rsidP="00892F6D">
            <w:pPr>
              <w:pStyle w:val="table"/>
            </w:pPr>
          </w:p>
        </w:tc>
      </w:tr>
      <w:tr w:rsidR="00B64A70" w:rsidRPr="006C4513" w14:paraId="605DA74A" w14:textId="77777777" w:rsidTr="00D9610A">
        <w:trPr>
          <w:cantSplit/>
          <w:jc w:val="center"/>
        </w:trPr>
        <w:tc>
          <w:tcPr>
            <w:tcW w:w="846" w:type="dxa"/>
            <w:shd w:val="clear" w:color="auto" w:fill="auto"/>
          </w:tcPr>
          <w:p w14:paraId="39B9FB8E" w14:textId="77777777" w:rsidR="00B64A70" w:rsidRPr="006C4513" w:rsidRDefault="00B64A70" w:rsidP="00B64A70">
            <w:pPr>
              <w:pStyle w:val="table"/>
              <w:numPr>
                <w:ilvl w:val="0"/>
                <w:numId w:val="5"/>
              </w:numPr>
            </w:pPr>
          </w:p>
        </w:tc>
        <w:tc>
          <w:tcPr>
            <w:tcW w:w="3329" w:type="dxa"/>
            <w:shd w:val="clear" w:color="auto" w:fill="auto"/>
          </w:tcPr>
          <w:p w14:paraId="2EF442F0" w14:textId="186FA528" w:rsidR="00B64A70" w:rsidRDefault="00B64A70" w:rsidP="00B64A70">
            <w:pPr>
              <w:pStyle w:val="table"/>
            </w:pPr>
            <w:r>
              <w:t>Click on information icon.</w:t>
            </w:r>
          </w:p>
        </w:tc>
        <w:tc>
          <w:tcPr>
            <w:tcW w:w="2347" w:type="dxa"/>
            <w:shd w:val="clear" w:color="auto" w:fill="auto"/>
          </w:tcPr>
          <w:p w14:paraId="6BB8CE8C" w14:textId="42B0EC8D" w:rsidR="00B64A70" w:rsidRPr="00B64A70" w:rsidRDefault="00B64A70" w:rsidP="00B64A70">
            <w:pPr>
              <w:pStyle w:val="table"/>
              <w:rPr>
                <w:bCs/>
              </w:rPr>
            </w:pPr>
            <w:r w:rsidRPr="00B64A70">
              <w:rPr>
                <w:bCs/>
              </w:rPr>
              <w:t>Case Assignment log should open.</w:t>
            </w:r>
          </w:p>
        </w:tc>
        <w:tc>
          <w:tcPr>
            <w:tcW w:w="850" w:type="dxa"/>
          </w:tcPr>
          <w:p w14:paraId="2BD8B723" w14:textId="6784FEA9" w:rsidR="00B64A70" w:rsidRPr="00D660E5" w:rsidRDefault="00B64A70" w:rsidP="00B64A70">
            <w:pPr>
              <w:pStyle w:val="table"/>
              <w:rPr>
                <w:bCs/>
              </w:rPr>
            </w:pPr>
            <w:r>
              <w:rPr>
                <w:bCs/>
              </w:rPr>
              <w:t>PVI-7604</w:t>
            </w:r>
          </w:p>
        </w:tc>
        <w:tc>
          <w:tcPr>
            <w:tcW w:w="3827" w:type="dxa"/>
            <w:shd w:val="clear" w:color="auto" w:fill="auto"/>
          </w:tcPr>
          <w:p w14:paraId="33F6914F" w14:textId="1EBE3200" w:rsidR="00B64A70" w:rsidRPr="00554AC1" w:rsidRDefault="00B64A70" w:rsidP="00B64A70">
            <w:pPr>
              <w:pStyle w:val="table"/>
              <w:rPr>
                <w:b/>
                <w:bCs/>
                <w:vertAlign w:val="subscript"/>
              </w:rPr>
            </w:pPr>
            <w:r w:rsidRPr="003E63D2">
              <w:rPr>
                <w:b/>
              </w:rPr>
              <w:t>Attachment:</w:t>
            </w:r>
            <w:r>
              <w:t xml:space="preserve"> _____________________</w:t>
            </w:r>
          </w:p>
        </w:tc>
        <w:tc>
          <w:tcPr>
            <w:tcW w:w="851" w:type="dxa"/>
            <w:shd w:val="clear" w:color="auto" w:fill="auto"/>
          </w:tcPr>
          <w:p w14:paraId="15314424" w14:textId="77777777" w:rsidR="00B64A70" w:rsidRPr="006C4513" w:rsidRDefault="00B64A70" w:rsidP="00B64A70">
            <w:pPr>
              <w:pStyle w:val="table"/>
              <w:jc w:val="center"/>
            </w:pPr>
          </w:p>
        </w:tc>
        <w:tc>
          <w:tcPr>
            <w:tcW w:w="2268" w:type="dxa"/>
            <w:shd w:val="clear" w:color="auto" w:fill="auto"/>
          </w:tcPr>
          <w:p w14:paraId="1E0FD4A6" w14:textId="77777777" w:rsidR="00B64A70" w:rsidRPr="006C4513" w:rsidRDefault="00B64A70" w:rsidP="00B64A70">
            <w:pPr>
              <w:pStyle w:val="table"/>
            </w:pPr>
          </w:p>
        </w:tc>
      </w:tr>
      <w:tr w:rsidR="00A0586F" w:rsidRPr="006C4513" w14:paraId="3930F1E2" w14:textId="77777777" w:rsidTr="00D9610A">
        <w:trPr>
          <w:cantSplit/>
          <w:jc w:val="center"/>
        </w:trPr>
        <w:tc>
          <w:tcPr>
            <w:tcW w:w="846" w:type="dxa"/>
            <w:shd w:val="clear" w:color="auto" w:fill="auto"/>
          </w:tcPr>
          <w:p w14:paraId="21568060" w14:textId="77777777" w:rsidR="00A0586F" w:rsidRPr="006C4513" w:rsidRDefault="00A0586F" w:rsidP="00A0586F">
            <w:pPr>
              <w:pStyle w:val="table"/>
              <w:numPr>
                <w:ilvl w:val="0"/>
                <w:numId w:val="5"/>
              </w:numPr>
            </w:pPr>
          </w:p>
        </w:tc>
        <w:tc>
          <w:tcPr>
            <w:tcW w:w="3329" w:type="dxa"/>
            <w:shd w:val="clear" w:color="auto" w:fill="auto"/>
          </w:tcPr>
          <w:p w14:paraId="0E87A377" w14:textId="747514AC" w:rsidR="00A0586F" w:rsidRDefault="00A0586F" w:rsidP="00A0586F">
            <w:pPr>
              <w:pStyle w:val="table"/>
            </w:pPr>
            <w:r>
              <w:t>Verify ‘Assigned from’ and ‘Assign To’ field</w:t>
            </w:r>
          </w:p>
        </w:tc>
        <w:tc>
          <w:tcPr>
            <w:tcW w:w="2347" w:type="dxa"/>
            <w:shd w:val="clear" w:color="auto" w:fill="auto"/>
          </w:tcPr>
          <w:p w14:paraId="0496D5BD" w14:textId="25EDAFA8" w:rsidR="00A0586F" w:rsidRPr="00D660E5" w:rsidRDefault="00A0586F" w:rsidP="00A0586F">
            <w:pPr>
              <w:pStyle w:val="table"/>
              <w:rPr>
                <w:b/>
              </w:rPr>
            </w:pPr>
            <w:r>
              <w:t xml:space="preserve">‘Assigned from’ and ‘Assign To’ field should not blank when auto-assignment switch </w:t>
            </w:r>
            <w:proofErr w:type="gramStart"/>
            <w:r>
              <w:t>is  ‘</w:t>
            </w:r>
            <w:proofErr w:type="gramEnd"/>
            <w:r>
              <w:t>ON’ (</w:t>
            </w:r>
            <w:r w:rsidR="006D75F2">
              <w:t>Switch would be ‘ON’ as mentioned in pre-req)</w:t>
            </w:r>
          </w:p>
        </w:tc>
        <w:tc>
          <w:tcPr>
            <w:tcW w:w="850" w:type="dxa"/>
          </w:tcPr>
          <w:p w14:paraId="29926E68" w14:textId="1AB181F5" w:rsidR="00A0586F" w:rsidRPr="00D660E5" w:rsidRDefault="00A0586F" w:rsidP="00A0586F">
            <w:pPr>
              <w:pStyle w:val="table"/>
              <w:rPr>
                <w:bCs/>
              </w:rPr>
            </w:pPr>
            <w:r>
              <w:rPr>
                <w:bCs/>
              </w:rPr>
              <w:t>PVI-7604</w:t>
            </w:r>
          </w:p>
        </w:tc>
        <w:tc>
          <w:tcPr>
            <w:tcW w:w="3827" w:type="dxa"/>
            <w:shd w:val="clear" w:color="auto" w:fill="auto"/>
          </w:tcPr>
          <w:p w14:paraId="71A24ED7" w14:textId="26D35C03" w:rsidR="00A0586F" w:rsidRPr="00554AC1" w:rsidRDefault="00A0586F" w:rsidP="00A0586F">
            <w:pPr>
              <w:pStyle w:val="table"/>
              <w:rPr>
                <w:b/>
                <w:bCs/>
                <w:vertAlign w:val="subscript"/>
              </w:rPr>
            </w:pPr>
            <w:r w:rsidRPr="003E63D2">
              <w:rPr>
                <w:b/>
              </w:rPr>
              <w:t>Attachment:</w:t>
            </w:r>
            <w:r>
              <w:t xml:space="preserve"> _____________________</w:t>
            </w:r>
          </w:p>
        </w:tc>
        <w:tc>
          <w:tcPr>
            <w:tcW w:w="851" w:type="dxa"/>
            <w:shd w:val="clear" w:color="auto" w:fill="auto"/>
          </w:tcPr>
          <w:p w14:paraId="7AB77DBF" w14:textId="77777777" w:rsidR="00A0586F" w:rsidRPr="006C4513" w:rsidRDefault="00A0586F" w:rsidP="00A0586F">
            <w:pPr>
              <w:pStyle w:val="table"/>
              <w:jc w:val="center"/>
            </w:pPr>
          </w:p>
        </w:tc>
        <w:tc>
          <w:tcPr>
            <w:tcW w:w="2268" w:type="dxa"/>
            <w:shd w:val="clear" w:color="auto" w:fill="auto"/>
          </w:tcPr>
          <w:p w14:paraId="6C5FFB19" w14:textId="77777777" w:rsidR="00A0586F" w:rsidRPr="006C4513" w:rsidRDefault="00A0586F" w:rsidP="00A0586F">
            <w:pPr>
              <w:pStyle w:val="table"/>
            </w:pPr>
          </w:p>
        </w:tc>
      </w:tr>
      <w:tr w:rsidR="00A0586F" w:rsidRPr="006C4513" w14:paraId="5B87B9F5" w14:textId="77777777" w:rsidTr="00D9610A">
        <w:trPr>
          <w:cantSplit/>
          <w:jc w:val="center"/>
        </w:trPr>
        <w:tc>
          <w:tcPr>
            <w:tcW w:w="846" w:type="dxa"/>
            <w:shd w:val="clear" w:color="auto" w:fill="auto"/>
          </w:tcPr>
          <w:p w14:paraId="1089D7C3" w14:textId="77777777" w:rsidR="00A0586F" w:rsidRPr="006C4513" w:rsidRDefault="00A0586F" w:rsidP="00A0586F">
            <w:pPr>
              <w:pStyle w:val="table"/>
              <w:numPr>
                <w:ilvl w:val="0"/>
                <w:numId w:val="5"/>
              </w:numPr>
            </w:pPr>
          </w:p>
        </w:tc>
        <w:tc>
          <w:tcPr>
            <w:tcW w:w="3329" w:type="dxa"/>
            <w:shd w:val="clear" w:color="auto" w:fill="auto"/>
          </w:tcPr>
          <w:p w14:paraId="132705BF" w14:textId="3F66CB3C" w:rsidR="00A0586F" w:rsidRPr="006C4513" w:rsidRDefault="00A0586F" w:rsidP="00A0586F">
            <w:pPr>
              <w:pStyle w:val="table"/>
            </w:pPr>
            <w:r>
              <w:t xml:space="preserve">Click on the case number </w:t>
            </w:r>
            <w:r w:rsidRPr="00C03AF8">
              <w:rPr>
                <w:b/>
              </w:rPr>
              <w:t>Case1</w:t>
            </w:r>
          </w:p>
        </w:tc>
        <w:tc>
          <w:tcPr>
            <w:tcW w:w="2347" w:type="dxa"/>
            <w:shd w:val="clear" w:color="auto" w:fill="auto"/>
          </w:tcPr>
          <w:p w14:paraId="5B1422D0" w14:textId="7E75D562" w:rsidR="00A0586F" w:rsidRPr="00D660E5" w:rsidRDefault="00A0586F" w:rsidP="00A0586F">
            <w:pPr>
              <w:pStyle w:val="table"/>
            </w:pPr>
            <w:r w:rsidRPr="00D660E5">
              <w:rPr>
                <w:b/>
              </w:rPr>
              <w:t>Case1</w:t>
            </w:r>
            <w:r>
              <w:rPr>
                <w:b/>
              </w:rPr>
              <w:t xml:space="preserve"> </w:t>
            </w:r>
            <w:r>
              <w:t>opens in Full case entry</w:t>
            </w:r>
          </w:p>
        </w:tc>
        <w:tc>
          <w:tcPr>
            <w:tcW w:w="850" w:type="dxa"/>
          </w:tcPr>
          <w:p w14:paraId="104D4644" w14:textId="22CF6C03" w:rsidR="00A0586F" w:rsidRPr="00D660E5" w:rsidRDefault="00A0586F" w:rsidP="00A0586F">
            <w:pPr>
              <w:pStyle w:val="table"/>
              <w:rPr>
                <w:bCs/>
              </w:rPr>
            </w:pPr>
            <w:r w:rsidRPr="00D660E5">
              <w:rPr>
                <w:bCs/>
              </w:rPr>
              <w:t>N/A</w:t>
            </w:r>
          </w:p>
        </w:tc>
        <w:tc>
          <w:tcPr>
            <w:tcW w:w="3827" w:type="dxa"/>
            <w:shd w:val="clear" w:color="auto" w:fill="auto"/>
          </w:tcPr>
          <w:p w14:paraId="2E8868C5" w14:textId="718DCA68" w:rsidR="00A0586F" w:rsidRPr="00554AC1" w:rsidRDefault="00A0586F" w:rsidP="00A0586F">
            <w:pPr>
              <w:pStyle w:val="table"/>
              <w:rPr>
                <w:b/>
                <w:bCs/>
                <w:vertAlign w:val="subscript"/>
              </w:rPr>
            </w:pPr>
          </w:p>
        </w:tc>
        <w:tc>
          <w:tcPr>
            <w:tcW w:w="851" w:type="dxa"/>
            <w:shd w:val="clear" w:color="auto" w:fill="auto"/>
          </w:tcPr>
          <w:p w14:paraId="422813ED" w14:textId="103FE06F" w:rsidR="00A0586F" w:rsidRPr="006C4513" w:rsidRDefault="00A0586F" w:rsidP="00A0586F">
            <w:pPr>
              <w:pStyle w:val="table"/>
              <w:jc w:val="center"/>
            </w:pPr>
          </w:p>
        </w:tc>
        <w:tc>
          <w:tcPr>
            <w:tcW w:w="2268" w:type="dxa"/>
            <w:shd w:val="clear" w:color="auto" w:fill="auto"/>
          </w:tcPr>
          <w:p w14:paraId="16913415" w14:textId="6DFDA15C" w:rsidR="00A0586F" w:rsidRPr="006C4513" w:rsidRDefault="00A0586F" w:rsidP="00A0586F">
            <w:pPr>
              <w:pStyle w:val="table"/>
            </w:pPr>
          </w:p>
        </w:tc>
      </w:tr>
      <w:tr w:rsidR="00A0586F" w:rsidRPr="006C4513" w14:paraId="7E57156E" w14:textId="77777777" w:rsidTr="00D9610A">
        <w:trPr>
          <w:cantSplit/>
          <w:jc w:val="center"/>
        </w:trPr>
        <w:tc>
          <w:tcPr>
            <w:tcW w:w="846" w:type="dxa"/>
            <w:shd w:val="clear" w:color="auto" w:fill="auto"/>
          </w:tcPr>
          <w:p w14:paraId="237420A7" w14:textId="77777777" w:rsidR="00A0586F" w:rsidRPr="006C4513" w:rsidRDefault="00A0586F" w:rsidP="00A0586F">
            <w:pPr>
              <w:pStyle w:val="table"/>
              <w:numPr>
                <w:ilvl w:val="0"/>
                <w:numId w:val="5"/>
              </w:numPr>
            </w:pPr>
          </w:p>
        </w:tc>
        <w:tc>
          <w:tcPr>
            <w:tcW w:w="3329" w:type="dxa"/>
            <w:shd w:val="clear" w:color="auto" w:fill="auto"/>
          </w:tcPr>
          <w:p w14:paraId="4885E7A9" w14:textId="77777777" w:rsidR="00A0586F" w:rsidRDefault="00A0586F" w:rsidP="00A0586F">
            <w:pPr>
              <w:pStyle w:val="table"/>
            </w:pPr>
            <w:r>
              <w:t xml:space="preserve">Fill all the fields and </w:t>
            </w:r>
            <w:r w:rsidRPr="009B6E70">
              <w:rPr>
                <w:b/>
              </w:rPr>
              <w:t>UPDATE</w:t>
            </w:r>
            <w:r>
              <w:rPr>
                <w:b/>
              </w:rPr>
              <w:t xml:space="preserve"> </w:t>
            </w:r>
            <w:r w:rsidRPr="00953B49">
              <w:t>the case</w:t>
            </w:r>
            <w:r>
              <w:t>.</w:t>
            </w:r>
          </w:p>
          <w:p w14:paraId="46BD1993" w14:textId="77777777" w:rsidR="00A0586F" w:rsidRDefault="00A0586F" w:rsidP="00A0586F">
            <w:pPr>
              <w:pStyle w:val="table"/>
            </w:pPr>
          </w:p>
          <w:p w14:paraId="7E513405" w14:textId="77777777" w:rsidR="00A0586F" w:rsidRDefault="00A0586F" w:rsidP="00A0586F">
            <w:pPr>
              <w:pStyle w:val="table"/>
              <w:rPr>
                <w:b/>
                <w:bCs/>
                <w:color w:val="000000"/>
                <w:lang w:val="en-IN" w:eastAsia="en-IN"/>
              </w:rPr>
            </w:pPr>
            <w:r>
              <w:t xml:space="preserve">Refer </w:t>
            </w:r>
            <w:r w:rsidRPr="003A5022">
              <w:rPr>
                <w:b/>
                <w:bCs/>
                <w:color w:val="000000"/>
                <w:lang w:val="en-IN" w:eastAsia="en-IN"/>
              </w:rPr>
              <w:t>Test Data Input Table: Full Case Entry</w:t>
            </w:r>
          </w:p>
          <w:p w14:paraId="39157139" w14:textId="0C458FA4" w:rsidR="00A0586F" w:rsidRDefault="00A0586F" w:rsidP="00A0586F">
            <w:pPr>
              <w:pStyle w:val="table"/>
            </w:pPr>
            <w:r w:rsidRPr="00801B25">
              <w:rPr>
                <w:noProof/>
              </w:rPr>
              <w:drawing>
                <wp:inline distT="0" distB="0" distL="0" distR="0" wp14:anchorId="63A448BD" wp14:editId="30876369">
                  <wp:extent cx="219075" cy="190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p>
        </w:tc>
        <w:tc>
          <w:tcPr>
            <w:tcW w:w="2347" w:type="dxa"/>
            <w:shd w:val="clear" w:color="auto" w:fill="auto"/>
          </w:tcPr>
          <w:p w14:paraId="467AC2E9" w14:textId="661CA28E" w:rsidR="00A0586F" w:rsidRDefault="00A0586F" w:rsidP="00A0586F">
            <w:pPr>
              <w:pStyle w:val="table"/>
              <w:rPr>
                <w:b/>
                <w:bCs/>
                <w:color w:val="000000"/>
                <w:lang w:val="en-IN" w:eastAsia="en-IN"/>
              </w:rPr>
            </w:pPr>
            <w:r>
              <w:t xml:space="preserve">The case is updated as per </w:t>
            </w:r>
            <w:r w:rsidRPr="003A5022">
              <w:rPr>
                <w:b/>
                <w:bCs/>
                <w:color w:val="000000"/>
                <w:lang w:val="en-IN" w:eastAsia="en-IN"/>
              </w:rPr>
              <w:t>Test Data Input Table: Full Case Entry</w:t>
            </w:r>
          </w:p>
          <w:p w14:paraId="06A56749" w14:textId="739519FE" w:rsidR="00A0586F" w:rsidRPr="00D660E5" w:rsidRDefault="00A0586F" w:rsidP="00A0586F">
            <w:pPr>
              <w:pStyle w:val="table"/>
              <w:rPr>
                <w:b/>
              </w:rPr>
            </w:pPr>
          </w:p>
        </w:tc>
        <w:tc>
          <w:tcPr>
            <w:tcW w:w="850" w:type="dxa"/>
          </w:tcPr>
          <w:p w14:paraId="12780B41" w14:textId="4D2C7F15" w:rsidR="00A0586F" w:rsidRPr="00D660E5" w:rsidRDefault="00A0586F" w:rsidP="00A0586F">
            <w:pPr>
              <w:pStyle w:val="table"/>
              <w:rPr>
                <w:bCs/>
              </w:rPr>
            </w:pPr>
            <w:r w:rsidRPr="00D660E5">
              <w:rPr>
                <w:bCs/>
              </w:rPr>
              <w:t>N/A</w:t>
            </w:r>
          </w:p>
        </w:tc>
        <w:tc>
          <w:tcPr>
            <w:tcW w:w="3827" w:type="dxa"/>
            <w:shd w:val="clear" w:color="auto" w:fill="auto"/>
          </w:tcPr>
          <w:p w14:paraId="225464C7" w14:textId="2AF3F7F9" w:rsidR="00A0586F" w:rsidRPr="00554AC1" w:rsidRDefault="00A0586F" w:rsidP="00A0586F">
            <w:pPr>
              <w:pStyle w:val="table"/>
              <w:rPr>
                <w:b/>
                <w:bCs/>
                <w:vertAlign w:val="subscript"/>
              </w:rPr>
            </w:pPr>
            <w:r w:rsidRPr="003E63D2">
              <w:rPr>
                <w:b/>
              </w:rPr>
              <w:t>Attachment:</w:t>
            </w:r>
            <w:r>
              <w:t xml:space="preserve"> _____________________</w:t>
            </w:r>
          </w:p>
        </w:tc>
        <w:tc>
          <w:tcPr>
            <w:tcW w:w="851" w:type="dxa"/>
            <w:shd w:val="clear" w:color="auto" w:fill="auto"/>
          </w:tcPr>
          <w:p w14:paraId="1AAAE78F" w14:textId="77777777" w:rsidR="00A0586F" w:rsidRPr="006C4513" w:rsidRDefault="00A0586F" w:rsidP="00A0586F">
            <w:pPr>
              <w:pStyle w:val="table"/>
              <w:jc w:val="center"/>
            </w:pPr>
          </w:p>
        </w:tc>
        <w:tc>
          <w:tcPr>
            <w:tcW w:w="2268" w:type="dxa"/>
            <w:shd w:val="clear" w:color="auto" w:fill="auto"/>
          </w:tcPr>
          <w:p w14:paraId="29821472" w14:textId="77777777" w:rsidR="00A0586F" w:rsidRPr="006C4513" w:rsidRDefault="00A0586F" w:rsidP="00A0586F">
            <w:pPr>
              <w:pStyle w:val="table"/>
            </w:pPr>
          </w:p>
        </w:tc>
      </w:tr>
      <w:tr w:rsidR="00A0586F" w:rsidRPr="006C4513" w14:paraId="5F1D36FE" w14:textId="77777777" w:rsidTr="00D9610A">
        <w:trPr>
          <w:cantSplit/>
          <w:jc w:val="center"/>
        </w:trPr>
        <w:tc>
          <w:tcPr>
            <w:tcW w:w="846" w:type="dxa"/>
            <w:shd w:val="clear" w:color="auto" w:fill="auto"/>
          </w:tcPr>
          <w:p w14:paraId="1978EF69" w14:textId="77777777" w:rsidR="00A0586F" w:rsidRPr="006C4513" w:rsidRDefault="00A0586F" w:rsidP="00A0586F">
            <w:pPr>
              <w:pStyle w:val="table"/>
              <w:numPr>
                <w:ilvl w:val="0"/>
                <w:numId w:val="5"/>
              </w:numPr>
            </w:pPr>
          </w:p>
        </w:tc>
        <w:tc>
          <w:tcPr>
            <w:tcW w:w="3329" w:type="dxa"/>
            <w:shd w:val="clear" w:color="auto" w:fill="auto"/>
          </w:tcPr>
          <w:p w14:paraId="6DA58424" w14:textId="058A385B" w:rsidR="00A0586F" w:rsidRDefault="00A0586F" w:rsidP="00A0586F">
            <w:pPr>
              <w:pStyle w:val="table"/>
            </w:pPr>
            <w:r>
              <w:t>Select user from ‘Assigned To’ (</w:t>
            </w:r>
            <w:r w:rsidRPr="00973F09">
              <w:rPr>
                <w:b/>
              </w:rPr>
              <w:t>User2</w:t>
            </w:r>
            <w:r>
              <w:t>) field and verify for ‘Case Assignment Comment’ pop-up.</w:t>
            </w:r>
          </w:p>
          <w:p w14:paraId="4F854145" w14:textId="67FF57CC" w:rsidR="00A0586F" w:rsidRPr="00D167CA" w:rsidRDefault="00A0586F" w:rsidP="00A0586F">
            <w:pPr>
              <w:pStyle w:val="table"/>
            </w:pPr>
            <w:r w:rsidRPr="00801B25">
              <w:rPr>
                <w:noProof/>
              </w:rPr>
              <w:drawing>
                <wp:inline distT="0" distB="0" distL="0" distR="0" wp14:anchorId="49D80F6A" wp14:editId="00D43B57">
                  <wp:extent cx="219075" cy="190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p>
        </w:tc>
        <w:tc>
          <w:tcPr>
            <w:tcW w:w="2347" w:type="dxa"/>
            <w:shd w:val="clear" w:color="auto" w:fill="auto"/>
          </w:tcPr>
          <w:p w14:paraId="4625E1C3" w14:textId="7F10859B" w:rsidR="00A0586F" w:rsidRDefault="00A0586F" w:rsidP="00A0586F">
            <w:pPr>
              <w:pStyle w:val="table"/>
            </w:pPr>
            <w:r>
              <w:t>‘Case Assignment Comment’ pop-up should open along with comment section and ‘Ok’ button.</w:t>
            </w:r>
          </w:p>
        </w:tc>
        <w:tc>
          <w:tcPr>
            <w:tcW w:w="850" w:type="dxa"/>
          </w:tcPr>
          <w:p w14:paraId="3652CCAF" w14:textId="47F8299E" w:rsidR="00A0586F" w:rsidRPr="00D660E5" w:rsidRDefault="00A0586F" w:rsidP="00A0586F">
            <w:pPr>
              <w:pStyle w:val="table"/>
              <w:rPr>
                <w:bCs/>
              </w:rPr>
            </w:pPr>
            <w:r>
              <w:rPr>
                <w:bCs/>
              </w:rPr>
              <w:t>PVI-7582</w:t>
            </w:r>
          </w:p>
        </w:tc>
        <w:tc>
          <w:tcPr>
            <w:tcW w:w="3827" w:type="dxa"/>
            <w:shd w:val="clear" w:color="auto" w:fill="auto"/>
          </w:tcPr>
          <w:p w14:paraId="21831D0F" w14:textId="6C7CE1C6" w:rsidR="00A0586F" w:rsidRPr="00554AC1" w:rsidRDefault="00A0586F" w:rsidP="00A0586F">
            <w:pPr>
              <w:pStyle w:val="table"/>
              <w:rPr>
                <w:b/>
                <w:bCs/>
                <w:vertAlign w:val="subscript"/>
              </w:rPr>
            </w:pPr>
            <w:r w:rsidRPr="003E63D2">
              <w:rPr>
                <w:b/>
              </w:rPr>
              <w:t>Attachment:</w:t>
            </w:r>
            <w:r>
              <w:t xml:space="preserve"> _____________________</w:t>
            </w:r>
          </w:p>
        </w:tc>
        <w:tc>
          <w:tcPr>
            <w:tcW w:w="851" w:type="dxa"/>
            <w:shd w:val="clear" w:color="auto" w:fill="auto"/>
          </w:tcPr>
          <w:p w14:paraId="3DFE86DD" w14:textId="77777777" w:rsidR="00A0586F" w:rsidRPr="006C4513" w:rsidRDefault="00A0586F" w:rsidP="00A0586F">
            <w:pPr>
              <w:pStyle w:val="table"/>
              <w:jc w:val="center"/>
            </w:pPr>
          </w:p>
        </w:tc>
        <w:tc>
          <w:tcPr>
            <w:tcW w:w="2268" w:type="dxa"/>
            <w:shd w:val="clear" w:color="auto" w:fill="auto"/>
          </w:tcPr>
          <w:p w14:paraId="6888B1E3" w14:textId="77777777" w:rsidR="00A0586F" w:rsidRPr="006C4513" w:rsidRDefault="00A0586F" w:rsidP="00A0586F">
            <w:pPr>
              <w:pStyle w:val="table"/>
            </w:pPr>
          </w:p>
        </w:tc>
      </w:tr>
      <w:tr w:rsidR="00A0586F" w:rsidRPr="006C4513" w14:paraId="5AE30EB5" w14:textId="77777777" w:rsidTr="00D9610A">
        <w:trPr>
          <w:cantSplit/>
          <w:jc w:val="center"/>
        </w:trPr>
        <w:tc>
          <w:tcPr>
            <w:tcW w:w="846" w:type="dxa"/>
            <w:shd w:val="clear" w:color="auto" w:fill="auto"/>
          </w:tcPr>
          <w:p w14:paraId="5506DCC5" w14:textId="77777777" w:rsidR="00A0586F" w:rsidRPr="006C4513" w:rsidRDefault="00A0586F" w:rsidP="00A0586F">
            <w:pPr>
              <w:pStyle w:val="table"/>
              <w:numPr>
                <w:ilvl w:val="0"/>
                <w:numId w:val="5"/>
              </w:numPr>
            </w:pPr>
          </w:p>
        </w:tc>
        <w:tc>
          <w:tcPr>
            <w:tcW w:w="3329" w:type="dxa"/>
            <w:shd w:val="clear" w:color="auto" w:fill="auto"/>
          </w:tcPr>
          <w:p w14:paraId="1FCB9D43" w14:textId="5E345F36" w:rsidR="00A0586F" w:rsidRDefault="00A0586F" w:rsidP="00A0586F">
            <w:pPr>
              <w:pStyle w:val="table"/>
            </w:pPr>
            <w:r>
              <w:t xml:space="preserve">Verify the length of comment textbox by entering text value &gt; </w:t>
            </w:r>
            <w:ins w:id="51" w:author="PruthviN" w:date="2019-08-09T19:18:00Z">
              <w:r w:rsidR="000D293F">
                <w:t>5</w:t>
              </w:r>
            </w:ins>
            <w:del w:id="52" w:author="PruthviN" w:date="2019-08-09T19:18:00Z">
              <w:r w:rsidDel="000D293F">
                <w:delText>40</w:delText>
              </w:r>
            </w:del>
            <w:r>
              <w:t>00 characters.</w:t>
            </w:r>
          </w:p>
          <w:p w14:paraId="03504903" w14:textId="615CDC3E" w:rsidR="00A0586F" w:rsidRDefault="00A0586F" w:rsidP="00A0586F">
            <w:pPr>
              <w:pStyle w:val="table"/>
            </w:pPr>
            <w:r w:rsidRPr="00801B25">
              <w:rPr>
                <w:noProof/>
              </w:rPr>
              <w:drawing>
                <wp:inline distT="0" distB="0" distL="0" distR="0" wp14:anchorId="427A2C9C" wp14:editId="640E40B3">
                  <wp:extent cx="21907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p>
        </w:tc>
        <w:tc>
          <w:tcPr>
            <w:tcW w:w="2347" w:type="dxa"/>
            <w:shd w:val="clear" w:color="auto" w:fill="auto"/>
          </w:tcPr>
          <w:p w14:paraId="3A0DAA98" w14:textId="1A35846B" w:rsidR="00A0586F" w:rsidRDefault="00A0586F" w:rsidP="00A0586F">
            <w:pPr>
              <w:pStyle w:val="table"/>
            </w:pPr>
            <w:r>
              <w:t xml:space="preserve">Comment textbox length should not be more than </w:t>
            </w:r>
            <w:ins w:id="53" w:author="PruthviN" w:date="2019-08-09T19:18:00Z">
              <w:r w:rsidR="000D293F">
                <w:t>5</w:t>
              </w:r>
            </w:ins>
            <w:del w:id="54" w:author="PruthviN" w:date="2019-08-09T19:18:00Z">
              <w:r w:rsidDel="000D293F">
                <w:delText>40</w:delText>
              </w:r>
            </w:del>
            <w:r>
              <w:t xml:space="preserve">00 characters. </w:t>
            </w:r>
          </w:p>
        </w:tc>
        <w:tc>
          <w:tcPr>
            <w:tcW w:w="850" w:type="dxa"/>
          </w:tcPr>
          <w:p w14:paraId="39564D08" w14:textId="7DA1A37D" w:rsidR="00A0586F" w:rsidRDefault="00A0586F" w:rsidP="00A0586F">
            <w:pPr>
              <w:pStyle w:val="table"/>
              <w:rPr>
                <w:bCs/>
              </w:rPr>
            </w:pPr>
            <w:r>
              <w:rPr>
                <w:bCs/>
              </w:rPr>
              <w:t>PVI-7582</w:t>
            </w:r>
          </w:p>
        </w:tc>
        <w:tc>
          <w:tcPr>
            <w:tcW w:w="3827" w:type="dxa"/>
            <w:shd w:val="clear" w:color="auto" w:fill="auto"/>
          </w:tcPr>
          <w:p w14:paraId="3ED60525" w14:textId="30ACBA1A" w:rsidR="00A0586F" w:rsidRPr="003E63D2" w:rsidRDefault="00A0586F" w:rsidP="00A0586F">
            <w:pPr>
              <w:pStyle w:val="table"/>
              <w:rPr>
                <w:b/>
              </w:rPr>
            </w:pPr>
            <w:r w:rsidRPr="003E63D2">
              <w:rPr>
                <w:b/>
              </w:rPr>
              <w:t>Attachment:</w:t>
            </w:r>
            <w:r>
              <w:t xml:space="preserve"> _____________________</w:t>
            </w:r>
          </w:p>
        </w:tc>
        <w:tc>
          <w:tcPr>
            <w:tcW w:w="851" w:type="dxa"/>
            <w:shd w:val="clear" w:color="auto" w:fill="auto"/>
          </w:tcPr>
          <w:p w14:paraId="33904318" w14:textId="77777777" w:rsidR="00A0586F" w:rsidRPr="006C4513" w:rsidRDefault="00A0586F" w:rsidP="00A0586F">
            <w:pPr>
              <w:pStyle w:val="table"/>
              <w:jc w:val="center"/>
            </w:pPr>
          </w:p>
        </w:tc>
        <w:tc>
          <w:tcPr>
            <w:tcW w:w="2268" w:type="dxa"/>
            <w:shd w:val="clear" w:color="auto" w:fill="auto"/>
          </w:tcPr>
          <w:p w14:paraId="406AC3B7" w14:textId="77777777" w:rsidR="00A0586F" w:rsidRPr="006C4513" w:rsidRDefault="00A0586F" w:rsidP="00A0586F">
            <w:pPr>
              <w:pStyle w:val="table"/>
            </w:pPr>
          </w:p>
        </w:tc>
      </w:tr>
      <w:tr w:rsidR="00A0586F" w:rsidRPr="006C4513" w14:paraId="0161857D" w14:textId="77777777" w:rsidTr="00D9610A">
        <w:trPr>
          <w:cantSplit/>
          <w:jc w:val="center"/>
        </w:trPr>
        <w:tc>
          <w:tcPr>
            <w:tcW w:w="846" w:type="dxa"/>
            <w:shd w:val="clear" w:color="auto" w:fill="auto"/>
          </w:tcPr>
          <w:p w14:paraId="34DF38F4" w14:textId="77777777" w:rsidR="00A0586F" w:rsidRPr="006C4513" w:rsidRDefault="00A0586F" w:rsidP="00A0586F">
            <w:pPr>
              <w:pStyle w:val="table"/>
              <w:numPr>
                <w:ilvl w:val="0"/>
                <w:numId w:val="5"/>
              </w:numPr>
            </w:pPr>
          </w:p>
        </w:tc>
        <w:tc>
          <w:tcPr>
            <w:tcW w:w="3329" w:type="dxa"/>
            <w:shd w:val="clear" w:color="auto" w:fill="auto"/>
          </w:tcPr>
          <w:p w14:paraId="12971001" w14:textId="5E4F9011" w:rsidR="00A0586F" w:rsidRDefault="00DD0B7D" w:rsidP="00A0586F">
            <w:pPr>
              <w:pStyle w:val="paragraph"/>
              <w:spacing w:before="0" w:beforeAutospacing="0" w:after="0" w:afterAutospacing="0"/>
              <w:textAlignment w:val="baseline"/>
              <w:rPr>
                <w:rStyle w:val="normaltextrun"/>
                <w:sz w:val="20"/>
                <w:szCs w:val="20"/>
                <w:lang w:val="en-US"/>
              </w:rPr>
            </w:pPr>
            <w:ins w:id="55" w:author="PruthviN" w:date="2019-08-07T19:17:00Z">
              <w:r>
                <w:rPr>
                  <w:rStyle w:val="normaltextrun"/>
                  <w:sz w:val="20"/>
                  <w:szCs w:val="20"/>
                  <w:lang w:val="en-US"/>
                </w:rPr>
                <w:t xml:space="preserve">Leave the comment section as blank and click on close (cross sign on top right) </w:t>
              </w:r>
              <w:proofErr w:type="gramStart"/>
              <w:r>
                <w:rPr>
                  <w:rStyle w:val="normaltextrun"/>
                  <w:sz w:val="20"/>
                  <w:szCs w:val="20"/>
                  <w:lang w:val="en-US"/>
                </w:rPr>
                <w:t>icon  or</w:t>
              </w:r>
              <w:proofErr w:type="gramEnd"/>
              <w:r>
                <w:rPr>
                  <w:rStyle w:val="normaltextrun"/>
                  <w:sz w:val="20"/>
                  <w:szCs w:val="20"/>
                  <w:lang w:val="en-US"/>
                </w:rPr>
                <w:t xml:space="preserve"> </w:t>
              </w:r>
            </w:ins>
            <w:r w:rsidR="00A0586F">
              <w:rPr>
                <w:rStyle w:val="normaltextrun"/>
                <w:sz w:val="20"/>
                <w:szCs w:val="20"/>
                <w:lang w:val="en-US"/>
              </w:rPr>
              <w:t>Click on ‘Ok’ button.</w:t>
            </w:r>
          </w:p>
          <w:p w14:paraId="658239E6" w14:textId="77777777" w:rsidR="00A0586F" w:rsidRDefault="00A0586F" w:rsidP="00A0586F">
            <w:pPr>
              <w:pStyle w:val="paragraph"/>
              <w:spacing w:before="0" w:beforeAutospacing="0" w:after="0" w:afterAutospacing="0"/>
              <w:textAlignment w:val="baseline"/>
              <w:rPr>
                <w:rStyle w:val="normaltextrun"/>
                <w:sz w:val="20"/>
                <w:szCs w:val="20"/>
                <w:lang w:val="en-US"/>
              </w:rPr>
            </w:pPr>
          </w:p>
          <w:p w14:paraId="4FF40F16"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p>
          <w:p w14:paraId="60F3935C"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r w:rsidRPr="00962AB0">
              <w:rPr>
                <w:noProof/>
                <w:sz w:val="20"/>
                <w:szCs w:val="20"/>
                <w:lang w:val="en-US" w:eastAsia="en-US"/>
              </w:rPr>
              <w:drawing>
                <wp:inline distT="0" distB="0" distL="0" distR="0" wp14:anchorId="7B691E7D" wp14:editId="0AC39B19">
                  <wp:extent cx="209550" cy="190500"/>
                  <wp:effectExtent l="0" t="0" r="0" b="0"/>
                  <wp:docPr id="27" name="Picture 27"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p>
          <w:p w14:paraId="7298B331" w14:textId="484DA365" w:rsidR="00A0586F" w:rsidRPr="00962AB0" w:rsidRDefault="00A0586F" w:rsidP="00A0586F">
            <w:pPr>
              <w:pStyle w:val="paragraph"/>
              <w:spacing w:before="0" w:beforeAutospacing="0" w:after="0" w:afterAutospacing="0"/>
              <w:textAlignment w:val="baseline"/>
              <w:rPr>
                <w:rStyle w:val="normaltextrun"/>
                <w:sz w:val="20"/>
                <w:szCs w:val="20"/>
                <w:lang w:val="en-US"/>
              </w:rPr>
            </w:pPr>
          </w:p>
        </w:tc>
        <w:tc>
          <w:tcPr>
            <w:tcW w:w="2347" w:type="dxa"/>
            <w:shd w:val="clear" w:color="auto" w:fill="auto"/>
          </w:tcPr>
          <w:p w14:paraId="671F54BC" w14:textId="120E085F"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Case should be assigned to selected user.</w:t>
            </w:r>
          </w:p>
        </w:tc>
        <w:tc>
          <w:tcPr>
            <w:tcW w:w="850" w:type="dxa"/>
          </w:tcPr>
          <w:p w14:paraId="3802ACE7" w14:textId="7303265B" w:rsidR="00A0586F" w:rsidRDefault="00A0586F" w:rsidP="00A0586F">
            <w:pPr>
              <w:pStyle w:val="table"/>
              <w:rPr>
                <w:bCs/>
              </w:rPr>
            </w:pPr>
            <w:r>
              <w:rPr>
                <w:bCs/>
              </w:rPr>
              <w:t>PVI-7582</w:t>
            </w:r>
          </w:p>
        </w:tc>
        <w:tc>
          <w:tcPr>
            <w:tcW w:w="3827" w:type="dxa"/>
            <w:shd w:val="clear" w:color="auto" w:fill="auto"/>
          </w:tcPr>
          <w:p w14:paraId="59AFF661" w14:textId="1A3AAC1B" w:rsidR="00A0586F" w:rsidRPr="003E63D2" w:rsidRDefault="00A0586F" w:rsidP="00A0586F">
            <w:pPr>
              <w:pStyle w:val="table"/>
              <w:rPr>
                <w:b/>
              </w:rPr>
            </w:pPr>
            <w:r w:rsidRPr="003E63D2">
              <w:rPr>
                <w:b/>
              </w:rPr>
              <w:t>Attachment:</w:t>
            </w:r>
            <w:r>
              <w:t xml:space="preserve"> _____________________</w:t>
            </w:r>
          </w:p>
        </w:tc>
        <w:tc>
          <w:tcPr>
            <w:tcW w:w="851" w:type="dxa"/>
            <w:shd w:val="clear" w:color="auto" w:fill="auto"/>
          </w:tcPr>
          <w:p w14:paraId="4E8BC69F" w14:textId="77777777" w:rsidR="00A0586F" w:rsidRPr="006C4513" w:rsidRDefault="00A0586F" w:rsidP="00A0586F">
            <w:pPr>
              <w:pStyle w:val="table"/>
              <w:jc w:val="center"/>
            </w:pPr>
          </w:p>
        </w:tc>
        <w:tc>
          <w:tcPr>
            <w:tcW w:w="2268" w:type="dxa"/>
            <w:shd w:val="clear" w:color="auto" w:fill="auto"/>
          </w:tcPr>
          <w:p w14:paraId="634FA45E" w14:textId="77777777" w:rsidR="00A0586F" w:rsidRPr="006C4513" w:rsidRDefault="00A0586F" w:rsidP="00A0586F">
            <w:pPr>
              <w:pStyle w:val="table"/>
            </w:pPr>
          </w:p>
        </w:tc>
      </w:tr>
      <w:tr w:rsidR="00A0586F" w:rsidRPr="006C4513" w14:paraId="5FF0CBAD" w14:textId="77777777" w:rsidTr="00D9610A">
        <w:trPr>
          <w:cantSplit/>
          <w:jc w:val="center"/>
        </w:trPr>
        <w:tc>
          <w:tcPr>
            <w:tcW w:w="846" w:type="dxa"/>
            <w:shd w:val="clear" w:color="auto" w:fill="auto"/>
          </w:tcPr>
          <w:p w14:paraId="4940550B" w14:textId="77777777" w:rsidR="00A0586F" w:rsidRPr="006C4513" w:rsidRDefault="00A0586F" w:rsidP="00A0586F">
            <w:pPr>
              <w:pStyle w:val="table"/>
              <w:numPr>
                <w:ilvl w:val="0"/>
                <w:numId w:val="5"/>
              </w:numPr>
            </w:pPr>
          </w:p>
        </w:tc>
        <w:tc>
          <w:tcPr>
            <w:tcW w:w="3329" w:type="dxa"/>
            <w:shd w:val="clear" w:color="auto" w:fill="auto"/>
          </w:tcPr>
          <w:p w14:paraId="440B5A17" w14:textId="7AFBF902" w:rsidR="00A0586F" w:rsidRPr="00962AB0" w:rsidRDefault="00A0586F" w:rsidP="00A0586F">
            <w:pPr>
              <w:pStyle w:val="paragraph"/>
              <w:spacing w:before="0" w:beforeAutospacing="0" w:after="0" w:afterAutospacing="0"/>
              <w:textAlignment w:val="baseline"/>
              <w:rPr>
                <w:rStyle w:val="normaltextrun"/>
                <w:sz w:val="20"/>
                <w:szCs w:val="20"/>
                <w:lang w:val="en-US"/>
              </w:rPr>
            </w:pPr>
            <w:del w:id="56" w:author="PruthviN" w:date="2019-08-08T09:48:00Z">
              <w:r w:rsidDel="00ED5738">
                <w:rPr>
                  <w:rStyle w:val="normaltextrun"/>
                  <w:sz w:val="20"/>
                  <w:szCs w:val="20"/>
                  <w:lang w:val="en-US"/>
                </w:rPr>
                <w:delText>Log out from PVI application.</w:delText>
              </w:r>
            </w:del>
          </w:p>
        </w:tc>
        <w:tc>
          <w:tcPr>
            <w:tcW w:w="2347" w:type="dxa"/>
            <w:shd w:val="clear" w:color="auto" w:fill="auto"/>
          </w:tcPr>
          <w:p w14:paraId="028C0F0F" w14:textId="1BD68DFE" w:rsidR="00A0586F" w:rsidRPr="00962AB0" w:rsidRDefault="00A0586F" w:rsidP="00A0586F">
            <w:pPr>
              <w:pStyle w:val="paragraph"/>
              <w:spacing w:before="0" w:beforeAutospacing="0" w:after="0" w:afterAutospacing="0"/>
              <w:textAlignment w:val="baseline"/>
              <w:rPr>
                <w:rStyle w:val="normaltextrun"/>
                <w:sz w:val="20"/>
                <w:szCs w:val="20"/>
                <w:lang w:val="en-US"/>
              </w:rPr>
            </w:pPr>
            <w:del w:id="57" w:author="PruthviN" w:date="2019-08-08T09:49:00Z">
              <w:r w:rsidRPr="00973F09" w:rsidDel="00ED5738">
                <w:rPr>
                  <w:rStyle w:val="normaltextrun"/>
                  <w:b/>
                  <w:sz w:val="20"/>
                  <w:szCs w:val="20"/>
                  <w:lang w:val="en-US"/>
                </w:rPr>
                <w:delText>User1</w:delText>
              </w:r>
              <w:r w:rsidDel="00ED5738">
                <w:rPr>
                  <w:rStyle w:val="normaltextrun"/>
                  <w:sz w:val="20"/>
                  <w:szCs w:val="20"/>
                  <w:lang w:val="en-US"/>
                </w:rPr>
                <w:delText xml:space="preserve"> logged out s</w:delText>
              </w:r>
            </w:del>
            <w:del w:id="58" w:author="PruthviN" w:date="2019-08-08T09:48:00Z">
              <w:r w:rsidDel="00ED5738">
                <w:rPr>
                  <w:rStyle w:val="normaltextrun"/>
                  <w:sz w:val="20"/>
                  <w:szCs w:val="20"/>
                  <w:lang w:val="en-US"/>
                </w:rPr>
                <w:delText>uccessfully.</w:delText>
              </w:r>
            </w:del>
          </w:p>
        </w:tc>
        <w:tc>
          <w:tcPr>
            <w:tcW w:w="850" w:type="dxa"/>
          </w:tcPr>
          <w:p w14:paraId="522A58BD" w14:textId="7E549BAC" w:rsidR="00A0586F" w:rsidRDefault="00A0586F" w:rsidP="00A0586F">
            <w:pPr>
              <w:pStyle w:val="table"/>
              <w:rPr>
                <w:bCs/>
              </w:rPr>
            </w:pPr>
            <w:r w:rsidRPr="00D660E5">
              <w:rPr>
                <w:bCs/>
              </w:rPr>
              <w:t>N/A</w:t>
            </w:r>
          </w:p>
        </w:tc>
        <w:tc>
          <w:tcPr>
            <w:tcW w:w="3827" w:type="dxa"/>
            <w:shd w:val="clear" w:color="auto" w:fill="auto"/>
          </w:tcPr>
          <w:p w14:paraId="3D9B1D89" w14:textId="77777777" w:rsidR="00A0586F" w:rsidRPr="003E63D2" w:rsidRDefault="00A0586F" w:rsidP="00A0586F">
            <w:pPr>
              <w:pStyle w:val="table"/>
              <w:rPr>
                <w:b/>
              </w:rPr>
            </w:pPr>
          </w:p>
        </w:tc>
        <w:tc>
          <w:tcPr>
            <w:tcW w:w="851" w:type="dxa"/>
            <w:shd w:val="clear" w:color="auto" w:fill="auto"/>
          </w:tcPr>
          <w:p w14:paraId="02C8D735" w14:textId="77777777" w:rsidR="00A0586F" w:rsidRPr="006C4513" w:rsidRDefault="00A0586F" w:rsidP="00A0586F">
            <w:pPr>
              <w:pStyle w:val="table"/>
              <w:jc w:val="center"/>
            </w:pPr>
          </w:p>
        </w:tc>
        <w:tc>
          <w:tcPr>
            <w:tcW w:w="2268" w:type="dxa"/>
            <w:shd w:val="clear" w:color="auto" w:fill="auto"/>
          </w:tcPr>
          <w:p w14:paraId="6DF4B5D6" w14:textId="77777777" w:rsidR="00A0586F" w:rsidRPr="006C4513" w:rsidRDefault="00A0586F" w:rsidP="00A0586F">
            <w:pPr>
              <w:pStyle w:val="table"/>
            </w:pPr>
          </w:p>
        </w:tc>
      </w:tr>
      <w:tr w:rsidR="00A0586F" w:rsidRPr="006C4513" w14:paraId="10E2D51C" w14:textId="77777777" w:rsidTr="00D9610A">
        <w:trPr>
          <w:cantSplit/>
          <w:jc w:val="center"/>
        </w:trPr>
        <w:tc>
          <w:tcPr>
            <w:tcW w:w="846" w:type="dxa"/>
            <w:shd w:val="clear" w:color="auto" w:fill="auto"/>
          </w:tcPr>
          <w:p w14:paraId="70C2BEE4" w14:textId="77777777" w:rsidR="00A0586F" w:rsidRPr="006C4513" w:rsidRDefault="00A0586F" w:rsidP="00A0586F">
            <w:pPr>
              <w:pStyle w:val="table"/>
              <w:numPr>
                <w:ilvl w:val="0"/>
                <w:numId w:val="5"/>
              </w:numPr>
            </w:pPr>
          </w:p>
        </w:tc>
        <w:tc>
          <w:tcPr>
            <w:tcW w:w="3329" w:type="dxa"/>
            <w:shd w:val="clear" w:color="auto" w:fill="auto"/>
          </w:tcPr>
          <w:p w14:paraId="4483FAF0" w14:textId="77777777" w:rsidR="00A0586F" w:rsidRPr="00962AB0" w:rsidRDefault="00A0586F" w:rsidP="00A0586F">
            <w:pPr>
              <w:pStyle w:val="paragraph"/>
              <w:spacing w:before="0" w:beforeAutospacing="0" w:after="0" w:afterAutospacing="0"/>
              <w:textAlignment w:val="baseline"/>
              <w:rPr>
                <w:rStyle w:val="normaltextrun"/>
                <w:sz w:val="20"/>
                <w:szCs w:val="20"/>
                <w:lang w:val="en-US"/>
              </w:rPr>
            </w:pPr>
            <w:r w:rsidRPr="00962AB0">
              <w:rPr>
                <w:rStyle w:val="normaltextrun"/>
                <w:sz w:val="20"/>
                <w:szCs w:val="20"/>
                <w:lang w:val="en-US"/>
              </w:rPr>
              <w:t>Update title and label text of ‘Case Assignment Comment’ pop-up using below steps.</w:t>
            </w:r>
          </w:p>
          <w:p w14:paraId="163EB40A" w14:textId="77777777" w:rsidR="00A0586F" w:rsidRPr="00962AB0" w:rsidRDefault="00A0586F" w:rsidP="00A0586F">
            <w:pPr>
              <w:pStyle w:val="paragraph"/>
              <w:spacing w:before="0" w:beforeAutospacing="0" w:after="0" w:afterAutospacing="0"/>
              <w:textAlignment w:val="baseline"/>
              <w:rPr>
                <w:rStyle w:val="normaltextrun"/>
                <w:sz w:val="20"/>
                <w:szCs w:val="20"/>
                <w:lang w:val="en-US"/>
              </w:rPr>
            </w:pPr>
          </w:p>
          <w:p w14:paraId="7E8D97DB" w14:textId="77777777" w:rsidR="00A0586F" w:rsidRPr="00962AB0" w:rsidRDefault="00A0586F" w:rsidP="00A0586F">
            <w:pPr>
              <w:pStyle w:val="paragraph"/>
              <w:numPr>
                <w:ilvl w:val="0"/>
                <w:numId w:val="7"/>
              </w:numPr>
              <w:spacing w:before="0" w:beforeAutospacing="0" w:after="0" w:afterAutospacing="0"/>
              <w:textAlignment w:val="baseline"/>
              <w:rPr>
                <w:rFonts w:ascii="Segoe UI" w:hAnsi="Segoe UI" w:cs="Segoe UI"/>
                <w:sz w:val="20"/>
                <w:szCs w:val="20"/>
              </w:rPr>
            </w:pPr>
            <w:r w:rsidRPr="00962AB0">
              <w:rPr>
                <w:rStyle w:val="normaltextrun"/>
                <w:sz w:val="20"/>
                <w:szCs w:val="20"/>
                <w:lang w:val="en-US"/>
              </w:rPr>
              <w:t>Open SQL server and run the query.</w:t>
            </w:r>
            <w:r w:rsidRPr="00962AB0">
              <w:rPr>
                <w:rStyle w:val="eop"/>
                <w:sz w:val="20"/>
                <w:szCs w:val="20"/>
              </w:rPr>
              <w:t> </w:t>
            </w:r>
          </w:p>
          <w:p w14:paraId="19079D8E"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r w:rsidRPr="00962AB0">
              <w:rPr>
                <w:rStyle w:val="eop"/>
                <w:sz w:val="20"/>
                <w:szCs w:val="20"/>
              </w:rPr>
              <w:t> </w:t>
            </w:r>
          </w:p>
          <w:p w14:paraId="543400C4" w14:textId="77777777" w:rsidR="00A0586F" w:rsidRPr="00962AB0" w:rsidRDefault="00A0586F" w:rsidP="00A0586F">
            <w:pPr>
              <w:pStyle w:val="paragraph"/>
              <w:numPr>
                <w:ilvl w:val="0"/>
                <w:numId w:val="7"/>
              </w:numPr>
              <w:spacing w:before="0" w:beforeAutospacing="0" w:after="0" w:afterAutospacing="0"/>
              <w:textAlignment w:val="baseline"/>
              <w:rPr>
                <w:rFonts w:ascii="Segoe UI" w:hAnsi="Segoe UI" w:cs="Segoe UI"/>
                <w:sz w:val="20"/>
                <w:szCs w:val="20"/>
              </w:rPr>
            </w:pPr>
            <w:r w:rsidRPr="00962AB0">
              <w:rPr>
                <w:rStyle w:val="normaltextrun"/>
                <w:sz w:val="20"/>
                <w:szCs w:val="20"/>
                <w:lang w:val="en-US"/>
              </w:rPr>
              <w:t xml:space="preserve">  Refer </w:t>
            </w:r>
            <w:r w:rsidRPr="00962AB0">
              <w:rPr>
                <w:rStyle w:val="normaltextrun"/>
                <w:b/>
                <w:bCs/>
                <w:sz w:val="20"/>
                <w:szCs w:val="20"/>
                <w:lang w:val="en-US"/>
              </w:rPr>
              <w:t>Query1</w:t>
            </w:r>
            <w:r w:rsidRPr="00962AB0">
              <w:rPr>
                <w:rStyle w:val="normaltextrun"/>
                <w:sz w:val="20"/>
                <w:szCs w:val="20"/>
                <w:lang w:val="en-US"/>
              </w:rPr>
              <w:t> in </w:t>
            </w:r>
            <w:r w:rsidRPr="00962AB0">
              <w:rPr>
                <w:rStyle w:val="normaltextrun"/>
                <w:b/>
                <w:bCs/>
                <w:sz w:val="20"/>
                <w:szCs w:val="20"/>
                <w:lang w:val="en-US"/>
              </w:rPr>
              <w:t>Input Query Table</w:t>
            </w:r>
            <w:r w:rsidRPr="00962AB0">
              <w:rPr>
                <w:rStyle w:val="eop"/>
                <w:sz w:val="20"/>
                <w:szCs w:val="20"/>
              </w:rPr>
              <w:t> </w:t>
            </w:r>
          </w:p>
          <w:p w14:paraId="6A0E312C"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r w:rsidRPr="00962AB0">
              <w:rPr>
                <w:rStyle w:val="eop"/>
                <w:sz w:val="20"/>
                <w:szCs w:val="20"/>
              </w:rPr>
              <w:t> </w:t>
            </w:r>
          </w:p>
          <w:p w14:paraId="3D815A3F" w14:textId="77777777" w:rsidR="00A0586F" w:rsidRPr="00962AB0" w:rsidRDefault="00A0586F" w:rsidP="00A0586F">
            <w:pPr>
              <w:pStyle w:val="paragraph"/>
              <w:numPr>
                <w:ilvl w:val="0"/>
                <w:numId w:val="7"/>
              </w:numPr>
              <w:spacing w:before="0" w:beforeAutospacing="0" w:after="0" w:afterAutospacing="0"/>
              <w:textAlignment w:val="baseline"/>
              <w:rPr>
                <w:rFonts w:ascii="Segoe UI" w:hAnsi="Segoe UI" w:cs="Segoe UI"/>
                <w:sz w:val="20"/>
                <w:szCs w:val="20"/>
              </w:rPr>
            </w:pPr>
            <w:r w:rsidRPr="00962AB0">
              <w:rPr>
                <w:rStyle w:val="normaltextrun"/>
                <w:sz w:val="20"/>
                <w:szCs w:val="20"/>
                <w:lang w:val="en-US"/>
              </w:rPr>
              <w:t>Refresh the URL, Refer </w:t>
            </w:r>
            <w:r w:rsidRPr="00962AB0">
              <w:rPr>
                <w:rStyle w:val="normaltextrun"/>
                <w:b/>
                <w:bCs/>
                <w:sz w:val="20"/>
                <w:szCs w:val="20"/>
                <w:lang w:val="en-US"/>
              </w:rPr>
              <w:t>Refresh URL</w:t>
            </w:r>
            <w:r w:rsidRPr="00962AB0">
              <w:rPr>
                <w:rStyle w:val="eop"/>
                <w:sz w:val="20"/>
                <w:szCs w:val="20"/>
              </w:rPr>
              <w:t> </w:t>
            </w:r>
          </w:p>
          <w:p w14:paraId="267006FE"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r w:rsidRPr="00962AB0">
              <w:rPr>
                <w:rStyle w:val="eop"/>
                <w:sz w:val="20"/>
                <w:szCs w:val="20"/>
              </w:rPr>
              <w:t> </w:t>
            </w:r>
          </w:p>
          <w:p w14:paraId="32C90B87"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r w:rsidRPr="00962AB0">
              <w:rPr>
                <w:noProof/>
                <w:sz w:val="20"/>
                <w:szCs w:val="20"/>
                <w:lang w:val="en-US" w:eastAsia="en-US"/>
              </w:rPr>
              <w:drawing>
                <wp:inline distT="0" distB="0" distL="0" distR="0" wp14:anchorId="65CBF7EF" wp14:editId="5CF36703">
                  <wp:extent cx="209550" cy="190500"/>
                  <wp:effectExtent l="0" t="0" r="0" b="0"/>
                  <wp:docPr id="24" name="Picture 24"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p>
          <w:p w14:paraId="7A22245D" w14:textId="77777777" w:rsidR="00A0586F" w:rsidRDefault="00A0586F" w:rsidP="00A0586F">
            <w:pPr>
              <w:pStyle w:val="paragraph"/>
              <w:spacing w:before="0" w:beforeAutospacing="0" w:after="0" w:afterAutospacing="0"/>
              <w:textAlignment w:val="baseline"/>
              <w:rPr>
                <w:rStyle w:val="normaltextrun"/>
                <w:sz w:val="20"/>
                <w:szCs w:val="20"/>
                <w:lang w:val="en-US"/>
              </w:rPr>
            </w:pPr>
          </w:p>
        </w:tc>
        <w:tc>
          <w:tcPr>
            <w:tcW w:w="2347" w:type="dxa"/>
            <w:shd w:val="clear" w:color="auto" w:fill="auto"/>
          </w:tcPr>
          <w:p w14:paraId="00C3BA1B" w14:textId="77777777" w:rsidR="00A0586F" w:rsidRPr="00962AB0" w:rsidRDefault="00A0586F" w:rsidP="00A0586F">
            <w:pPr>
              <w:pStyle w:val="paragraph"/>
              <w:spacing w:before="0" w:beforeAutospacing="0" w:after="0" w:afterAutospacing="0"/>
              <w:textAlignment w:val="baseline"/>
              <w:rPr>
                <w:rStyle w:val="eop"/>
                <w:sz w:val="20"/>
                <w:szCs w:val="20"/>
              </w:rPr>
            </w:pPr>
            <w:r w:rsidRPr="00962AB0">
              <w:rPr>
                <w:rStyle w:val="normaltextrun"/>
                <w:sz w:val="20"/>
                <w:szCs w:val="20"/>
                <w:lang w:val="en-US"/>
              </w:rPr>
              <w:t>Query is run.</w:t>
            </w:r>
            <w:r w:rsidRPr="00962AB0">
              <w:rPr>
                <w:rStyle w:val="eop"/>
                <w:sz w:val="20"/>
                <w:szCs w:val="20"/>
              </w:rPr>
              <w:t> </w:t>
            </w:r>
          </w:p>
          <w:p w14:paraId="6FC75361"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p>
          <w:p w14:paraId="4CD6AB92" w14:textId="77777777" w:rsidR="00A0586F" w:rsidRPr="00962AB0" w:rsidRDefault="00A0586F" w:rsidP="00A0586F">
            <w:pPr>
              <w:pStyle w:val="paragraph"/>
              <w:spacing w:before="0" w:beforeAutospacing="0" w:after="0" w:afterAutospacing="0"/>
              <w:textAlignment w:val="baseline"/>
              <w:rPr>
                <w:rStyle w:val="eop"/>
                <w:sz w:val="20"/>
                <w:szCs w:val="20"/>
              </w:rPr>
            </w:pPr>
            <w:r w:rsidRPr="00962AB0">
              <w:rPr>
                <w:rStyle w:val="normaltextrun"/>
                <w:sz w:val="20"/>
                <w:szCs w:val="20"/>
                <w:lang w:val="en-US"/>
              </w:rPr>
              <w:t>Commit complete</w:t>
            </w:r>
            <w:r w:rsidRPr="00962AB0">
              <w:rPr>
                <w:rStyle w:val="eop"/>
                <w:sz w:val="20"/>
                <w:szCs w:val="20"/>
              </w:rPr>
              <w:t> </w:t>
            </w:r>
          </w:p>
          <w:p w14:paraId="6280E4AA"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p>
          <w:p w14:paraId="05D14BCB" w14:textId="77777777" w:rsidR="00A0586F" w:rsidRPr="00962AB0" w:rsidRDefault="00A0586F" w:rsidP="00A0586F">
            <w:pPr>
              <w:pStyle w:val="paragraph"/>
              <w:spacing w:before="0" w:beforeAutospacing="0" w:after="0" w:afterAutospacing="0"/>
              <w:textAlignment w:val="baseline"/>
              <w:rPr>
                <w:rStyle w:val="eop"/>
                <w:sz w:val="20"/>
                <w:szCs w:val="20"/>
              </w:rPr>
            </w:pPr>
            <w:r w:rsidRPr="00962AB0">
              <w:rPr>
                <w:rStyle w:val="normaltextrun"/>
                <w:sz w:val="20"/>
                <w:szCs w:val="20"/>
                <w:lang w:val="en-US"/>
              </w:rPr>
              <w:t>URL is refreshed</w:t>
            </w:r>
            <w:r w:rsidRPr="00962AB0">
              <w:rPr>
                <w:rStyle w:val="eop"/>
                <w:sz w:val="20"/>
                <w:szCs w:val="20"/>
              </w:rPr>
              <w:t> </w:t>
            </w:r>
          </w:p>
          <w:p w14:paraId="49554BCA" w14:textId="77777777" w:rsidR="00A0586F" w:rsidRPr="00962AB0" w:rsidRDefault="00A0586F" w:rsidP="00A0586F">
            <w:pPr>
              <w:pStyle w:val="paragraph"/>
              <w:spacing w:before="0" w:beforeAutospacing="0" w:after="0" w:afterAutospacing="0"/>
              <w:textAlignment w:val="baseline"/>
              <w:rPr>
                <w:rStyle w:val="eop"/>
                <w:sz w:val="20"/>
                <w:szCs w:val="20"/>
              </w:rPr>
            </w:pPr>
          </w:p>
          <w:p w14:paraId="68496231" w14:textId="77777777" w:rsidR="00A0586F" w:rsidRPr="00962AB0" w:rsidRDefault="00A0586F" w:rsidP="00A0586F">
            <w:pPr>
              <w:pStyle w:val="paragraph"/>
              <w:spacing w:before="0" w:beforeAutospacing="0" w:after="0" w:afterAutospacing="0"/>
              <w:textAlignment w:val="baseline"/>
              <w:rPr>
                <w:rFonts w:ascii="Segoe UI" w:hAnsi="Segoe UI" w:cs="Segoe UI"/>
                <w:b/>
                <w:sz w:val="20"/>
                <w:szCs w:val="20"/>
              </w:rPr>
            </w:pPr>
          </w:p>
          <w:p w14:paraId="0ADA0796" w14:textId="6248DB86" w:rsidR="00A0586F" w:rsidRDefault="00A0586F" w:rsidP="00A0586F">
            <w:pPr>
              <w:pStyle w:val="paragraph"/>
              <w:spacing w:before="0" w:beforeAutospacing="0" w:after="0" w:afterAutospacing="0"/>
              <w:textAlignment w:val="baseline"/>
              <w:rPr>
                <w:rStyle w:val="normaltextrun"/>
                <w:sz w:val="20"/>
                <w:szCs w:val="20"/>
                <w:lang w:val="en-US"/>
              </w:rPr>
            </w:pPr>
            <w:r w:rsidRPr="00962AB0">
              <w:rPr>
                <w:b/>
                <w:sz w:val="20"/>
                <w:szCs w:val="20"/>
              </w:rPr>
              <w:t>Title and label should get updated.</w:t>
            </w:r>
          </w:p>
        </w:tc>
        <w:tc>
          <w:tcPr>
            <w:tcW w:w="850" w:type="dxa"/>
          </w:tcPr>
          <w:p w14:paraId="6961CC72" w14:textId="201A88D6" w:rsidR="00A0586F" w:rsidRPr="00D660E5" w:rsidRDefault="00A0586F" w:rsidP="00A0586F">
            <w:pPr>
              <w:pStyle w:val="table"/>
              <w:rPr>
                <w:bCs/>
              </w:rPr>
            </w:pPr>
            <w:r>
              <w:rPr>
                <w:bCs/>
              </w:rPr>
              <w:t>PVI-75</w:t>
            </w:r>
            <w:del w:id="59" w:author="PruthviN" w:date="2019-08-08T09:48:00Z">
              <w:r w:rsidDel="00ED5738">
                <w:rPr>
                  <w:bCs/>
                </w:rPr>
                <w:delText>8</w:delText>
              </w:r>
            </w:del>
            <w:r>
              <w:rPr>
                <w:bCs/>
              </w:rPr>
              <w:t>2</w:t>
            </w:r>
          </w:p>
        </w:tc>
        <w:tc>
          <w:tcPr>
            <w:tcW w:w="3827" w:type="dxa"/>
            <w:shd w:val="clear" w:color="auto" w:fill="auto"/>
          </w:tcPr>
          <w:p w14:paraId="67ED3224" w14:textId="1D1036BA" w:rsidR="00A0586F" w:rsidRPr="003E63D2" w:rsidRDefault="00ED5738" w:rsidP="00A0586F">
            <w:pPr>
              <w:pStyle w:val="table"/>
              <w:rPr>
                <w:b/>
              </w:rPr>
            </w:pPr>
            <w:ins w:id="60" w:author="PruthviN" w:date="2019-08-08T09:48:00Z">
              <w:r w:rsidRPr="003E63D2">
                <w:rPr>
                  <w:b/>
                </w:rPr>
                <w:t>Attachment:</w:t>
              </w:r>
              <w:r>
                <w:t xml:space="preserve"> _____________________</w:t>
              </w:r>
            </w:ins>
          </w:p>
        </w:tc>
        <w:tc>
          <w:tcPr>
            <w:tcW w:w="851" w:type="dxa"/>
            <w:shd w:val="clear" w:color="auto" w:fill="auto"/>
          </w:tcPr>
          <w:p w14:paraId="11A96B2B" w14:textId="77777777" w:rsidR="00A0586F" w:rsidRPr="006C4513" w:rsidRDefault="00A0586F" w:rsidP="00A0586F">
            <w:pPr>
              <w:pStyle w:val="table"/>
              <w:jc w:val="center"/>
            </w:pPr>
          </w:p>
        </w:tc>
        <w:tc>
          <w:tcPr>
            <w:tcW w:w="2268" w:type="dxa"/>
            <w:shd w:val="clear" w:color="auto" w:fill="auto"/>
          </w:tcPr>
          <w:p w14:paraId="2B810D2A" w14:textId="77777777" w:rsidR="00A0586F" w:rsidRPr="006C4513" w:rsidRDefault="00A0586F" w:rsidP="00A0586F">
            <w:pPr>
              <w:pStyle w:val="table"/>
            </w:pPr>
          </w:p>
        </w:tc>
      </w:tr>
      <w:tr w:rsidR="00ED5738" w:rsidRPr="006C4513" w14:paraId="69BA2F3A" w14:textId="77777777" w:rsidTr="00D9610A">
        <w:trPr>
          <w:cantSplit/>
          <w:jc w:val="center"/>
          <w:ins w:id="61" w:author="PruthviN" w:date="2019-08-08T09:48:00Z"/>
        </w:trPr>
        <w:tc>
          <w:tcPr>
            <w:tcW w:w="846" w:type="dxa"/>
            <w:shd w:val="clear" w:color="auto" w:fill="auto"/>
          </w:tcPr>
          <w:p w14:paraId="57923907" w14:textId="77777777" w:rsidR="00ED5738" w:rsidRPr="006C4513" w:rsidRDefault="00ED5738" w:rsidP="00A0586F">
            <w:pPr>
              <w:pStyle w:val="table"/>
              <w:numPr>
                <w:ilvl w:val="0"/>
                <w:numId w:val="5"/>
              </w:numPr>
              <w:rPr>
                <w:ins w:id="62" w:author="PruthviN" w:date="2019-08-08T09:48:00Z"/>
              </w:rPr>
            </w:pPr>
          </w:p>
        </w:tc>
        <w:tc>
          <w:tcPr>
            <w:tcW w:w="3329" w:type="dxa"/>
            <w:shd w:val="clear" w:color="auto" w:fill="auto"/>
          </w:tcPr>
          <w:p w14:paraId="1FA2A832" w14:textId="26B2AC4C" w:rsidR="00ED5738" w:rsidRPr="00962AB0" w:rsidRDefault="00ED5738" w:rsidP="00A0586F">
            <w:pPr>
              <w:pStyle w:val="paragraph"/>
              <w:spacing w:before="0" w:beforeAutospacing="0" w:after="0" w:afterAutospacing="0"/>
              <w:textAlignment w:val="baseline"/>
              <w:rPr>
                <w:ins w:id="63" w:author="PruthviN" w:date="2019-08-08T09:48:00Z"/>
                <w:rStyle w:val="normaltextrun"/>
                <w:sz w:val="20"/>
                <w:szCs w:val="20"/>
                <w:lang w:val="en-US"/>
              </w:rPr>
            </w:pPr>
            <w:ins w:id="64" w:author="PruthviN" w:date="2019-08-08T09:48:00Z">
              <w:r>
                <w:rPr>
                  <w:rStyle w:val="normaltextrun"/>
                  <w:sz w:val="20"/>
                  <w:szCs w:val="20"/>
                  <w:lang w:val="en-US"/>
                </w:rPr>
                <w:t>Log out from PVI application.</w:t>
              </w:r>
            </w:ins>
          </w:p>
        </w:tc>
        <w:tc>
          <w:tcPr>
            <w:tcW w:w="2347" w:type="dxa"/>
            <w:shd w:val="clear" w:color="auto" w:fill="auto"/>
          </w:tcPr>
          <w:p w14:paraId="3E1B5A29" w14:textId="2F4F8015" w:rsidR="00ED5738" w:rsidRPr="00962AB0" w:rsidRDefault="00ED5738" w:rsidP="00A0586F">
            <w:pPr>
              <w:pStyle w:val="paragraph"/>
              <w:spacing w:before="0" w:beforeAutospacing="0" w:after="0" w:afterAutospacing="0"/>
              <w:textAlignment w:val="baseline"/>
              <w:rPr>
                <w:ins w:id="65" w:author="PruthviN" w:date="2019-08-08T09:48:00Z"/>
                <w:rStyle w:val="normaltextrun"/>
                <w:sz w:val="20"/>
                <w:szCs w:val="20"/>
                <w:lang w:val="en-US"/>
              </w:rPr>
            </w:pPr>
            <w:ins w:id="66" w:author="PruthviN" w:date="2019-08-08T09:48:00Z">
              <w:r w:rsidRPr="00973F09">
                <w:rPr>
                  <w:rStyle w:val="normaltextrun"/>
                  <w:b/>
                  <w:sz w:val="20"/>
                  <w:szCs w:val="20"/>
                  <w:lang w:val="en-US"/>
                </w:rPr>
                <w:t>User1</w:t>
              </w:r>
              <w:r>
                <w:rPr>
                  <w:rStyle w:val="normaltextrun"/>
                  <w:sz w:val="20"/>
                  <w:szCs w:val="20"/>
                  <w:lang w:val="en-US"/>
                </w:rPr>
                <w:t xml:space="preserve"> logged out successfully.</w:t>
              </w:r>
            </w:ins>
          </w:p>
        </w:tc>
        <w:tc>
          <w:tcPr>
            <w:tcW w:w="850" w:type="dxa"/>
          </w:tcPr>
          <w:p w14:paraId="3A5EA220" w14:textId="7AA4C615" w:rsidR="00ED5738" w:rsidRDefault="00ED5738" w:rsidP="00A0586F">
            <w:pPr>
              <w:pStyle w:val="table"/>
              <w:rPr>
                <w:ins w:id="67" w:author="PruthviN" w:date="2019-08-08T09:48:00Z"/>
                <w:bCs/>
              </w:rPr>
            </w:pPr>
            <w:ins w:id="68" w:author="PruthviN" w:date="2019-08-08T09:48:00Z">
              <w:r>
                <w:rPr>
                  <w:bCs/>
                </w:rPr>
                <w:t>N/A</w:t>
              </w:r>
            </w:ins>
          </w:p>
        </w:tc>
        <w:tc>
          <w:tcPr>
            <w:tcW w:w="3827" w:type="dxa"/>
            <w:shd w:val="clear" w:color="auto" w:fill="auto"/>
          </w:tcPr>
          <w:p w14:paraId="5B7E6730" w14:textId="77777777" w:rsidR="00ED5738" w:rsidRPr="003E63D2" w:rsidRDefault="00ED5738" w:rsidP="00A0586F">
            <w:pPr>
              <w:pStyle w:val="table"/>
              <w:rPr>
                <w:ins w:id="69" w:author="PruthviN" w:date="2019-08-08T09:48:00Z"/>
                <w:b/>
              </w:rPr>
            </w:pPr>
          </w:p>
        </w:tc>
        <w:tc>
          <w:tcPr>
            <w:tcW w:w="851" w:type="dxa"/>
            <w:shd w:val="clear" w:color="auto" w:fill="auto"/>
          </w:tcPr>
          <w:p w14:paraId="1B4973CE" w14:textId="77777777" w:rsidR="00ED5738" w:rsidRPr="006C4513" w:rsidRDefault="00ED5738" w:rsidP="00A0586F">
            <w:pPr>
              <w:pStyle w:val="table"/>
              <w:jc w:val="center"/>
              <w:rPr>
                <w:ins w:id="70" w:author="PruthviN" w:date="2019-08-08T09:48:00Z"/>
              </w:rPr>
            </w:pPr>
          </w:p>
        </w:tc>
        <w:tc>
          <w:tcPr>
            <w:tcW w:w="2268" w:type="dxa"/>
            <w:shd w:val="clear" w:color="auto" w:fill="auto"/>
          </w:tcPr>
          <w:p w14:paraId="6BEC77BB" w14:textId="77777777" w:rsidR="00ED5738" w:rsidRPr="006C4513" w:rsidRDefault="00ED5738" w:rsidP="00A0586F">
            <w:pPr>
              <w:pStyle w:val="table"/>
              <w:rPr>
                <w:ins w:id="71" w:author="PruthviN" w:date="2019-08-08T09:48:00Z"/>
              </w:rPr>
            </w:pPr>
          </w:p>
        </w:tc>
      </w:tr>
      <w:tr w:rsidR="00A0586F" w:rsidRPr="006C4513" w14:paraId="45A1A93F" w14:textId="77777777" w:rsidTr="00D9610A">
        <w:trPr>
          <w:cantSplit/>
          <w:jc w:val="center"/>
        </w:trPr>
        <w:tc>
          <w:tcPr>
            <w:tcW w:w="846" w:type="dxa"/>
            <w:shd w:val="clear" w:color="auto" w:fill="auto"/>
          </w:tcPr>
          <w:p w14:paraId="361DA2FF" w14:textId="77777777" w:rsidR="00A0586F" w:rsidRPr="006C4513" w:rsidRDefault="00A0586F" w:rsidP="00A0586F">
            <w:pPr>
              <w:pStyle w:val="table"/>
              <w:numPr>
                <w:ilvl w:val="0"/>
                <w:numId w:val="5"/>
              </w:numPr>
            </w:pPr>
          </w:p>
        </w:tc>
        <w:tc>
          <w:tcPr>
            <w:tcW w:w="3329" w:type="dxa"/>
            <w:shd w:val="clear" w:color="auto" w:fill="auto"/>
          </w:tcPr>
          <w:p w14:paraId="2A02D892" w14:textId="55E83CE2"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Log in again to PVI application with ‘Assigned To’ user. (</w:t>
            </w:r>
            <w:r w:rsidRPr="00973F09">
              <w:rPr>
                <w:rStyle w:val="normaltextrun"/>
                <w:b/>
                <w:sz w:val="20"/>
                <w:szCs w:val="20"/>
                <w:lang w:val="en-US"/>
              </w:rPr>
              <w:t>User2)</w:t>
            </w:r>
          </w:p>
        </w:tc>
        <w:tc>
          <w:tcPr>
            <w:tcW w:w="2347" w:type="dxa"/>
            <w:shd w:val="clear" w:color="auto" w:fill="auto"/>
          </w:tcPr>
          <w:p w14:paraId="4A3B1AE7" w14:textId="394AE642"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Assigned user should be able to login successfully.</w:t>
            </w:r>
          </w:p>
        </w:tc>
        <w:tc>
          <w:tcPr>
            <w:tcW w:w="850" w:type="dxa"/>
          </w:tcPr>
          <w:p w14:paraId="5883DCCB" w14:textId="0EE506B4" w:rsidR="00A0586F" w:rsidRDefault="00A0586F" w:rsidP="00A0586F">
            <w:pPr>
              <w:pStyle w:val="table"/>
              <w:rPr>
                <w:bCs/>
              </w:rPr>
            </w:pPr>
            <w:r w:rsidRPr="00D660E5">
              <w:rPr>
                <w:bCs/>
              </w:rPr>
              <w:t>N/A</w:t>
            </w:r>
          </w:p>
        </w:tc>
        <w:tc>
          <w:tcPr>
            <w:tcW w:w="3827" w:type="dxa"/>
            <w:shd w:val="clear" w:color="auto" w:fill="auto"/>
          </w:tcPr>
          <w:p w14:paraId="55BA3F85" w14:textId="77777777" w:rsidR="00A0586F" w:rsidRPr="003E63D2" w:rsidRDefault="00A0586F" w:rsidP="00A0586F">
            <w:pPr>
              <w:pStyle w:val="table"/>
              <w:rPr>
                <w:b/>
              </w:rPr>
            </w:pPr>
          </w:p>
        </w:tc>
        <w:tc>
          <w:tcPr>
            <w:tcW w:w="851" w:type="dxa"/>
            <w:shd w:val="clear" w:color="auto" w:fill="auto"/>
          </w:tcPr>
          <w:p w14:paraId="6523C11C" w14:textId="77777777" w:rsidR="00A0586F" w:rsidRPr="006C4513" w:rsidRDefault="00A0586F" w:rsidP="00A0586F">
            <w:pPr>
              <w:pStyle w:val="table"/>
              <w:jc w:val="center"/>
            </w:pPr>
          </w:p>
        </w:tc>
        <w:tc>
          <w:tcPr>
            <w:tcW w:w="2268" w:type="dxa"/>
            <w:shd w:val="clear" w:color="auto" w:fill="auto"/>
          </w:tcPr>
          <w:p w14:paraId="27B42950" w14:textId="77777777" w:rsidR="00A0586F" w:rsidRPr="006C4513" w:rsidRDefault="00A0586F" w:rsidP="00A0586F">
            <w:pPr>
              <w:pStyle w:val="table"/>
            </w:pPr>
          </w:p>
        </w:tc>
      </w:tr>
      <w:tr w:rsidR="00A0586F" w:rsidRPr="006C4513" w14:paraId="72877672" w14:textId="77777777" w:rsidTr="00D9610A">
        <w:trPr>
          <w:cantSplit/>
          <w:jc w:val="center"/>
        </w:trPr>
        <w:tc>
          <w:tcPr>
            <w:tcW w:w="846" w:type="dxa"/>
            <w:shd w:val="clear" w:color="auto" w:fill="auto"/>
          </w:tcPr>
          <w:p w14:paraId="66F7AAAA" w14:textId="77777777" w:rsidR="00A0586F" w:rsidRPr="006C4513" w:rsidRDefault="00A0586F" w:rsidP="00A0586F">
            <w:pPr>
              <w:pStyle w:val="table"/>
              <w:numPr>
                <w:ilvl w:val="0"/>
                <w:numId w:val="5"/>
              </w:numPr>
            </w:pPr>
          </w:p>
        </w:tc>
        <w:tc>
          <w:tcPr>
            <w:tcW w:w="3329" w:type="dxa"/>
            <w:shd w:val="clear" w:color="auto" w:fill="auto"/>
          </w:tcPr>
          <w:p w14:paraId="465B35BE" w14:textId="6E23A481"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Navigate to Intake queue screen.</w:t>
            </w:r>
          </w:p>
        </w:tc>
        <w:tc>
          <w:tcPr>
            <w:tcW w:w="2347" w:type="dxa"/>
            <w:shd w:val="clear" w:color="auto" w:fill="auto"/>
          </w:tcPr>
          <w:p w14:paraId="342988C6" w14:textId="1FF7C59E"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 xml:space="preserve">Assigned to user should be able to navigate to </w:t>
            </w:r>
            <w:ins w:id="72" w:author="PruthviN" w:date="2019-08-08T09:49:00Z">
              <w:r w:rsidR="00ED5738">
                <w:rPr>
                  <w:rStyle w:val="normaltextrun"/>
                  <w:sz w:val="20"/>
                  <w:szCs w:val="20"/>
                  <w:lang w:val="en-US"/>
                </w:rPr>
                <w:t>Intake Queue Screen</w:t>
              </w:r>
            </w:ins>
          </w:p>
        </w:tc>
        <w:tc>
          <w:tcPr>
            <w:tcW w:w="850" w:type="dxa"/>
          </w:tcPr>
          <w:p w14:paraId="3870EA19" w14:textId="033EEC8E" w:rsidR="00A0586F" w:rsidRDefault="00A0586F" w:rsidP="00A0586F">
            <w:pPr>
              <w:pStyle w:val="table"/>
              <w:rPr>
                <w:bCs/>
              </w:rPr>
            </w:pPr>
            <w:r w:rsidRPr="00D660E5">
              <w:rPr>
                <w:bCs/>
              </w:rPr>
              <w:t>N/A</w:t>
            </w:r>
          </w:p>
        </w:tc>
        <w:tc>
          <w:tcPr>
            <w:tcW w:w="3827" w:type="dxa"/>
            <w:shd w:val="clear" w:color="auto" w:fill="auto"/>
          </w:tcPr>
          <w:p w14:paraId="5ED19693" w14:textId="77777777" w:rsidR="00A0586F" w:rsidRPr="003E63D2" w:rsidRDefault="00A0586F" w:rsidP="00A0586F">
            <w:pPr>
              <w:pStyle w:val="table"/>
              <w:rPr>
                <w:b/>
              </w:rPr>
            </w:pPr>
          </w:p>
        </w:tc>
        <w:tc>
          <w:tcPr>
            <w:tcW w:w="851" w:type="dxa"/>
            <w:shd w:val="clear" w:color="auto" w:fill="auto"/>
          </w:tcPr>
          <w:p w14:paraId="298A68E9" w14:textId="77777777" w:rsidR="00A0586F" w:rsidRPr="006C4513" w:rsidRDefault="00A0586F" w:rsidP="00A0586F">
            <w:pPr>
              <w:pStyle w:val="table"/>
              <w:jc w:val="center"/>
            </w:pPr>
          </w:p>
        </w:tc>
        <w:tc>
          <w:tcPr>
            <w:tcW w:w="2268" w:type="dxa"/>
            <w:shd w:val="clear" w:color="auto" w:fill="auto"/>
          </w:tcPr>
          <w:p w14:paraId="3DE76E83" w14:textId="77777777" w:rsidR="00A0586F" w:rsidRPr="006C4513" w:rsidRDefault="00A0586F" w:rsidP="00A0586F">
            <w:pPr>
              <w:pStyle w:val="table"/>
            </w:pPr>
          </w:p>
        </w:tc>
      </w:tr>
      <w:tr w:rsidR="00A0586F" w:rsidRPr="006C4513" w14:paraId="6E0D3E28" w14:textId="77777777" w:rsidTr="00D9610A">
        <w:trPr>
          <w:cantSplit/>
          <w:jc w:val="center"/>
        </w:trPr>
        <w:tc>
          <w:tcPr>
            <w:tcW w:w="846" w:type="dxa"/>
            <w:shd w:val="clear" w:color="auto" w:fill="auto"/>
          </w:tcPr>
          <w:p w14:paraId="4F2B39EC" w14:textId="77777777" w:rsidR="00A0586F" w:rsidRPr="006C4513" w:rsidRDefault="00A0586F" w:rsidP="00A0586F">
            <w:pPr>
              <w:pStyle w:val="table"/>
              <w:numPr>
                <w:ilvl w:val="0"/>
                <w:numId w:val="5"/>
              </w:numPr>
            </w:pPr>
          </w:p>
        </w:tc>
        <w:tc>
          <w:tcPr>
            <w:tcW w:w="3329" w:type="dxa"/>
            <w:shd w:val="clear" w:color="auto" w:fill="auto"/>
          </w:tcPr>
          <w:p w14:paraId="59A3B83E" w14:textId="77777777"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Enter Case1 number in intake case textbox of intake queue screen and click on search button.</w:t>
            </w:r>
          </w:p>
          <w:p w14:paraId="78DFF65D"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p>
          <w:p w14:paraId="42FB57CE"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r w:rsidRPr="00962AB0">
              <w:rPr>
                <w:noProof/>
                <w:sz w:val="20"/>
                <w:szCs w:val="20"/>
                <w:lang w:val="en-US" w:eastAsia="en-US"/>
              </w:rPr>
              <w:drawing>
                <wp:inline distT="0" distB="0" distL="0" distR="0" wp14:anchorId="3F6443CA" wp14:editId="048980F1">
                  <wp:extent cx="209550" cy="190500"/>
                  <wp:effectExtent l="0" t="0" r="0" b="0"/>
                  <wp:docPr id="26" name="Picture 26"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p>
          <w:p w14:paraId="485A01B4" w14:textId="7DA90EA4" w:rsidR="00A0586F" w:rsidRPr="00962AB0" w:rsidRDefault="00A0586F" w:rsidP="00A0586F">
            <w:pPr>
              <w:pStyle w:val="paragraph"/>
              <w:spacing w:before="0" w:beforeAutospacing="0" w:after="0" w:afterAutospacing="0"/>
              <w:textAlignment w:val="baseline"/>
              <w:rPr>
                <w:rStyle w:val="normaltextrun"/>
                <w:sz w:val="20"/>
                <w:szCs w:val="20"/>
                <w:lang w:val="en-US"/>
              </w:rPr>
            </w:pPr>
          </w:p>
        </w:tc>
        <w:tc>
          <w:tcPr>
            <w:tcW w:w="2347" w:type="dxa"/>
            <w:shd w:val="clear" w:color="auto" w:fill="auto"/>
          </w:tcPr>
          <w:p w14:paraId="4000309B" w14:textId="5BEE0154"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 xml:space="preserve">Case1 should be visible under ‘My Cases’ View </w:t>
            </w:r>
          </w:p>
        </w:tc>
        <w:tc>
          <w:tcPr>
            <w:tcW w:w="850" w:type="dxa"/>
          </w:tcPr>
          <w:p w14:paraId="62557875" w14:textId="11709C1D" w:rsidR="00A0586F" w:rsidRDefault="00A0586F" w:rsidP="00A0586F">
            <w:pPr>
              <w:pStyle w:val="table"/>
              <w:rPr>
                <w:bCs/>
              </w:rPr>
            </w:pPr>
            <w:r>
              <w:rPr>
                <w:bCs/>
              </w:rPr>
              <w:t>PVI-7582</w:t>
            </w:r>
          </w:p>
        </w:tc>
        <w:tc>
          <w:tcPr>
            <w:tcW w:w="3827" w:type="dxa"/>
            <w:shd w:val="clear" w:color="auto" w:fill="auto"/>
          </w:tcPr>
          <w:p w14:paraId="03FB0BA8" w14:textId="39205AAA" w:rsidR="00A0586F" w:rsidRPr="003E63D2" w:rsidRDefault="00A0586F" w:rsidP="00A0586F">
            <w:pPr>
              <w:pStyle w:val="table"/>
              <w:rPr>
                <w:b/>
              </w:rPr>
            </w:pPr>
            <w:r w:rsidRPr="003E63D2">
              <w:rPr>
                <w:b/>
              </w:rPr>
              <w:t>Attachment:</w:t>
            </w:r>
            <w:r>
              <w:t xml:space="preserve"> _____________________</w:t>
            </w:r>
          </w:p>
        </w:tc>
        <w:tc>
          <w:tcPr>
            <w:tcW w:w="851" w:type="dxa"/>
            <w:shd w:val="clear" w:color="auto" w:fill="auto"/>
          </w:tcPr>
          <w:p w14:paraId="50FAD5C4" w14:textId="77777777" w:rsidR="00A0586F" w:rsidRPr="006C4513" w:rsidRDefault="00A0586F" w:rsidP="00A0586F">
            <w:pPr>
              <w:pStyle w:val="table"/>
              <w:jc w:val="center"/>
            </w:pPr>
          </w:p>
        </w:tc>
        <w:tc>
          <w:tcPr>
            <w:tcW w:w="2268" w:type="dxa"/>
            <w:shd w:val="clear" w:color="auto" w:fill="auto"/>
          </w:tcPr>
          <w:p w14:paraId="41E7A0B6" w14:textId="77777777" w:rsidR="00A0586F" w:rsidRPr="006C4513" w:rsidRDefault="00A0586F" w:rsidP="00A0586F">
            <w:pPr>
              <w:pStyle w:val="table"/>
            </w:pPr>
          </w:p>
        </w:tc>
      </w:tr>
      <w:tr w:rsidR="00DF3B60" w:rsidRPr="006C4513" w14:paraId="30268266" w14:textId="77777777" w:rsidTr="00D9610A">
        <w:trPr>
          <w:cantSplit/>
          <w:jc w:val="center"/>
          <w:ins w:id="73" w:author="PruthviN" w:date="2019-08-07T18:53:00Z"/>
        </w:trPr>
        <w:tc>
          <w:tcPr>
            <w:tcW w:w="846" w:type="dxa"/>
            <w:shd w:val="clear" w:color="auto" w:fill="auto"/>
          </w:tcPr>
          <w:p w14:paraId="01F65EDA" w14:textId="77777777" w:rsidR="00DF3B60" w:rsidRPr="006C4513" w:rsidRDefault="00DF3B60" w:rsidP="00A0586F">
            <w:pPr>
              <w:pStyle w:val="table"/>
              <w:numPr>
                <w:ilvl w:val="0"/>
                <w:numId w:val="5"/>
              </w:numPr>
              <w:rPr>
                <w:ins w:id="74" w:author="PruthviN" w:date="2019-08-07T18:53:00Z"/>
              </w:rPr>
            </w:pPr>
          </w:p>
        </w:tc>
        <w:tc>
          <w:tcPr>
            <w:tcW w:w="3329" w:type="dxa"/>
            <w:shd w:val="clear" w:color="auto" w:fill="auto"/>
          </w:tcPr>
          <w:p w14:paraId="63EFB9A5" w14:textId="110945AB" w:rsidR="00DF3B60" w:rsidRDefault="00DF3B60" w:rsidP="00DF3B60">
            <w:pPr>
              <w:pStyle w:val="paragraph"/>
              <w:spacing w:before="0" w:beforeAutospacing="0" w:after="0" w:afterAutospacing="0"/>
              <w:textAlignment w:val="baseline"/>
              <w:rPr>
                <w:ins w:id="75" w:author="PruthviN" w:date="2019-08-07T18:56:00Z"/>
                <w:rStyle w:val="normaltextrun"/>
                <w:sz w:val="20"/>
                <w:szCs w:val="20"/>
                <w:lang w:val="en-US"/>
              </w:rPr>
            </w:pPr>
            <w:ins w:id="76" w:author="PruthviN" w:date="2019-08-07T18:56:00Z">
              <w:r w:rsidRPr="00141BE3">
                <w:rPr>
                  <w:rStyle w:val="normaltextrun"/>
                  <w:sz w:val="20"/>
                  <w:szCs w:val="20"/>
                  <w:lang w:val="en-US"/>
                </w:rPr>
                <w:t xml:space="preserve">Latest comments should be displayed under Assignment comments </w:t>
              </w:r>
              <w:r>
                <w:rPr>
                  <w:rStyle w:val="normaltextrun"/>
                  <w:sz w:val="20"/>
                  <w:szCs w:val="20"/>
                  <w:lang w:val="en-US"/>
                </w:rPr>
                <w:t xml:space="preserve">column </w:t>
              </w:r>
              <w:r w:rsidRPr="00141BE3">
                <w:rPr>
                  <w:rStyle w:val="normaltextrun"/>
                  <w:sz w:val="20"/>
                  <w:szCs w:val="20"/>
                  <w:lang w:val="en-US"/>
                </w:rPr>
                <w:t>in intake queue</w:t>
              </w:r>
            </w:ins>
            <w:ins w:id="77" w:author="PruthviN" w:date="2019-08-07T18:58:00Z">
              <w:r>
                <w:rPr>
                  <w:rStyle w:val="normaltextrun"/>
                  <w:sz w:val="20"/>
                  <w:szCs w:val="20"/>
                  <w:lang w:val="en-US"/>
                </w:rPr>
                <w:t xml:space="preserve"> for case1</w:t>
              </w:r>
            </w:ins>
          </w:p>
          <w:p w14:paraId="63A18438" w14:textId="7EB1D823" w:rsidR="00DF3B60" w:rsidRDefault="00DF3B60" w:rsidP="00DF3B60">
            <w:pPr>
              <w:pStyle w:val="paragraph"/>
              <w:spacing w:before="0" w:beforeAutospacing="0" w:after="0" w:afterAutospacing="0"/>
              <w:textAlignment w:val="baseline"/>
              <w:rPr>
                <w:ins w:id="78" w:author="PruthviN" w:date="2019-08-07T18:53:00Z"/>
                <w:rStyle w:val="normaltextrun"/>
                <w:sz w:val="20"/>
                <w:szCs w:val="20"/>
                <w:lang w:val="en-US"/>
              </w:rPr>
            </w:pPr>
            <w:ins w:id="79" w:author="PruthviN" w:date="2019-08-07T18:56:00Z">
              <w:r w:rsidRPr="00962AB0">
                <w:rPr>
                  <w:noProof/>
                  <w:sz w:val="20"/>
                  <w:szCs w:val="20"/>
                  <w:lang w:val="en-US" w:eastAsia="en-US"/>
                </w:rPr>
                <w:drawing>
                  <wp:inline distT="0" distB="0" distL="0" distR="0" wp14:anchorId="07BDB7D2" wp14:editId="1441A592">
                    <wp:extent cx="209550" cy="190500"/>
                    <wp:effectExtent l="0" t="0" r="0" b="0"/>
                    <wp:docPr id="9" name="Picture 9"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xml:space="preserve"> Take Screenshots</w:t>
              </w:r>
              <w:r w:rsidRPr="00962AB0">
                <w:rPr>
                  <w:rStyle w:val="eop"/>
                  <w:sz w:val="20"/>
                  <w:szCs w:val="20"/>
                </w:rPr>
                <w:t> </w:t>
              </w:r>
            </w:ins>
          </w:p>
        </w:tc>
        <w:tc>
          <w:tcPr>
            <w:tcW w:w="2347" w:type="dxa"/>
            <w:shd w:val="clear" w:color="auto" w:fill="auto"/>
          </w:tcPr>
          <w:p w14:paraId="5E43FFAF" w14:textId="77777777" w:rsidR="00DF3B60" w:rsidRDefault="00DF3B60" w:rsidP="00A0586F">
            <w:pPr>
              <w:pStyle w:val="paragraph"/>
              <w:spacing w:before="0" w:beforeAutospacing="0" w:after="0" w:afterAutospacing="0"/>
              <w:textAlignment w:val="baseline"/>
              <w:rPr>
                <w:ins w:id="80" w:author="PruthviN" w:date="2019-08-08T09:50:00Z"/>
                <w:rStyle w:val="normaltextrun"/>
                <w:sz w:val="20"/>
                <w:szCs w:val="20"/>
                <w:lang w:val="en-US"/>
              </w:rPr>
            </w:pPr>
            <w:ins w:id="81" w:author="PruthviN" w:date="2019-08-07T18:58:00Z">
              <w:r>
                <w:rPr>
                  <w:rStyle w:val="normaltextrun"/>
                  <w:sz w:val="20"/>
                  <w:szCs w:val="20"/>
                  <w:lang w:val="en-US"/>
                </w:rPr>
                <w:t>Assignment comments made for latest case assignment is displayed</w:t>
              </w:r>
            </w:ins>
          </w:p>
          <w:p w14:paraId="465A4CEF" w14:textId="242C9336" w:rsidR="00ED5738" w:rsidRDefault="00ED5738" w:rsidP="00A0586F">
            <w:pPr>
              <w:pStyle w:val="paragraph"/>
              <w:spacing w:before="0" w:beforeAutospacing="0" w:after="0" w:afterAutospacing="0"/>
              <w:textAlignment w:val="baseline"/>
              <w:rPr>
                <w:ins w:id="82" w:author="PruthviN" w:date="2019-08-07T18:53:00Z"/>
                <w:rStyle w:val="normaltextrun"/>
                <w:sz w:val="20"/>
                <w:szCs w:val="20"/>
                <w:lang w:val="en-US"/>
              </w:rPr>
            </w:pPr>
            <w:ins w:id="83" w:author="PruthviN" w:date="2019-08-08T09:50:00Z">
              <w:r>
                <w:rPr>
                  <w:rStyle w:val="normaltextrun"/>
                  <w:sz w:val="20"/>
                  <w:szCs w:val="20"/>
                  <w:lang w:val="en-US"/>
                </w:rPr>
                <w:t>(it should be blank)</w:t>
              </w:r>
            </w:ins>
          </w:p>
        </w:tc>
        <w:tc>
          <w:tcPr>
            <w:tcW w:w="850" w:type="dxa"/>
          </w:tcPr>
          <w:p w14:paraId="11464F95" w14:textId="7E9F6163" w:rsidR="00DF3B60" w:rsidRDefault="00534143" w:rsidP="00A0586F">
            <w:pPr>
              <w:pStyle w:val="table"/>
              <w:rPr>
                <w:ins w:id="84" w:author="PruthviN" w:date="2019-08-07T18:53:00Z"/>
                <w:bCs/>
              </w:rPr>
            </w:pPr>
            <w:ins w:id="85" w:author="PruthviN" w:date="2019-08-07T22:16:00Z">
              <w:r>
                <w:rPr>
                  <w:bCs/>
                </w:rPr>
                <w:t>PVI-</w:t>
              </w:r>
            </w:ins>
            <w:ins w:id="86" w:author="PruthviN" w:date="2019-08-07T22:17:00Z">
              <w:r>
                <w:rPr>
                  <w:bCs/>
                </w:rPr>
                <w:t>7316</w:t>
              </w:r>
            </w:ins>
          </w:p>
        </w:tc>
        <w:tc>
          <w:tcPr>
            <w:tcW w:w="3827" w:type="dxa"/>
            <w:shd w:val="clear" w:color="auto" w:fill="auto"/>
          </w:tcPr>
          <w:p w14:paraId="5167CA0A" w14:textId="49652DB9" w:rsidR="00DF3B60" w:rsidRPr="003E63D2" w:rsidRDefault="00E7398F" w:rsidP="00A0586F">
            <w:pPr>
              <w:pStyle w:val="table"/>
              <w:rPr>
                <w:ins w:id="87" w:author="PruthviN" w:date="2019-08-07T18:53:00Z"/>
                <w:b/>
              </w:rPr>
            </w:pPr>
            <w:ins w:id="88" w:author="PruthviN" w:date="2019-08-07T22:30:00Z">
              <w:r w:rsidRPr="003E63D2">
                <w:rPr>
                  <w:b/>
                </w:rPr>
                <w:t>Attachment:</w:t>
              </w:r>
              <w:r>
                <w:t xml:space="preserve"> _____________________</w:t>
              </w:r>
            </w:ins>
          </w:p>
        </w:tc>
        <w:tc>
          <w:tcPr>
            <w:tcW w:w="851" w:type="dxa"/>
            <w:shd w:val="clear" w:color="auto" w:fill="auto"/>
          </w:tcPr>
          <w:p w14:paraId="15BEC358" w14:textId="77777777" w:rsidR="00DF3B60" w:rsidRPr="006C4513" w:rsidRDefault="00DF3B60" w:rsidP="00A0586F">
            <w:pPr>
              <w:pStyle w:val="table"/>
              <w:jc w:val="center"/>
              <w:rPr>
                <w:ins w:id="89" w:author="PruthviN" w:date="2019-08-07T18:53:00Z"/>
              </w:rPr>
            </w:pPr>
          </w:p>
        </w:tc>
        <w:tc>
          <w:tcPr>
            <w:tcW w:w="2268" w:type="dxa"/>
            <w:shd w:val="clear" w:color="auto" w:fill="auto"/>
          </w:tcPr>
          <w:p w14:paraId="5258B50D" w14:textId="77777777" w:rsidR="00DF3B60" w:rsidRPr="006C4513" w:rsidRDefault="00DF3B60" w:rsidP="00A0586F">
            <w:pPr>
              <w:pStyle w:val="table"/>
              <w:rPr>
                <w:ins w:id="90" w:author="PruthviN" w:date="2019-08-07T18:53:00Z"/>
              </w:rPr>
            </w:pPr>
          </w:p>
        </w:tc>
      </w:tr>
      <w:tr w:rsidR="00B018E4" w:rsidRPr="006C4513" w14:paraId="6F69F350" w14:textId="77777777" w:rsidTr="00D9610A">
        <w:trPr>
          <w:cantSplit/>
          <w:jc w:val="center"/>
          <w:ins w:id="91" w:author="PruthviN" w:date="2019-08-07T19:08:00Z"/>
        </w:trPr>
        <w:tc>
          <w:tcPr>
            <w:tcW w:w="846" w:type="dxa"/>
            <w:shd w:val="clear" w:color="auto" w:fill="auto"/>
          </w:tcPr>
          <w:p w14:paraId="46FBC89A" w14:textId="77777777" w:rsidR="00B018E4" w:rsidRPr="006C4513" w:rsidRDefault="00B018E4" w:rsidP="00A0586F">
            <w:pPr>
              <w:pStyle w:val="table"/>
              <w:numPr>
                <w:ilvl w:val="0"/>
                <w:numId w:val="5"/>
              </w:numPr>
              <w:rPr>
                <w:ins w:id="92" w:author="PruthviN" w:date="2019-08-07T19:08:00Z"/>
              </w:rPr>
            </w:pPr>
          </w:p>
        </w:tc>
        <w:tc>
          <w:tcPr>
            <w:tcW w:w="3329" w:type="dxa"/>
            <w:shd w:val="clear" w:color="auto" w:fill="auto"/>
          </w:tcPr>
          <w:p w14:paraId="444B9316" w14:textId="39F1010F" w:rsidR="00B018E4" w:rsidRPr="00141BE3" w:rsidRDefault="00B018E4" w:rsidP="00DF3B60">
            <w:pPr>
              <w:pStyle w:val="paragraph"/>
              <w:spacing w:before="0" w:beforeAutospacing="0" w:after="0" w:afterAutospacing="0"/>
              <w:textAlignment w:val="baseline"/>
              <w:rPr>
                <w:ins w:id="93" w:author="PruthviN" w:date="2019-08-07T19:08:00Z"/>
                <w:rStyle w:val="normaltextrun"/>
                <w:sz w:val="20"/>
                <w:szCs w:val="20"/>
                <w:lang w:val="en-US"/>
              </w:rPr>
            </w:pPr>
            <w:ins w:id="94" w:author="PruthviN" w:date="2019-08-07T19:09:00Z">
              <w:r w:rsidRPr="00EA0932">
                <w:rPr>
                  <w:sz w:val="20"/>
                  <w:szCs w:val="20"/>
                </w:rPr>
                <w:t>Click on display fields</w:t>
              </w:r>
              <w:r>
                <w:rPr>
                  <w:noProof/>
                </w:rPr>
                <w:drawing>
                  <wp:inline distT="0" distB="0" distL="0" distR="0" wp14:anchorId="6DC264FA" wp14:editId="55A8C46E">
                    <wp:extent cx="165100" cy="159503"/>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8" cy="165646"/>
                            </a:xfrm>
                            <a:prstGeom prst="rect">
                              <a:avLst/>
                            </a:prstGeom>
                          </pic:spPr>
                        </pic:pic>
                      </a:graphicData>
                    </a:graphic>
                  </wp:inline>
                </w:drawing>
              </w:r>
              <w:r w:rsidRPr="00EA0932">
                <w:rPr>
                  <w:sz w:val="20"/>
                  <w:szCs w:val="20"/>
                </w:rPr>
                <w:t xml:space="preserve"> drag</w:t>
              </w:r>
              <w:r>
                <w:rPr>
                  <w:sz w:val="20"/>
                  <w:szCs w:val="20"/>
                </w:rPr>
                <w:t xml:space="preserve"> assignment </w:t>
              </w:r>
              <w:proofErr w:type="gramStart"/>
              <w:r>
                <w:rPr>
                  <w:sz w:val="20"/>
                  <w:szCs w:val="20"/>
                </w:rPr>
                <w:t xml:space="preserve">comments </w:t>
              </w:r>
              <w:r w:rsidRPr="00EA0932">
                <w:rPr>
                  <w:sz w:val="20"/>
                  <w:szCs w:val="20"/>
                </w:rPr>
                <w:t xml:space="preserve"> from</w:t>
              </w:r>
              <w:proofErr w:type="gramEnd"/>
              <w:r w:rsidRPr="00EA0932">
                <w:rPr>
                  <w:sz w:val="20"/>
                  <w:szCs w:val="20"/>
                </w:rPr>
                <w:t xml:space="preserve"> primary field view to secondary field view</w:t>
              </w:r>
              <w:r w:rsidRPr="00EA0932">
                <w:rPr>
                  <w:sz w:val="22"/>
                  <w:szCs w:val="22"/>
                </w:rPr>
                <w:t>.</w:t>
              </w:r>
            </w:ins>
          </w:p>
        </w:tc>
        <w:tc>
          <w:tcPr>
            <w:tcW w:w="2347" w:type="dxa"/>
            <w:shd w:val="clear" w:color="auto" w:fill="auto"/>
          </w:tcPr>
          <w:p w14:paraId="22569659" w14:textId="47462929" w:rsidR="00B018E4" w:rsidRDefault="00B018E4" w:rsidP="00A0586F">
            <w:pPr>
              <w:pStyle w:val="paragraph"/>
              <w:spacing w:before="0" w:beforeAutospacing="0" w:after="0" w:afterAutospacing="0"/>
              <w:textAlignment w:val="baseline"/>
              <w:rPr>
                <w:ins w:id="95" w:author="PruthviN" w:date="2019-08-07T19:08:00Z"/>
                <w:rStyle w:val="normaltextrun"/>
                <w:sz w:val="20"/>
                <w:szCs w:val="20"/>
                <w:lang w:val="en-US"/>
              </w:rPr>
            </w:pPr>
            <w:ins w:id="96" w:author="PruthviN" w:date="2019-08-07T19:09:00Z">
              <w:r w:rsidRPr="00141BE3">
                <w:rPr>
                  <w:rStyle w:val="normaltextrun"/>
                  <w:sz w:val="20"/>
                  <w:szCs w:val="20"/>
                  <w:lang w:val="en-US"/>
                </w:rPr>
                <w:t>Assignment comments is present under secondary field view</w:t>
              </w:r>
            </w:ins>
          </w:p>
        </w:tc>
        <w:tc>
          <w:tcPr>
            <w:tcW w:w="850" w:type="dxa"/>
          </w:tcPr>
          <w:p w14:paraId="6ED2A8A0" w14:textId="7C4A5B4F" w:rsidR="00B018E4" w:rsidRDefault="00534143" w:rsidP="00A0586F">
            <w:pPr>
              <w:pStyle w:val="table"/>
              <w:rPr>
                <w:ins w:id="97" w:author="PruthviN" w:date="2019-08-07T19:08:00Z"/>
                <w:bCs/>
              </w:rPr>
            </w:pPr>
            <w:ins w:id="98" w:author="PruthviN" w:date="2019-08-07T22:17:00Z">
              <w:r>
                <w:rPr>
                  <w:bCs/>
                </w:rPr>
                <w:t>N/A</w:t>
              </w:r>
            </w:ins>
          </w:p>
        </w:tc>
        <w:tc>
          <w:tcPr>
            <w:tcW w:w="3827" w:type="dxa"/>
            <w:shd w:val="clear" w:color="auto" w:fill="auto"/>
          </w:tcPr>
          <w:p w14:paraId="229BE93A" w14:textId="77777777" w:rsidR="00B018E4" w:rsidRPr="003E63D2" w:rsidRDefault="00B018E4" w:rsidP="00A0586F">
            <w:pPr>
              <w:pStyle w:val="table"/>
              <w:rPr>
                <w:ins w:id="99" w:author="PruthviN" w:date="2019-08-07T19:08:00Z"/>
                <w:b/>
              </w:rPr>
            </w:pPr>
          </w:p>
        </w:tc>
        <w:tc>
          <w:tcPr>
            <w:tcW w:w="851" w:type="dxa"/>
            <w:shd w:val="clear" w:color="auto" w:fill="auto"/>
          </w:tcPr>
          <w:p w14:paraId="524F2D83" w14:textId="77777777" w:rsidR="00B018E4" w:rsidRPr="006C4513" w:rsidRDefault="00B018E4" w:rsidP="00A0586F">
            <w:pPr>
              <w:pStyle w:val="table"/>
              <w:jc w:val="center"/>
              <w:rPr>
                <w:ins w:id="100" w:author="PruthviN" w:date="2019-08-07T19:08:00Z"/>
              </w:rPr>
            </w:pPr>
          </w:p>
        </w:tc>
        <w:tc>
          <w:tcPr>
            <w:tcW w:w="2268" w:type="dxa"/>
            <w:shd w:val="clear" w:color="auto" w:fill="auto"/>
          </w:tcPr>
          <w:p w14:paraId="4291D374" w14:textId="77777777" w:rsidR="00B018E4" w:rsidRPr="006C4513" w:rsidRDefault="00B018E4" w:rsidP="00A0586F">
            <w:pPr>
              <w:pStyle w:val="table"/>
              <w:rPr>
                <w:ins w:id="101" w:author="PruthviN" w:date="2019-08-07T19:08:00Z"/>
              </w:rPr>
            </w:pPr>
          </w:p>
        </w:tc>
      </w:tr>
      <w:tr w:rsidR="00B018E4" w:rsidRPr="006C4513" w14:paraId="6EE041D1" w14:textId="77777777" w:rsidTr="00D9610A">
        <w:trPr>
          <w:cantSplit/>
          <w:jc w:val="center"/>
          <w:ins w:id="102" w:author="PruthviN" w:date="2019-08-07T19:09:00Z"/>
        </w:trPr>
        <w:tc>
          <w:tcPr>
            <w:tcW w:w="846" w:type="dxa"/>
            <w:shd w:val="clear" w:color="auto" w:fill="auto"/>
          </w:tcPr>
          <w:p w14:paraId="1080637B" w14:textId="77777777" w:rsidR="00B018E4" w:rsidRPr="006C4513" w:rsidRDefault="00B018E4" w:rsidP="00A0586F">
            <w:pPr>
              <w:pStyle w:val="table"/>
              <w:numPr>
                <w:ilvl w:val="0"/>
                <w:numId w:val="5"/>
              </w:numPr>
              <w:rPr>
                <w:ins w:id="103" w:author="PruthviN" w:date="2019-08-07T19:09:00Z"/>
              </w:rPr>
            </w:pPr>
          </w:p>
        </w:tc>
        <w:tc>
          <w:tcPr>
            <w:tcW w:w="3329" w:type="dxa"/>
            <w:shd w:val="clear" w:color="auto" w:fill="auto"/>
          </w:tcPr>
          <w:p w14:paraId="7D14077D" w14:textId="77777777" w:rsidR="00DD0B7D" w:rsidRDefault="00DD0B7D" w:rsidP="00DD0B7D">
            <w:pPr>
              <w:pStyle w:val="paragraph"/>
              <w:spacing w:before="0" w:beforeAutospacing="0" w:after="0" w:afterAutospacing="0"/>
              <w:textAlignment w:val="baseline"/>
              <w:rPr>
                <w:ins w:id="104" w:author="PruthviN" w:date="2019-08-07T19:10:00Z"/>
                <w:sz w:val="20"/>
                <w:szCs w:val="20"/>
              </w:rPr>
            </w:pPr>
            <w:ins w:id="105" w:author="PruthviN" w:date="2019-08-07T19:10:00Z">
              <w:r w:rsidRPr="00EA0932">
                <w:rPr>
                  <w:sz w:val="20"/>
                  <w:szCs w:val="20"/>
                </w:rPr>
                <w:t>Click on the case1 to view the secondary field view</w:t>
              </w:r>
            </w:ins>
          </w:p>
          <w:p w14:paraId="04704498" w14:textId="77777777" w:rsidR="00DD0B7D" w:rsidRPr="00962AB0" w:rsidRDefault="00DD0B7D" w:rsidP="00DD0B7D">
            <w:pPr>
              <w:pStyle w:val="paragraph"/>
              <w:spacing w:before="0" w:beforeAutospacing="0" w:after="0" w:afterAutospacing="0"/>
              <w:textAlignment w:val="baseline"/>
              <w:rPr>
                <w:ins w:id="106" w:author="PruthviN" w:date="2019-08-07T19:10:00Z"/>
                <w:rFonts w:ascii="Segoe UI" w:hAnsi="Segoe UI" w:cs="Segoe UI"/>
                <w:sz w:val="20"/>
                <w:szCs w:val="20"/>
              </w:rPr>
            </w:pPr>
            <w:ins w:id="107" w:author="PruthviN" w:date="2019-08-07T19:10:00Z">
              <w:r w:rsidRPr="00962AB0">
                <w:rPr>
                  <w:noProof/>
                  <w:sz w:val="20"/>
                  <w:szCs w:val="20"/>
                  <w:lang w:val="en-US" w:eastAsia="en-US"/>
                </w:rPr>
                <w:drawing>
                  <wp:inline distT="0" distB="0" distL="0" distR="0" wp14:anchorId="62042A32" wp14:editId="54D3BC18">
                    <wp:extent cx="209550" cy="190500"/>
                    <wp:effectExtent l="0" t="0" r="0" b="0"/>
                    <wp:docPr id="14" name="Picture 14"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ins>
          </w:p>
          <w:p w14:paraId="28752334" w14:textId="77777777" w:rsidR="00B018E4" w:rsidRPr="00EA0932" w:rsidRDefault="00B018E4" w:rsidP="00DF3B60">
            <w:pPr>
              <w:pStyle w:val="paragraph"/>
              <w:spacing w:before="0" w:beforeAutospacing="0" w:after="0" w:afterAutospacing="0"/>
              <w:textAlignment w:val="baseline"/>
              <w:rPr>
                <w:ins w:id="108" w:author="PruthviN" w:date="2019-08-07T19:09:00Z"/>
                <w:sz w:val="20"/>
                <w:szCs w:val="20"/>
              </w:rPr>
            </w:pPr>
          </w:p>
        </w:tc>
        <w:tc>
          <w:tcPr>
            <w:tcW w:w="2347" w:type="dxa"/>
            <w:shd w:val="clear" w:color="auto" w:fill="auto"/>
          </w:tcPr>
          <w:p w14:paraId="30D43A3D" w14:textId="4220EA5A" w:rsidR="00B018E4" w:rsidRPr="00141BE3" w:rsidRDefault="00DD0B7D" w:rsidP="00A0586F">
            <w:pPr>
              <w:pStyle w:val="paragraph"/>
              <w:spacing w:before="0" w:beforeAutospacing="0" w:after="0" w:afterAutospacing="0"/>
              <w:textAlignment w:val="baseline"/>
              <w:rPr>
                <w:ins w:id="109" w:author="PruthviN" w:date="2019-08-07T19:09:00Z"/>
                <w:rStyle w:val="normaltextrun"/>
                <w:sz w:val="20"/>
                <w:szCs w:val="20"/>
                <w:lang w:val="en-US"/>
              </w:rPr>
            </w:pPr>
            <w:ins w:id="110" w:author="PruthviN" w:date="2019-08-07T19:10:00Z">
              <w:r>
                <w:rPr>
                  <w:rStyle w:val="normaltextrun"/>
                  <w:sz w:val="20"/>
                  <w:szCs w:val="20"/>
                  <w:lang w:val="en-US"/>
                </w:rPr>
                <w:t xml:space="preserve">Assignment comments made for latest case assignment is displayed in secondary view </w:t>
              </w:r>
              <w:proofErr w:type="gramStart"/>
              <w:r>
                <w:rPr>
                  <w:rStyle w:val="normaltextrun"/>
                  <w:sz w:val="20"/>
                  <w:szCs w:val="20"/>
                  <w:lang w:val="en-US"/>
                </w:rPr>
                <w:t>field</w:t>
              </w:r>
            </w:ins>
            <w:ins w:id="111" w:author="PruthviN" w:date="2019-08-08T09:50:00Z">
              <w:r w:rsidR="00ED5738">
                <w:rPr>
                  <w:rStyle w:val="normaltextrun"/>
                  <w:sz w:val="20"/>
                  <w:szCs w:val="20"/>
                  <w:lang w:val="en-US"/>
                </w:rPr>
                <w:t>(</w:t>
              </w:r>
              <w:proofErr w:type="gramEnd"/>
              <w:r w:rsidR="00ED5738">
                <w:rPr>
                  <w:rStyle w:val="normaltextrun"/>
                  <w:sz w:val="20"/>
                  <w:szCs w:val="20"/>
                  <w:lang w:val="en-US"/>
                </w:rPr>
                <w:t>it should be blank)</w:t>
              </w:r>
            </w:ins>
          </w:p>
        </w:tc>
        <w:tc>
          <w:tcPr>
            <w:tcW w:w="850" w:type="dxa"/>
          </w:tcPr>
          <w:p w14:paraId="58CB006A" w14:textId="505A43CF" w:rsidR="00B018E4" w:rsidRDefault="00534143" w:rsidP="00A0586F">
            <w:pPr>
              <w:pStyle w:val="table"/>
              <w:rPr>
                <w:ins w:id="112" w:author="PruthviN" w:date="2019-08-07T19:09:00Z"/>
                <w:bCs/>
              </w:rPr>
            </w:pPr>
            <w:ins w:id="113" w:author="PruthviN" w:date="2019-08-07T22:18:00Z">
              <w:r>
                <w:rPr>
                  <w:bCs/>
                </w:rPr>
                <w:t>PVI-7316</w:t>
              </w:r>
            </w:ins>
          </w:p>
        </w:tc>
        <w:tc>
          <w:tcPr>
            <w:tcW w:w="3827" w:type="dxa"/>
            <w:shd w:val="clear" w:color="auto" w:fill="auto"/>
          </w:tcPr>
          <w:p w14:paraId="7EDBBC91" w14:textId="4997DD0F" w:rsidR="00B018E4" w:rsidRPr="003E63D2" w:rsidRDefault="00E7398F" w:rsidP="00A0586F">
            <w:pPr>
              <w:pStyle w:val="table"/>
              <w:rPr>
                <w:ins w:id="114" w:author="PruthviN" w:date="2019-08-07T19:09:00Z"/>
                <w:b/>
              </w:rPr>
            </w:pPr>
            <w:ins w:id="115" w:author="PruthviN" w:date="2019-08-07T22:30:00Z">
              <w:r w:rsidRPr="003E63D2">
                <w:rPr>
                  <w:b/>
                </w:rPr>
                <w:t>Attachment:</w:t>
              </w:r>
              <w:r>
                <w:t xml:space="preserve"> _____________________</w:t>
              </w:r>
            </w:ins>
          </w:p>
        </w:tc>
        <w:tc>
          <w:tcPr>
            <w:tcW w:w="851" w:type="dxa"/>
            <w:shd w:val="clear" w:color="auto" w:fill="auto"/>
          </w:tcPr>
          <w:p w14:paraId="4EDE139E" w14:textId="77777777" w:rsidR="00B018E4" w:rsidRPr="006C4513" w:rsidRDefault="00B018E4" w:rsidP="00A0586F">
            <w:pPr>
              <w:pStyle w:val="table"/>
              <w:jc w:val="center"/>
              <w:rPr>
                <w:ins w:id="116" w:author="PruthviN" w:date="2019-08-07T19:09:00Z"/>
              </w:rPr>
            </w:pPr>
          </w:p>
        </w:tc>
        <w:tc>
          <w:tcPr>
            <w:tcW w:w="2268" w:type="dxa"/>
            <w:shd w:val="clear" w:color="auto" w:fill="auto"/>
          </w:tcPr>
          <w:p w14:paraId="38A36180" w14:textId="77777777" w:rsidR="00B018E4" w:rsidRPr="006C4513" w:rsidRDefault="00B018E4" w:rsidP="00A0586F">
            <w:pPr>
              <w:pStyle w:val="table"/>
              <w:rPr>
                <w:ins w:id="117" w:author="PruthviN" w:date="2019-08-07T19:09:00Z"/>
              </w:rPr>
            </w:pPr>
          </w:p>
        </w:tc>
      </w:tr>
      <w:tr w:rsidR="00A0586F" w:rsidRPr="006C4513" w14:paraId="2A589B8C" w14:textId="77777777" w:rsidTr="00D9610A">
        <w:trPr>
          <w:cantSplit/>
          <w:jc w:val="center"/>
        </w:trPr>
        <w:tc>
          <w:tcPr>
            <w:tcW w:w="846" w:type="dxa"/>
            <w:shd w:val="clear" w:color="auto" w:fill="auto"/>
          </w:tcPr>
          <w:p w14:paraId="2399B1CB" w14:textId="77777777" w:rsidR="00A0586F" w:rsidRPr="006C4513" w:rsidRDefault="00A0586F" w:rsidP="00A0586F">
            <w:pPr>
              <w:pStyle w:val="table"/>
              <w:numPr>
                <w:ilvl w:val="0"/>
                <w:numId w:val="5"/>
              </w:numPr>
            </w:pPr>
          </w:p>
        </w:tc>
        <w:tc>
          <w:tcPr>
            <w:tcW w:w="3329" w:type="dxa"/>
            <w:shd w:val="clear" w:color="auto" w:fill="auto"/>
          </w:tcPr>
          <w:p w14:paraId="53B9CA06" w14:textId="77777777" w:rsidR="00A0586F" w:rsidRDefault="00A0586F" w:rsidP="00A0586F">
            <w:pPr>
              <w:pStyle w:val="paragraph"/>
              <w:spacing w:before="0" w:beforeAutospacing="0" w:after="0" w:afterAutospacing="0"/>
              <w:textAlignment w:val="baseline"/>
              <w:rPr>
                <w:rStyle w:val="normaltextrun"/>
                <w:sz w:val="20"/>
                <w:szCs w:val="20"/>
                <w:lang w:val="en-US"/>
              </w:rPr>
            </w:pPr>
            <w:del w:id="118" w:author="PruthviN" w:date="2019-08-07T19:04:00Z">
              <w:r w:rsidDel="00B018E4">
                <w:rPr>
                  <w:rStyle w:val="normaltextrun"/>
                  <w:sz w:val="20"/>
                  <w:szCs w:val="20"/>
                  <w:lang w:val="en-US"/>
                </w:rPr>
                <w:delText xml:space="preserve">Navigate to case and </w:delText>
              </w:r>
            </w:del>
            <w:r>
              <w:rPr>
                <w:rStyle w:val="normaltextrun"/>
                <w:sz w:val="20"/>
                <w:szCs w:val="20"/>
                <w:lang w:val="en-US"/>
              </w:rPr>
              <w:t xml:space="preserve">select the </w:t>
            </w:r>
            <w:r w:rsidRPr="00973F09">
              <w:rPr>
                <w:rStyle w:val="normaltextrun"/>
                <w:b/>
                <w:sz w:val="20"/>
                <w:szCs w:val="20"/>
                <w:lang w:val="en-US"/>
              </w:rPr>
              <w:t xml:space="preserve">user1 </w:t>
            </w:r>
            <w:r>
              <w:rPr>
                <w:rStyle w:val="normaltextrun"/>
                <w:sz w:val="20"/>
                <w:szCs w:val="20"/>
                <w:lang w:val="en-US"/>
              </w:rPr>
              <w:t>under ‘Assigned To’ field.</w:t>
            </w:r>
          </w:p>
          <w:p w14:paraId="198839C6"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p>
          <w:p w14:paraId="1A1D227F"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r w:rsidRPr="00962AB0">
              <w:rPr>
                <w:noProof/>
                <w:sz w:val="20"/>
                <w:szCs w:val="20"/>
                <w:lang w:val="en-US" w:eastAsia="en-US"/>
              </w:rPr>
              <w:drawing>
                <wp:inline distT="0" distB="0" distL="0" distR="0" wp14:anchorId="6AC11323" wp14:editId="0C081DFA">
                  <wp:extent cx="209550" cy="190500"/>
                  <wp:effectExtent l="0" t="0" r="0" b="0"/>
                  <wp:docPr id="28" name="Picture 28"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p>
          <w:p w14:paraId="5A468459" w14:textId="62F45DA7" w:rsidR="00A0586F" w:rsidRPr="00962AB0" w:rsidRDefault="00A0586F" w:rsidP="00A0586F">
            <w:pPr>
              <w:pStyle w:val="paragraph"/>
              <w:spacing w:before="0" w:beforeAutospacing="0" w:after="0" w:afterAutospacing="0"/>
              <w:textAlignment w:val="baseline"/>
              <w:rPr>
                <w:rStyle w:val="normaltextrun"/>
                <w:sz w:val="20"/>
                <w:szCs w:val="20"/>
                <w:lang w:val="en-US"/>
              </w:rPr>
            </w:pPr>
          </w:p>
        </w:tc>
        <w:tc>
          <w:tcPr>
            <w:tcW w:w="2347" w:type="dxa"/>
            <w:shd w:val="clear" w:color="auto" w:fill="auto"/>
          </w:tcPr>
          <w:p w14:paraId="5E502EBC" w14:textId="4E136347"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 xml:space="preserve">‘Case Assignment Comment’ pop up should open. </w:t>
            </w:r>
          </w:p>
        </w:tc>
        <w:tc>
          <w:tcPr>
            <w:tcW w:w="850" w:type="dxa"/>
          </w:tcPr>
          <w:p w14:paraId="451DCB6C" w14:textId="6A9F301B" w:rsidR="00A0586F" w:rsidRDefault="00A0586F" w:rsidP="00A0586F">
            <w:pPr>
              <w:pStyle w:val="table"/>
              <w:rPr>
                <w:bCs/>
              </w:rPr>
            </w:pPr>
            <w:r>
              <w:rPr>
                <w:bCs/>
              </w:rPr>
              <w:t>PVI-7582</w:t>
            </w:r>
          </w:p>
        </w:tc>
        <w:tc>
          <w:tcPr>
            <w:tcW w:w="3827" w:type="dxa"/>
            <w:shd w:val="clear" w:color="auto" w:fill="auto"/>
          </w:tcPr>
          <w:p w14:paraId="2311C202" w14:textId="37EE47DF" w:rsidR="00A0586F" w:rsidRPr="00554AC1" w:rsidRDefault="00A0586F" w:rsidP="00A0586F">
            <w:pPr>
              <w:pStyle w:val="table"/>
              <w:rPr>
                <w:b/>
                <w:bCs/>
                <w:vertAlign w:val="subscript"/>
              </w:rPr>
            </w:pPr>
            <w:r w:rsidRPr="003E63D2">
              <w:rPr>
                <w:b/>
              </w:rPr>
              <w:t>Attachment:</w:t>
            </w:r>
            <w:r>
              <w:t xml:space="preserve"> _____________________</w:t>
            </w:r>
          </w:p>
        </w:tc>
        <w:tc>
          <w:tcPr>
            <w:tcW w:w="851" w:type="dxa"/>
            <w:shd w:val="clear" w:color="auto" w:fill="auto"/>
          </w:tcPr>
          <w:p w14:paraId="7B4C7D0C" w14:textId="77777777" w:rsidR="00A0586F" w:rsidRPr="006C4513" w:rsidRDefault="00A0586F" w:rsidP="00A0586F">
            <w:pPr>
              <w:pStyle w:val="table"/>
              <w:jc w:val="center"/>
            </w:pPr>
          </w:p>
        </w:tc>
        <w:tc>
          <w:tcPr>
            <w:tcW w:w="2268" w:type="dxa"/>
            <w:shd w:val="clear" w:color="auto" w:fill="auto"/>
          </w:tcPr>
          <w:p w14:paraId="406629A6" w14:textId="77777777" w:rsidR="00A0586F" w:rsidRPr="006C4513" w:rsidRDefault="00A0586F" w:rsidP="00A0586F">
            <w:pPr>
              <w:pStyle w:val="table"/>
            </w:pPr>
          </w:p>
        </w:tc>
      </w:tr>
      <w:tr w:rsidR="00A0586F" w:rsidRPr="006C4513" w14:paraId="337C2267" w14:textId="77777777" w:rsidTr="00D9610A">
        <w:trPr>
          <w:cantSplit/>
          <w:jc w:val="center"/>
        </w:trPr>
        <w:tc>
          <w:tcPr>
            <w:tcW w:w="846" w:type="dxa"/>
            <w:shd w:val="clear" w:color="auto" w:fill="auto"/>
          </w:tcPr>
          <w:p w14:paraId="4A42128E" w14:textId="77777777" w:rsidR="00A0586F" w:rsidRPr="006C4513" w:rsidRDefault="00A0586F" w:rsidP="00A0586F">
            <w:pPr>
              <w:pStyle w:val="table"/>
              <w:numPr>
                <w:ilvl w:val="0"/>
                <w:numId w:val="5"/>
              </w:numPr>
            </w:pPr>
          </w:p>
        </w:tc>
        <w:tc>
          <w:tcPr>
            <w:tcW w:w="3329" w:type="dxa"/>
            <w:shd w:val="clear" w:color="auto" w:fill="auto"/>
          </w:tcPr>
          <w:p w14:paraId="570D5BB2" w14:textId="77777777"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Verify for title and label text update as per Input Test Data Table: Query.</w:t>
            </w:r>
          </w:p>
          <w:p w14:paraId="3683A371"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p>
          <w:p w14:paraId="7321EF7A"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r w:rsidRPr="00962AB0">
              <w:rPr>
                <w:noProof/>
                <w:sz w:val="20"/>
                <w:szCs w:val="20"/>
                <w:lang w:val="en-US" w:eastAsia="en-US"/>
              </w:rPr>
              <w:drawing>
                <wp:inline distT="0" distB="0" distL="0" distR="0" wp14:anchorId="77ED1BD2" wp14:editId="5E5134E8">
                  <wp:extent cx="209550" cy="190500"/>
                  <wp:effectExtent l="0" t="0" r="0" b="0"/>
                  <wp:docPr id="29" name="Picture 29"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p>
          <w:p w14:paraId="63CEB17E" w14:textId="0465F8FB" w:rsidR="00A0586F" w:rsidRDefault="00A0586F" w:rsidP="00A0586F">
            <w:pPr>
              <w:pStyle w:val="paragraph"/>
              <w:spacing w:before="0" w:beforeAutospacing="0" w:after="0" w:afterAutospacing="0"/>
              <w:textAlignment w:val="baseline"/>
              <w:rPr>
                <w:rStyle w:val="normaltextrun"/>
                <w:sz w:val="20"/>
                <w:szCs w:val="20"/>
                <w:lang w:val="en-US"/>
              </w:rPr>
            </w:pPr>
          </w:p>
        </w:tc>
        <w:tc>
          <w:tcPr>
            <w:tcW w:w="2347" w:type="dxa"/>
            <w:shd w:val="clear" w:color="auto" w:fill="auto"/>
          </w:tcPr>
          <w:p w14:paraId="0B7C1BCC" w14:textId="12CC0CDD"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Title and label should get updated as per step #10.</w:t>
            </w:r>
          </w:p>
        </w:tc>
        <w:tc>
          <w:tcPr>
            <w:tcW w:w="850" w:type="dxa"/>
          </w:tcPr>
          <w:p w14:paraId="33431F9A" w14:textId="1E8B2E94" w:rsidR="00A0586F" w:rsidRDefault="00A0586F" w:rsidP="00A0586F">
            <w:pPr>
              <w:pStyle w:val="table"/>
              <w:rPr>
                <w:bCs/>
              </w:rPr>
            </w:pPr>
            <w:r>
              <w:rPr>
                <w:bCs/>
              </w:rPr>
              <w:t>PVI-7582</w:t>
            </w:r>
          </w:p>
        </w:tc>
        <w:tc>
          <w:tcPr>
            <w:tcW w:w="3827" w:type="dxa"/>
            <w:shd w:val="clear" w:color="auto" w:fill="auto"/>
          </w:tcPr>
          <w:p w14:paraId="31201D28" w14:textId="32F1D0DC" w:rsidR="00A0586F" w:rsidRPr="003E63D2" w:rsidRDefault="00A0586F" w:rsidP="00A0586F">
            <w:pPr>
              <w:pStyle w:val="table"/>
              <w:rPr>
                <w:b/>
              </w:rPr>
            </w:pPr>
            <w:r w:rsidRPr="003E63D2">
              <w:rPr>
                <w:b/>
              </w:rPr>
              <w:t>Attachment:</w:t>
            </w:r>
            <w:r>
              <w:t xml:space="preserve"> _____________________</w:t>
            </w:r>
          </w:p>
        </w:tc>
        <w:tc>
          <w:tcPr>
            <w:tcW w:w="851" w:type="dxa"/>
            <w:shd w:val="clear" w:color="auto" w:fill="auto"/>
          </w:tcPr>
          <w:p w14:paraId="380B4293" w14:textId="77777777" w:rsidR="00A0586F" w:rsidRPr="006C4513" w:rsidRDefault="00A0586F" w:rsidP="00A0586F">
            <w:pPr>
              <w:pStyle w:val="table"/>
              <w:jc w:val="center"/>
            </w:pPr>
          </w:p>
        </w:tc>
        <w:tc>
          <w:tcPr>
            <w:tcW w:w="2268" w:type="dxa"/>
            <w:shd w:val="clear" w:color="auto" w:fill="auto"/>
          </w:tcPr>
          <w:p w14:paraId="2305E057" w14:textId="77777777" w:rsidR="00A0586F" w:rsidRPr="006C4513" w:rsidRDefault="00A0586F" w:rsidP="00A0586F">
            <w:pPr>
              <w:pStyle w:val="table"/>
            </w:pPr>
          </w:p>
        </w:tc>
      </w:tr>
      <w:tr w:rsidR="00A0586F" w:rsidRPr="006C4513" w14:paraId="613A7D3A" w14:textId="77777777" w:rsidTr="00D9610A">
        <w:trPr>
          <w:cantSplit/>
          <w:jc w:val="center"/>
        </w:trPr>
        <w:tc>
          <w:tcPr>
            <w:tcW w:w="846" w:type="dxa"/>
            <w:shd w:val="clear" w:color="auto" w:fill="auto"/>
          </w:tcPr>
          <w:p w14:paraId="6C343FDC" w14:textId="77777777" w:rsidR="00A0586F" w:rsidRPr="006C4513" w:rsidRDefault="00A0586F" w:rsidP="00A0586F">
            <w:pPr>
              <w:pStyle w:val="table"/>
              <w:numPr>
                <w:ilvl w:val="0"/>
                <w:numId w:val="5"/>
              </w:numPr>
            </w:pPr>
          </w:p>
        </w:tc>
        <w:tc>
          <w:tcPr>
            <w:tcW w:w="3329" w:type="dxa"/>
            <w:shd w:val="clear" w:color="auto" w:fill="auto"/>
          </w:tcPr>
          <w:p w14:paraId="5E3BFFCA" w14:textId="77BA066D" w:rsidR="00A0586F" w:rsidRDefault="00D95CFD" w:rsidP="00A0586F">
            <w:pPr>
              <w:pStyle w:val="paragraph"/>
              <w:spacing w:before="0" w:beforeAutospacing="0" w:after="0" w:afterAutospacing="0"/>
              <w:textAlignment w:val="baseline"/>
              <w:rPr>
                <w:rStyle w:val="normaltextrun"/>
                <w:sz w:val="20"/>
                <w:szCs w:val="20"/>
                <w:lang w:val="en-US"/>
              </w:rPr>
            </w:pPr>
            <w:ins w:id="119" w:author="PruthviN" w:date="2019-08-07T19:18:00Z">
              <w:r>
                <w:rPr>
                  <w:rStyle w:val="normaltextrun"/>
                  <w:sz w:val="20"/>
                  <w:szCs w:val="20"/>
                  <w:lang w:val="en-US"/>
                </w:rPr>
                <w:t xml:space="preserve">Enter comments in </w:t>
              </w:r>
            </w:ins>
            <w:del w:id="120" w:author="PruthviN" w:date="2019-08-07T19:18:00Z">
              <w:r w:rsidR="00A0586F" w:rsidDel="00D95CFD">
                <w:rPr>
                  <w:rStyle w:val="normaltextrun"/>
                  <w:sz w:val="20"/>
                  <w:szCs w:val="20"/>
                  <w:lang w:val="en-US"/>
                </w:rPr>
                <w:delText xml:space="preserve">Leave </w:delText>
              </w:r>
            </w:del>
            <w:r w:rsidR="00A0586F">
              <w:rPr>
                <w:rStyle w:val="normaltextrun"/>
                <w:sz w:val="20"/>
                <w:szCs w:val="20"/>
                <w:lang w:val="en-US"/>
              </w:rPr>
              <w:t xml:space="preserve">the comment section </w:t>
            </w:r>
            <w:del w:id="121" w:author="PruthviN" w:date="2019-08-07T19:18:00Z">
              <w:r w:rsidR="00A0586F" w:rsidDel="00D95CFD">
                <w:rPr>
                  <w:rStyle w:val="normaltextrun"/>
                  <w:sz w:val="20"/>
                  <w:szCs w:val="20"/>
                  <w:lang w:val="en-US"/>
                </w:rPr>
                <w:delText>as blank</w:delText>
              </w:r>
            </w:del>
            <w:del w:id="122" w:author="PruthviN" w:date="2019-08-07T19:11:00Z">
              <w:r w:rsidR="00A0586F" w:rsidDel="00DD0B7D">
                <w:rPr>
                  <w:rStyle w:val="normaltextrun"/>
                  <w:sz w:val="20"/>
                  <w:szCs w:val="20"/>
                  <w:lang w:val="en-US"/>
                </w:rPr>
                <w:delText xml:space="preserve"> </w:delText>
              </w:r>
            </w:del>
            <w:r w:rsidR="00A0586F">
              <w:rPr>
                <w:rStyle w:val="normaltextrun"/>
                <w:sz w:val="20"/>
                <w:szCs w:val="20"/>
                <w:lang w:val="en-US"/>
              </w:rPr>
              <w:t xml:space="preserve">and click on </w:t>
            </w:r>
            <w:ins w:id="123" w:author="PruthviN" w:date="2019-08-07T19:18:00Z">
              <w:r>
                <w:rPr>
                  <w:rStyle w:val="normaltextrun"/>
                  <w:sz w:val="20"/>
                  <w:szCs w:val="20"/>
                  <w:lang w:val="en-US"/>
                </w:rPr>
                <w:t xml:space="preserve">ok </w:t>
              </w:r>
            </w:ins>
            <w:del w:id="124" w:author="PruthviN" w:date="2019-08-07T19:18:00Z">
              <w:r w:rsidR="00A0586F" w:rsidDel="00D95CFD">
                <w:rPr>
                  <w:rStyle w:val="normaltextrun"/>
                  <w:sz w:val="20"/>
                  <w:szCs w:val="20"/>
                  <w:lang w:val="en-US"/>
                </w:rPr>
                <w:delText>close (cross sign on top right) icon</w:delText>
              </w:r>
            </w:del>
            <w:r w:rsidR="00A0586F">
              <w:rPr>
                <w:rStyle w:val="normaltextrun"/>
                <w:sz w:val="20"/>
                <w:szCs w:val="20"/>
                <w:lang w:val="en-US"/>
              </w:rPr>
              <w:t>.</w:t>
            </w:r>
          </w:p>
          <w:p w14:paraId="3ED0C8D1"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p>
          <w:p w14:paraId="6AB4CAFF"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r w:rsidRPr="00962AB0">
              <w:rPr>
                <w:noProof/>
                <w:sz w:val="20"/>
                <w:szCs w:val="20"/>
                <w:lang w:val="en-US" w:eastAsia="en-US"/>
              </w:rPr>
              <w:drawing>
                <wp:inline distT="0" distB="0" distL="0" distR="0" wp14:anchorId="34DC8702" wp14:editId="0B34208F">
                  <wp:extent cx="209550" cy="190500"/>
                  <wp:effectExtent l="0" t="0" r="0" b="0"/>
                  <wp:docPr id="30" name="Picture 30"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p>
          <w:p w14:paraId="2B82DD99" w14:textId="6C679E97" w:rsidR="00A0586F" w:rsidRPr="00962AB0" w:rsidRDefault="00A0586F" w:rsidP="00A0586F">
            <w:pPr>
              <w:pStyle w:val="paragraph"/>
              <w:spacing w:before="0" w:beforeAutospacing="0" w:after="0" w:afterAutospacing="0"/>
              <w:textAlignment w:val="baseline"/>
              <w:rPr>
                <w:rStyle w:val="normaltextrun"/>
                <w:sz w:val="20"/>
                <w:szCs w:val="20"/>
                <w:lang w:val="en-US"/>
              </w:rPr>
            </w:pPr>
          </w:p>
        </w:tc>
        <w:tc>
          <w:tcPr>
            <w:tcW w:w="2347" w:type="dxa"/>
            <w:shd w:val="clear" w:color="auto" w:fill="auto"/>
          </w:tcPr>
          <w:p w14:paraId="567C0807" w14:textId="540B2C72"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Pop-up should get closed and Case should to ‘Assigned user’ (</w:t>
            </w:r>
            <w:r w:rsidRPr="00973F09">
              <w:rPr>
                <w:rStyle w:val="normaltextrun"/>
                <w:b/>
                <w:sz w:val="20"/>
                <w:szCs w:val="20"/>
                <w:lang w:val="en-US"/>
              </w:rPr>
              <w:t>User1)</w:t>
            </w:r>
            <w:r>
              <w:rPr>
                <w:rStyle w:val="normaltextrun"/>
                <w:sz w:val="20"/>
                <w:szCs w:val="20"/>
                <w:lang w:val="en-US"/>
              </w:rPr>
              <w:t xml:space="preserve"> </w:t>
            </w:r>
          </w:p>
        </w:tc>
        <w:tc>
          <w:tcPr>
            <w:tcW w:w="850" w:type="dxa"/>
          </w:tcPr>
          <w:p w14:paraId="6F4CDF63" w14:textId="36CF159F" w:rsidR="00A0586F" w:rsidRDefault="00A0586F" w:rsidP="00A0586F">
            <w:pPr>
              <w:pStyle w:val="table"/>
              <w:rPr>
                <w:bCs/>
              </w:rPr>
            </w:pPr>
            <w:r>
              <w:rPr>
                <w:bCs/>
              </w:rPr>
              <w:t>PVI-7582</w:t>
            </w:r>
          </w:p>
        </w:tc>
        <w:tc>
          <w:tcPr>
            <w:tcW w:w="3827" w:type="dxa"/>
            <w:shd w:val="clear" w:color="auto" w:fill="auto"/>
          </w:tcPr>
          <w:p w14:paraId="7322D9EA" w14:textId="417D3427" w:rsidR="00A0586F" w:rsidRPr="00554AC1" w:rsidRDefault="00A0586F" w:rsidP="00A0586F">
            <w:pPr>
              <w:pStyle w:val="table"/>
              <w:rPr>
                <w:b/>
                <w:bCs/>
                <w:vertAlign w:val="subscript"/>
              </w:rPr>
            </w:pPr>
            <w:r w:rsidRPr="003E63D2">
              <w:rPr>
                <w:b/>
              </w:rPr>
              <w:t>Attachment:</w:t>
            </w:r>
            <w:r>
              <w:t xml:space="preserve"> _____________________</w:t>
            </w:r>
          </w:p>
        </w:tc>
        <w:tc>
          <w:tcPr>
            <w:tcW w:w="851" w:type="dxa"/>
            <w:shd w:val="clear" w:color="auto" w:fill="auto"/>
          </w:tcPr>
          <w:p w14:paraId="1B0ED714" w14:textId="77777777" w:rsidR="00A0586F" w:rsidRPr="006C4513" w:rsidRDefault="00A0586F" w:rsidP="00A0586F">
            <w:pPr>
              <w:pStyle w:val="table"/>
              <w:jc w:val="center"/>
            </w:pPr>
          </w:p>
        </w:tc>
        <w:tc>
          <w:tcPr>
            <w:tcW w:w="2268" w:type="dxa"/>
            <w:shd w:val="clear" w:color="auto" w:fill="auto"/>
          </w:tcPr>
          <w:p w14:paraId="235DD17D" w14:textId="77777777" w:rsidR="00A0586F" w:rsidRPr="006C4513" w:rsidRDefault="00A0586F" w:rsidP="00A0586F">
            <w:pPr>
              <w:pStyle w:val="table"/>
            </w:pPr>
          </w:p>
        </w:tc>
      </w:tr>
      <w:tr w:rsidR="00A0586F" w:rsidRPr="006C4513" w14:paraId="7FFBCCE2" w14:textId="77777777" w:rsidTr="00D9610A">
        <w:trPr>
          <w:cantSplit/>
          <w:jc w:val="center"/>
        </w:trPr>
        <w:tc>
          <w:tcPr>
            <w:tcW w:w="846" w:type="dxa"/>
            <w:shd w:val="clear" w:color="auto" w:fill="auto"/>
          </w:tcPr>
          <w:p w14:paraId="77828F10" w14:textId="77777777" w:rsidR="00A0586F" w:rsidRPr="006C4513" w:rsidRDefault="00A0586F" w:rsidP="00A0586F">
            <w:pPr>
              <w:pStyle w:val="table"/>
              <w:numPr>
                <w:ilvl w:val="0"/>
                <w:numId w:val="5"/>
              </w:numPr>
            </w:pPr>
          </w:p>
        </w:tc>
        <w:tc>
          <w:tcPr>
            <w:tcW w:w="3329" w:type="dxa"/>
            <w:shd w:val="clear" w:color="auto" w:fill="auto"/>
          </w:tcPr>
          <w:p w14:paraId="66B75F88" w14:textId="1BB10597"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 xml:space="preserve">Login again with user1 credentials in PVI application. </w:t>
            </w:r>
          </w:p>
        </w:tc>
        <w:tc>
          <w:tcPr>
            <w:tcW w:w="2347" w:type="dxa"/>
            <w:shd w:val="clear" w:color="auto" w:fill="auto"/>
          </w:tcPr>
          <w:p w14:paraId="23D8D507" w14:textId="01DD2D18"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 xml:space="preserve">User should be able to login to PVI application. </w:t>
            </w:r>
          </w:p>
        </w:tc>
        <w:tc>
          <w:tcPr>
            <w:tcW w:w="850" w:type="dxa"/>
          </w:tcPr>
          <w:p w14:paraId="5071213E" w14:textId="5101AF89" w:rsidR="00A0586F" w:rsidRDefault="00A0586F" w:rsidP="00A0586F">
            <w:pPr>
              <w:pStyle w:val="table"/>
              <w:rPr>
                <w:bCs/>
              </w:rPr>
            </w:pPr>
            <w:r>
              <w:rPr>
                <w:bCs/>
              </w:rPr>
              <w:t>N/A</w:t>
            </w:r>
          </w:p>
        </w:tc>
        <w:tc>
          <w:tcPr>
            <w:tcW w:w="3827" w:type="dxa"/>
            <w:shd w:val="clear" w:color="auto" w:fill="auto"/>
          </w:tcPr>
          <w:p w14:paraId="1F152E1A" w14:textId="77777777" w:rsidR="00A0586F" w:rsidRPr="00554AC1" w:rsidRDefault="00A0586F" w:rsidP="00A0586F">
            <w:pPr>
              <w:pStyle w:val="table"/>
              <w:rPr>
                <w:b/>
                <w:bCs/>
                <w:vertAlign w:val="subscript"/>
              </w:rPr>
            </w:pPr>
          </w:p>
        </w:tc>
        <w:tc>
          <w:tcPr>
            <w:tcW w:w="851" w:type="dxa"/>
            <w:shd w:val="clear" w:color="auto" w:fill="auto"/>
          </w:tcPr>
          <w:p w14:paraId="0A96687A" w14:textId="77777777" w:rsidR="00A0586F" w:rsidRPr="006C4513" w:rsidRDefault="00A0586F" w:rsidP="00A0586F">
            <w:pPr>
              <w:pStyle w:val="table"/>
              <w:jc w:val="center"/>
            </w:pPr>
          </w:p>
        </w:tc>
        <w:tc>
          <w:tcPr>
            <w:tcW w:w="2268" w:type="dxa"/>
            <w:shd w:val="clear" w:color="auto" w:fill="auto"/>
          </w:tcPr>
          <w:p w14:paraId="4732B94E" w14:textId="77777777" w:rsidR="00A0586F" w:rsidRPr="006C4513" w:rsidRDefault="00A0586F" w:rsidP="00A0586F">
            <w:pPr>
              <w:pStyle w:val="table"/>
            </w:pPr>
          </w:p>
        </w:tc>
      </w:tr>
      <w:tr w:rsidR="00A0586F" w:rsidRPr="006C4513" w14:paraId="5624D6EA" w14:textId="77777777" w:rsidTr="00D9610A">
        <w:trPr>
          <w:cantSplit/>
          <w:jc w:val="center"/>
        </w:trPr>
        <w:tc>
          <w:tcPr>
            <w:tcW w:w="846" w:type="dxa"/>
            <w:shd w:val="clear" w:color="auto" w:fill="auto"/>
          </w:tcPr>
          <w:p w14:paraId="04A01223" w14:textId="77777777" w:rsidR="00A0586F" w:rsidRPr="006C4513" w:rsidRDefault="00A0586F" w:rsidP="00A0586F">
            <w:pPr>
              <w:pStyle w:val="table"/>
              <w:numPr>
                <w:ilvl w:val="0"/>
                <w:numId w:val="5"/>
              </w:numPr>
            </w:pPr>
          </w:p>
        </w:tc>
        <w:tc>
          <w:tcPr>
            <w:tcW w:w="3329" w:type="dxa"/>
            <w:shd w:val="clear" w:color="auto" w:fill="auto"/>
          </w:tcPr>
          <w:p w14:paraId="0BE48AA8" w14:textId="4208C790"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Navigate to Intake queue screen.</w:t>
            </w:r>
          </w:p>
        </w:tc>
        <w:tc>
          <w:tcPr>
            <w:tcW w:w="2347" w:type="dxa"/>
            <w:shd w:val="clear" w:color="auto" w:fill="auto"/>
          </w:tcPr>
          <w:p w14:paraId="59A7FC83" w14:textId="65DCA90A"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 xml:space="preserve">Assigned to user should be able to navigate to </w:t>
            </w:r>
          </w:p>
        </w:tc>
        <w:tc>
          <w:tcPr>
            <w:tcW w:w="850" w:type="dxa"/>
          </w:tcPr>
          <w:p w14:paraId="1C8F113F" w14:textId="5D4DDAA5" w:rsidR="00A0586F" w:rsidRDefault="00A0586F" w:rsidP="00A0586F">
            <w:pPr>
              <w:pStyle w:val="table"/>
              <w:rPr>
                <w:bCs/>
              </w:rPr>
            </w:pPr>
            <w:r w:rsidRPr="00D660E5">
              <w:rPr>
                <w:bCs/>
              </w:rPr>
              <w:t>N/A</w:t>
            </w:r>
          </w:p>
        </w:tc>
        <w:tc>
          <w:tcPr>
            <w:tcW w:w="3827" w:type="dxa"/>
            <w:shd w:val="clear" w:color="auto" w:fill="auto"/>
          </w:tcPr>
          <w:p w14:paraId="379567B1" w14:textId="77777777" w:rsidR="00A0586F" w:rsidRPr="00554AC1" w:rsidRDefault="00A0586F" w:rsidP="00A0586F">
            <w:pPr>
              <w:pStyle w:val="table"/>
              <w:rPr>
                <w:b/>
                <w:bCs/>
                <w:vertAlign w:val="subscript"/>
              </w:rPr>
            </w:pPr>
          </w:p>
        </w:tc>
        <w:tc>
          <w:tcPr>
            <w:tcW w:w="851" w:type="dxa"/>
            <w:shd w:val="clear" w:color="auto" w:fill="auto"/>
          </w:tcPr>
          <w:p w14:paraId="79B7C7EA" w14:textId="77777777" w:rsidR="00A0586F" w:rsidRPr="006C4513" w:rsidRDefault="00A0586F" w:rsidP="00A0586F">
            <w:pPr>
              <w:pStyle w:val="table"/>
              <w:jc w:val="center"/>
            </w:pPr>
          </w:p>
        </w:tc>
        <w:tc>
          <w:tcPr>
            <w:tcW w:w="2268" w:type="dxa"/>
            <w:shd w:val="clear" w:color="auto" w:fill="auto"/>
          </w:tcPr>
          <w:p w14:paraId="1A7D5B50" w14:textId="77777777" w:rsidR="00A0586F" w:rsidRPr="006C4513" w:rsidRDefault="00A0586F" w:rsidP="00A0586F">
            <w:pPr>
              <w:pStyle w:val="table"/>
            </w:pPr>
          </w:p>
        </w:tc>
      </w:tr>
      <w:tr w:rsidR="00A0586F" w:rsidRPr="006C4513" w14:paraId="555F4AFD" w14:textId="77777777" w:rsidTr="00712F70">
        <w:trPr>
          <w:cantSplit/>
          <w:trHeight w:val="1617"/>
          <w:jc w:val="center"/>
        </w:trPr>
        <w:tc>
          <w:tcPr>
            <w:tcW w:w="846" w:type="dxa"/>
            <w:shd w:val="clear" w:color="auto" w:fill="auto"/>
          </w:tcPr>
          <w:p w14:paraId="4E51B630" w14:textId="77777777" w:rsidR="00A0586F" w:rsidRPr="006C4513" w:rsidRDefault="00A0586F" w:rsidP="00A0586F">
            <w:pPr>
              <w:pStyle w:val="table"/>
              <w:numPr>
                <w:ilvl w:val="0"/>
                <w:numId w:val="5"/>
              </w:numPr>
            </w:pPr>
          </w:p>
        </w:tc>
        <w:tc>
          <w:tcPr>
            <w:tcW w:w="3329" w:type="dxa"/>
            <w:shd w:val="clear" w:color="auto" w:fill="auto"/>
          </w:tcPr>
          <w:p w14:paraId="32269F8B" w14:textId="77777777"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Enter Case1 number in intake case textbox of intake queue screen and click on search button.</w:t>
            </w:r>
          </w:p>
          <w:p w14:paraId="77E32450" w14:textId="77777777" w:rsidR="00A0586F" w:rsidRDefault="00A0586F" w:rsidP="00A0586F">
            <w:pPr>
              <w:pStyle w:val="paragraph"/>
              <w:spacing w:before="0" w:beforeAutospacing="0" w:after="0" w:afterAutospacing="0"/>
              <w:textAlignment w:val="baseline"/>
              <w:rPr>
                <w:rStyle w:val="normaltextrun"/>
                <w:sz w:val="20"/>
                <w:szCs w:val="20"/>
                <w:lang w:val="en-US"/>
              </w:rPr>
            </w:pPr>
          </w:p>
          <w:p w14:paraId="5FF5007B"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p>
          <w:p w14:paraId="2FC72E86" w14:textId="17175B2D" w:rsidR="00A0586F" w:rsidRPr="00895852" w:rsidRDefault="00A0586F" w:rsidP="00A0586F">
            <w:pPr>
              <w:pStyle w:val="paragraph"/>
              <w:spacing w:before="0" w:beforeAutospacing="0" w:after="0" w:afterAutospacing="0"/>
              <w:textAlignment w:val="baseline"/>
              <w:rPr>
                <w:rFonts w:ascii="Segoe UI" w:hAnsi="Segoe UI" w:cs="Segoe UI"/>
                <w:sz w:val="20"/>
                <w:szCs w:val="20"/>
              </w:rPr>
            </w:pPr>
            <w:r w:rsidRPr="00962AB0">
              <w:rPr>
                <w:noProof/>
                <w:sz w:val="20"/>
                <w:szCs w:val="20"/>
                <w:lang w:val="en-US" w:eastAsia="en-US"/>
              </w:rPr>
              <w:drawing>
                <wp:inline distT="0" distB="0" distL="0" distR="0" wp14:anchorId="532087A0" wp14:editId="21FFEE67">
                  <wp:extent cx="209550" cy="190500"/>
                  <wp:effectExtent l="0" t="0" r="0" b="0"/>
                  <wp:docPr id="31" name="Picture 31"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p>
        </w:tc>
        <w:tc>
          <w:tcPr>
            <w:tcW w:w="2347" w:type="dxa"/>
            <w:shd w:val="clear" w:color="auto" w:fill="auto"/>
          </w:tcPr>
          <w:p w14:paraId="0750916A" w14:textId="6E30F5C4"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 xml:space="preserve">Case1 should be visible under ‘My Cases’ View </w:t>
            </w:r>
          </w:p>
        </w:tc>
        <w:tc>
          <w:tcPr>
            <w:tcW w:w="850" w:type="dxa"/>
          </w:tcPr>
          <w:p w14:paraId="38E754F8" w14:textId="67514834" w:rsidR="00A0586F" w:rsidRDefault="00A0586F" w:rsidP="00A0586F">
            <w:pPr>
              <w:pStyle w:val="table"/>
              <w:rPr>
                <w:bCs/>
              </w:rPr>
            </w:pPr>
            <w:r>
              <w:rPr>
                <w:bCs/>
              </w:rPr>
              <w:t>PVI-7582</w:t>
            </w:r>
          </w:p>
        </w:tc>
        <w:tc>
          <w:tcPr>
            <w:tcW w:w="3827" w:type="dxa"/>
            <w:shd w:val="clear" w:color="auto" w:fill="auto"/>
          </w:tcPr>
          <w:p w14:paraId="1DB3702F" w14:textId="344BD13A" w:rsidR="00A0586F" w:rsidRPr="00554AC1" w:rsidRDefault="00A0586F" w:rsidP="00A0586F">
            <w:pPr>
              <w:pStyle w:val="table"/>
              <w:rPr>
                <w:b/>
                <w:bCs/>
                <w:vertAlign w:val="subscript"/>
              </w:rPr>
            </w:pPr>
            <w:r w:rsidRPr="003E63D2">
              <w:rPr>
                <w:b/>
              </w:rPr>
              <w:t>Attachment:</w:t>
            </w:r>
            <w:r>
              <w:t xml:space="preserve"> _____________________</w:t>
            </w:r>
          </w:p>
        </w:tc>
        <w:tc>
          <w:tcPr>
            <w:tcW w:w="851" w:type="dxa"/>
            <w:shd w:val="clear" w:color="auto" w:fill="auto"/>
          </w:tcPr>
          <w:p w14:paraId="07E3767F" w14:textId="77777777" w:rsidR="00A0586F" w:rsidRPr="006C4513" w:rsidRDefault="00A0586F" w:rsidP="00A0586F">
            <w:pPr>
              <w:pStyle w:val="table"/>
              <w:jc w:val="center"/>
            </w:pPr>
          </w:p>
        </w:tc>
        <w:tc>
          <w:tcPr>
            <w:tcW w:w="2268" w:type="dxa"/>
            <w:shd w:val="clear" w:color="auto" w:fill="auto"/>
          </w:tcPr>
          <w:p w14:paraId="3C459B30" w14:textId="77777777" w:rsidR="00A0586F" w:rsidRPr="006C4513" w:rsidRDefault="00A0586F" w:rsidP="00A0586F">
            <w:pPr>
              <w:pStyle w:val="table"/>
            </w:pPr>
          </w:p>
        </w:tc>
      </w:tr>
      <w:tr w:rsidR="00A0586F" w:rsidRPr="006C4513" w14:paraId="1E9A408C" w14:textId="77777777" w:rsidTr="00D9610A">
        <w:trPr>
          <w:cantSplit/>
          <w:jc w:val="center"/>
        </w:trPr>
        <w:tc>
          <w:tcPr>
            <w:tcW w:w="846" w:type="dxa"/>
            <w:shd w:val="clear" w:color="auto" w:fill="auto"/>
          </w:tcPr>
          <w:p w14:paraId="5005966D" w14:textId="77777777" w:rsidR="00A0586F" w:rsidRPr="006C4513" w:rsidRDefault="00A0586F" w:rsidP="00A0586F">
            <w:pPr>
              <w:pStyle w:val="table"/>
              <w:numPr>
                <w:ilvl w:val="0"/>
                <w:numId w:val="5"/>
              </w:numPr>
            </w:pPr>
          </w:p>
        </w:tc>
        <w:tc>
          <w:tcPr>
            <w:tcW w:w="3329" w:type="dxa"/>
            <w:shd w:val="clear" w:color="auto" w:fill="auto"/>
          </w:tcPr>
          <w:p w14:paraId="59492D48" w14:textId="77777777"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Verify for ‘Information icon’ besides ‘Assigned To’ field in intake queue screen.</w:t>
            </w:r>
          </w:p>
          <w:p w14:paraId="675B1844"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p>
          <w:p w14:paraId="0168ABA4" w14:textId="7C9FBCB5" w:rsidR="00A0586F" w:rsidRPr="00895852" w:rsidRDefault="00A0586F" w:rsidP="00A0586F">
            <w:pPr>
              <w:pStyle w:val="paragraph"/>
              <w:spacing w:before="0" w:beforeAutospacing="0" w:after="0" w:afterAutospacing="0"/>
              <w:textAlignment w:val="baseline"/>
              <w:rPr>
                <w:rFonts w:ascii="Segoe UI" w:hAnsi="Segoe UI" w:cs="Segoe UI"/>
                <w:sz w:val="20"/>
                <w:szCs w:val="20"/>
              </w:rPr>
            </w:pPr>
            <w:r w:rsidRPr="00962AB0">
              <w:rPr>
                <w:noProof/>
                <w:sz w:val="20"/>
                <w:szCs w:val="20"/>
                <w:lang w:val="en-US" w:eastAsia="en-US"/>
              </w:rPr>
              <w:drawing>
                <wp:inline distT="0" distB="0" distL="0" distR="0" wp14:anchorId="326D044B" wp14:editId="1B4A6E64">
                  <wp:extent cx="209550" cy="190500"/>
                  <wp:effectExtent l="0" t="0" r="0" b="0"/>
                  <wp:docPr id="32" name="Picture 32"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p>
        </w:tc>
        <w:tc>
          <w:tcPr>
            <w:tcW w:w="2347" w:type="dxa"/>
            <w:shd w:val="clear" w:color="auto" w:fill="auto"/>
          </w:tcPr>
          <w:p w14:paraId="278D7677" w14:textId="615A34D5"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Information icon should be present besides ‘Assigned To’ field in intake queue screen.</w:t>
            </w:r>
          </w:p>
        </w:tc>
        <w:tc>
          <w:tcPr>
            <w:tcW w:w="850" w:type="dxa"/>
          </w:tcPr>
          <w:p w14:paraId="79067C6F" w14:textId="0A8D6632" w:rsidR="00A0586F" w:rsidRDefault="00A0586F" w:rsidP="00A0586F">
            <w:pPr>
              <w:pStyle w:val="table"/>
              <w:rPr>
                <w:bCs/>
              </w:rPr>
            </w:pPr>
            <w:r>
              <w:rPr>
                <w:bCs/>
              </w:rPr>
              <w:t>PVI-7604</w:t>
            </w:r>
          </w:p>
        </w:tc>
        <w:tc>
          <w:tcPr>
            <w:tcW w:w="3827" w:type="dxa"/>
            <w:shd w:val="clear" w:color="auto" w:fill="auto"/>
          </w:tcPr>
          <w:p w14:paraId="08E0A56D" w14:textId="38538568" w:rsidR="00A0586F" w:rsidRPr="00554AC1" w:rsidRDefault="00A0586F" w:rsidP="00A0586F">
            <w:pPr>
              <w:pStyle w:val="table"/>
              <w:rPr>
                <w:b/>
                <w:bCs/>
                <w:vertAlign w:val="subscript"/>
              </w:rPr>
            </w:pPr>
            <w:r w:rsidRPr="003E63D2">
              <w:rPr>
                <w:b/>
              </w:rPr>
              <w:t>Attachment:</w:t>
            </w:r>
            <w:r>
              <w:t xml:space="preserve"> _____________________</w:t>
            </w:r>
          </w:p>
        </w:tc>
        <w:tc>
          <w:tcPr>
            <w:tcW w:w="851" w:type="dxa"/>
            <w:shd w:val="clear" w:color="auto" w:fill="auto"/>
          </w:tcPr>
          <w:p w14:paraId="2D370278" w14:textId="77777777" w:rsidR="00A0586F" w:rsidRPr="006C4513" w:rsidRDefault="00A0586F" w:rsidP="00A0586F">
            <w:pPr>
              <w:pStyle w:val="table"/>
              <w:jc w:val="center"/>
            </w:pPr>
          </w:p>
        </w:tc>
        <w:tc>
          <w:tcPr>
            <w:tcW w:w="2268" w:type="dxa"/>
            <w:shd w:val="clear" w:color="auto" w:fill="auto"/>
          </w:tcPr>
          <w:p w14:paraId="32666E17" w14:textId="77777777" w:rsidR="00A0586F" w:rsidRPr="006C4513" w:rsidRDefault="00A0586F" w:rsidP="00A0586F">
            <w:pPr>
              <w:pStyle w:val="table"/>
            </w:pPr>
          </w:p>
        </w:tc>
      </w:tr>
      <w:tr w:rsidR="00A0586F" w:rsidRPr="006C4513" w14:paraId="565A6C82" w14:textId="77777777" w:rsidTr="00D9610A">
        <w:trPr>
          <w:cantSplit/>
          <w:jc w:val="center"/>
        </w:trPr>
        <w:tc>
          <w:tcPr>
            <w:tcW w:w="846" w:type="dxa"/>
            <w:shd w:val="clear" w:color="auto" w:fill="auto"/>
          </w:tcPr>
          <w:p w14:paraId="0B4299A5" w14:textId="77777777" w:rsidR="00A0586F" w:rsidRPr="006C4513" w:rsidRDefault="00A0586F" w:rsidP="00A0586F">
            <w:pPr>
              <w:pStyle w:val="table"/>
              <w:numPr>
                <w:ilvl w:val="0"/>
                <w:numId w:val="5"/>
              </w:numPr>
            </w:pPr>
          </w:p>
        </w:tc>
        <w:tc>
          <w:tcPr>
            <w:tcW w:w="3329" w:type="dxa"/>
            <w:shd w:val="clear" w:color="auto" w:fill="auto"/>
          </w:tcPr>
          <w:p w14:paraId="5741255F" w14:textId="77777777"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Click on information icon present besides ‘Assigned To’ field.</w:t>
            </w:r>
          </w:p>
          <w:p w14:paraId="79437F55"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p>
          <w:p w14:paraId="2D78C735"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r w:rsidRPr="00962AB0">
              <w:rPr>
                <w:noProof/>
                <w:sz w:val="20"/>
                <w:szCs w:val="20"/>
                <w:lang w:val="en-US" w:eastAsia="en-US"/>
              </w:rPr>
              <w:drawing>
                <wp:inline distT="0" distB="0" distL="0" distR="0" wp14:anchorId="0D7F0251" wp14:editId="5C888A88">
                  <wp:extent cx="209550" cy="190500"/>
                  <wp:effectExtent l="0" t="0" r="0" b="0"/>
                  <wp:docPr id="33" name="Picture 33"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p>
          <w:p w14:paraId="150CFE73" w14:textId="3264323E" w:rsidR="00A0586F" w:rsidRPr="00A13CAF" w:rsidRDefault="00A0586F" w:rsidP="00A0586F">
            <w:pPr>
              <w:rPr>
                <w:lang w:eastAsia="en-IN"/>
              </w:rPr>
            </w:pPr>
          </w:p>
        </w:tc>
        <w:tc>
          <w:tcPr>
            <w:tcW w:w="2347" w:type="dxa"/>
            <w:shd w:val="clear" w:color="auto" w:fill="auto"/>
          </w:tcPr>
          <w:p w14:paraId="2E8A3B66" w14:textId="697114F8"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 xml:space="preserve">‘Case Assignment’ log should open along with ‘Ok’ button present. </w:t>
            </w:r>
          </w:p>
        </w:tc>
        <w:tc>
          <w:tcPr>
            <w:tcW w:w="850" w:type="dxa"/>
          </w:tcPr>
          <w:p w14:paraId="081585AF" w14:textId="7B9342AD" w:rsidR="00A0586F" w:rsidRDefault="00A0586F" w:rsidP="00A0586F">
            <w:pPr>
              <w:pStyle w:val="table"/>
              <w:rPr>
                <w:bCs/>
              </w:rPr>
            </w:pPr>
            <w:r>
              <w:rPr>
                <w:bCs/>
              </w:rPr>
              <w:t>PVI-7604</w:t>
            </w:r>
          </w:p>
        </w:tc>
        <w:tc>
          <w:tcPr>
            <w:tcW w:w="3827" w:type="dxa"/>
            <w:shd w:val="clear" w:color="auto" w:fill="auto"/>
          </w:tcPr>
          <w:p w14:paraId="3CB644F2" w14:textId="71AD3D6C" w:rsidR="00A0586F" w:rsidRPr="00554AC1" w:rsidRDefault="00A0586F" w:rsidP="00A0586F">
            <w:pPr>
              <w:pStyle w:val="table"/>
              <w:rPr>
                <w:b/>
                <w:bCs/>
                <w:vertAlign w:val="subscript"/>
              </w:rPr>
            </w:pPr>
            <w:r w:rsidRPr="003E63D2">
              <w:rPr>
                <w:b/>
              </w:rPr>
              <w:t>Attachment:</w:t>
            </w:r>
            <w:r>
              <w:t xml:space="preserve"> _____________________</w:t>
            </w:r>
          </w:p>
        </w:tc>
        <w:tc>
          <w:tcPr>
            <w:tcW w:w="851" w:type="dxa"/>
            <w:shd w:val="clear" w:color="auto" w:fill="auto"/>
          </w:tcPr>
          <w:p w14:paraId="377FBE7F" w14:textId="77777777" w:rsidR="00A0586F" w:rsidRPr="006C4513" w:rsidRDefault="00A0586F" w:rsidP="00A0586F">
            <w:pPr>
              <w:pStyle w:val="table"/>
              <w:jc w:val="center"/>
            </w:pPr>
          </w:p>
        </w:tc>
        <w:tc>
          <w:tcPr>
            <w:tcW w:w="2268" w:type="dxa"/>
            <w:shd w:val="clear" w:color="auto" w:fill="auto"/>
          </w:tcPr>
          <w:p w14:paraId="3ABBEC06" w14:textId="77777777" w:rsidR="00A0586F" w:rsidRPr="006C4513" w:rsidRDefault="00A0586F" w:rsidP="00A0586F">
            <w:pPr>
              <w:pStyle w:val="table"/>
            </w:pPr>
          </w:p>
        </w:tc>
      </w:tr>
      <w:tr w:rsidR="00A0586F" w:rsidRPr="006C4513" w14:paraId="6A51456D" w14:textId="77777777" w:rsidTr="00712F70">
        <w:trPr>
          <w:cantSplit/>
          <w:trHeight w:val="2635"/>
          <w:jc w:val="center"/>
        </w:trPr>
        <w:tc>
          <w:tcPr>
            <w:tcW w:w="846" w:type="dxa"/>
            <w:shd w:val="clear" w:color="auto" w:fill="auto"/>
          </w:tcPr>
          <w:p w14:paraId="1A26321E" w14:textId="77777777" w:rsidR="00A0586F" w:rsidRPr="006C4513" w:rsidRDefault="00A0586F" w:rsidP="00A0586F">
            <w:pPr>
              <w:pStyle w:val="table"/>
              <w:numPr>
                <w:ilvl w:val="0"/>
                <w:numId w:val="5"/>
              </w:numPr>
            </w:pPr>
          </w:p>
        </w:tc>
        <w:tc>
          <w:tcPr>
            <w:tcW w:w="3329" w:type="dxa"/>
            <w:shd w:val="clear" w:color="auto" w:fill="auto"/>
          </w:tcPr>
          <w:p w14:paraId="3A5FC35F" w14:textId="77777777"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Verify for following fields in ‘case assignment’ log and order of assignment records as per time stamp</w:t>
            </w:r>
          </w:p>
          <w:p w14:paraId="0CB8BAB0" w14:textId="06B7C56F"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w:t>
            </w:r>
            <w:ins w:id="125" w:author="PruthviN" w:date="2019-08-07T22:54:00Z">
              <w:r w:rsidR="000307CA">
                <w:rPr>
                  <w:rStyle w:val="normaltextrun"/>
                  <w:sz w:val="20"/>
                  <w:szCs w:val="20"/>
                  <w:lang w:val="en-US"/>
                </w:rPr>
                <w:t>1</w:t>
              </w:r>
            </w:ins>
            <w:r>
              <w:rPr>
                <w:rStyle w:val="normaltextrun"/>
                <w:sz w:val="20"/>
                <w:szCs w:val="20"/>
                <w:lang w:val="en-US"/>
              </w:rPr>
              <w:t xml:space="preserve">) Assigned By </w:t>
            </w:r>
          </w:p>
          <w:p w14:paraId="4A2320DB" w14:textId="77777777"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2) Assigned To</w:t>
            </w:r>
          </w:p>
          <w:p w14:paraId="35027AB0" w14:textId="77777777"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3) Time stamp</w:t>
            </w:r>
          </w:p>
          <w:p w14:paraId="5200B48A" w14:textId="77777777"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4) comments</w:t>
            </w:r>
          </w:p>
          <w:p w14:paraId="231809ED" w14:textId="77777777" w:rsidR="00A0586F" w:rsidRDefault="00A0586F" w:rsidP="00A0586F">
            <w:pPr>
              <w:pStyle w:val="paragraph"/>
              <w:spacing w:before="0" w:beforeAutospacing="0" w:after="0" w:afterAutospacing="0"/>
              <w:textAlignment w:val="baseline"/>
              <w:rPr>
                <w:rStyle w:val="normaltextrun"/>
                <w:sz w:val="20"/>
                <w:szCs w:val="20"/>
                <w:lang w:val="en-US"/>
              </w:rPr>
            </w:pPr>
          </w:p>
          <w:p w14:paraId="6C4187D0"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p>
          <w:p w14:paraId="29042010" w14:textId="77777777" w:rsidR="00A0586F" w:rsidRPr="00962AB0" w:rsidRDefault="00A0586F" w:rsidP="00A0586F">
            <w:pPr>
              <w:pStyle w:val="paragraph"/>
              <w:spacing w:before="0" w:beforeAutospacing="0" w:after="0" w:afterAutospacing="0"/>
              <w:textAlignment w:val="baseline"/>
              <w:rPr>
                <w:rFonts w:ascii="Segoe UI" w:hAnsi="Segoe UI" w:cs="Segoe UI"/>
                <w:sz w:val="20"/>
                <w:szCs w:val="20"/>
              </w:rPr>
            </w:pPr>
            <w:r w:rsidRPr="00962AB0">
              <w:rPr>
                <w:noProof/>
                <w:sz w:val="20"/>
                <w:szCs w:val="20"/>
                <w:lang w:val="en-US" w:eastAsia="en-US"/>
              </w:rPr>
              <w:drawing>
                <wp:inline distT="0" distB="0" distL="0" distR="0" wp14:anchorId="1E4ED610" wp14:editId="5176EBE5">
                  <wp:extent cx="209550" cy="190500"/>
                  <wp:effectExtent l="0" t="0" r="0" b="0"/>
                  <wp:docPr id="34" name="Picture 34"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p>
          <w:p w14:paraId="47F11213" w14:textId="77777777" w:rsidR="00A0586F" w:rsidRDefault="00A0586F" w:rsidP="00A0586F">
            <w:pPr>
              <w:pStyle w:val="paragraph"/>
              <w:spacing w:before="0" w:beforeAutospacing="0" w:after="0" w:afterAutospacing="0"/>
              <w:textAlignment w:val="baseline"/>
              <w:rPr>
                <w:sz w:val="20"/>
                <w:szCs w:val="20"/>
                <w:lang w:val="en-US" w:eastAsia="en-US"/>
              </w:rPr>
            </w:pPr>
          </w:p>
          <w:p w14:paraId="28F3F588" w14:textId="77777777" w:rsidR="00A0586F" w:rsidRPr="00A13CAF" w:rsidRDefault="00A0586F" w:rsidP="00A0586F">
            <w:pPr>
              <w:rPr>
                <w:lang w:eastAsia="en-IN"/>
              </w:rPr>
            </w:pPr>
          </w:p>
          <w:p w14:paraId="7376AD22" w14:textId="77777777" w:rsidR="00A0586F" w:rsidRPr="00A13CAF" w:rsidRDefault="00A0586F" w:rsidP="00A0586F">
            <w:pPr>
              <w:rPr>
                <w:lang w:eastAsia="en-IN"/>
              </w:rPr>
            </w:pPr>
          </w:p>
          <w:p w14:paraId="780F130F" w14:textId="77777777" w:rsidR="00A0586F" w:rsidRPr="00A13CAF" w:rsidRDefault="00A0586F" w:rsidP="00A0586F">
            <w:pPr>
              <w:rPr>
                <w:lang w:eastAsia="en-IN"/>
              </w:rPr>
            </w:pPr>
          </w:p>
          <w:p w14:paraId="42BBDF73" w14:textId="77777777" w:rsidR="00A0586F" w:rsidRPr="00A13CAF" w:rsidRDefault="00A0586F" w:rsidP="00A0586F">
            <w:pPr>
              <w:rPr>
                <w:lang w:eastAsia="en-IN"/>
              </w:rPr>
            </w:pPr>
          </w:p>
          <w:p w14:paraId="66D3B161" w14:textId="77777777" w:rsidR="00A0586F" w:rsidRPr="00A13CAF" w:rsidRDefault="00A0586F" w:rsidP="00A0586F">
            <w:pPr>
              <w:rPr>
                <w:lang w:eastAsia="en-IN"/>
              </w:rPr>
            </w:pPr>
          </w:p>
          <w:p w14:paraId="465D7793" w14:textId="3C781BEA" w:rsidR="00A0586F" w:rsidRPr="00A13CAF" w:rsidRDefault="00A0586F" w:rsidP="00A0586F">
            <w:pPr>
              <w:rPr>
                <w:lang w:eastAsia="en-IN"/>
              </w:rPr>
            </w:pPr>
          </w:p>
        </w:tc>
        <w:tc>
          <w:tcPr>
            <w:tcW w:w="2347" w:type="dxa"/>
            <w:shd w:val="clear" w:color="auto" w:fill="auto"/>
          </w:tcPr>
          <w:p w14:paraId="5680AFD3" w14:textId="6AF856D1"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Assignments records should be present in descending order of time stamp along with the following fields.</w:t>
            </w:r>
          </w:p>
          <w:p w14:paraId="54277D8C" w14:textId="77777777" w:rsidR="00A0586F" w:rsidRDefault="00A0586F" w:rsidP="00A0586F">
            <w:pPr>
              <w:pStyle w:val="paragraph"/>
              <w:spacing w:before="0" w:beforeAutospacing="0" w:after="0" w:afterAutospacing="0"/>
              <w:textAlignment w:val="baseline"/>
              <w:rPr>
                <w:rStyle w:val="normaltextrun"/>
                <w:sz w:val="20"/>
                <w:szCs w:val="20"/>
                <w:lang w:val="en-US"/>
              </w:rPr>
            </w:pPr>
          </w:p>
          <w:p w14:paraId="33B47472" w14:textId="14150D9C"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w:t>
            </w:r>
            <w:ins w:id="126" w:author="PruthviN" w:date="2019-08-07T22:54:00Z">
              <w:r w:rsidR="000307CA">
                <w:rPr>
                  <w:rStyle w:val="normaltextrun"/>
                  <w:sz w:val="20"/>
                  <w:szCs w:val="20"/>
                  <w:lang w:val="en-US"/>
                </w:rPr>
                <w:t>1</w:t>
              </w:r>
            </w:ins>
            <w:del w:id="127" w:author="PruthviN" w:date="2019-08-07T22:54:00Z">
              <w:r w:rsidDel="000307CA">
                <w:rPr>
                  <w:rStyle w:val="normaltextrun"/>
                  <w:sz w:val="20"/>
                  <w:szCs w:val="20"/>
                  <w:lang w:val="en-US"/>
                </w:rPr>
                <w:delText>)</w:delText>
              </w:r>
            </w:del>
            <w:r>
              <w:rPr>
                <w:rStyle w:val="normaltextrun"/>
                <w:sz w:val="20"/>
                <w:szCs w:val="20"/>
                <w:lang w:val="en-US"/>
              </w:rPr>
              <w:t xml:space="preserve"> Assigned By </w:t>
            </w:r>
          </w:p>
          <w:p w14:paraId="2CE3F6C8" w14:textId="77777777"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2) Assigned To</w:t>
            </w:r>
          </w:p>
          <w:p w14:paraId="407F276E" w14:textId="77777777" w:rsidR="00A0586F"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3) Time stamp</w:t>
            </w:r>
          </w:p>
          <w:p w14:paraId="0AC1119B" w14:textId="69187974" w:rsidR="00A0586F" w:rsidRPr="00962AB0" w:rsidRDefault="00A0586F" w:rsidP="00A0586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4) comments</w:t>
            </w:r>
          </w:p>
        </w:tc>
        <w:tc>
          <w:tcPr>
            <w:tcW w:w="850" w:type="dxa"/>
          </w:tcPr>
          <w:p w14:paraId="2BCD1A90" w14:textId="106BFC92" w:rsidR="00A0586F" w:rsidRDefault="00A0586F" w:rsidP="00A0586F">
            <w:pPr>
              <w:pStyle w:val="table"/>
              <w:rPr>
                <w:bCs/>
              </w:rPr>
            </w:pPr>
            <w:r>
              <w:rPr>
                <w:bCs/>
              </w:rPr>
              <w:t>PVI-7604</w:t>
            </w:r>
          </w:p>
        </w:tc>
        <w:tc>
          <w:tcPr>
            <w:tcW w:w="3827" w:type="dxa"/>
            <w:shd w:val="clear" w:color="auto" w:fill="auto"/>
          </w:tcPr>
          <w:p w14:paraId="7680C314" w14:textId="19C515BA" w:rsidR="00A0586F" w:rsidRPr="00554AC1" w:rsidRDefault="00A0586F" w:rsidP="00A0586F">
            <w:pPr>
              <w:pStyle w:val="table"/>
              <w:rPr>
                <w:b/>
                <w:bCs/>
                <w:vertAlign w:val="subscript"/>
              </w:rPr>
            </w:pPr>
            <w:r w:rsidRPr="003E63D2">
              <w:rPr>
                <w:b/>
              </w:rPr>
              <w:t>Attachment:</w:t>
            </w:r>
            <w:r>
              <w:t xml:space="preserve"> _____________________</w:t>
            </w:r>
          </w:p>
        </w:tc>
        <w:tc>
          <w:tcPr>
            <w:tcW w:w="851" w:type="dxa"/>
            <w:shd w:val="clear" w:color="auto" w:fill="auto"/>
          </w:tcPr>
          <w:p w14:paraId="44C8BC05" w14:textId="77777777" w:rsidR="00A0586F" w:rsidRPr="006C4513" w:rsidRDefault="00A0586F" w:rsidP="00A0586F">
            <w:pPr>
              <w:pStyle w:val="table"/>
              <w:jc w:val="center"/>
            </w:pPr>
          </w:p>
        </w:tc>
        <w:tc>
          <w:tcPr>
            <w:tcW w:w="2268" w:type="dxa"/>
            <w:shd w:val="clear" w:color="auto" w:fill="auto"/>
          </w:tcPr>
          <w:p w14:paraId="63E1D911" w14:textId="77777777" w:rsidR="00A0586F" w:rsidRPr="006C4513" w:rsidRDefault="00A0586F" w:rsidP="00A0586F">
            <w:pPr>
              <w:pStyle w:val="table"/>
            </w:pPr>
          </w:p>
        </w:tc>
      </w:tr>
      <w:tr w:rsidR="00A0586F" w:rsidRPr="006C4513" w14:paraId="3FBD48B2" w14:textId="77777777" w:rsidTr="00D9610A">
        <w:trPr>
          <w:cantSplit/>
          <w:jc w:val="center"/>
        </w:trPr>
        <w:tc>
          <w:tcPr>
            <w:tcW w:w="846" w:type="dxa"/>
            <w:shd w:val="clear" w:color="auto" w:fill="auto"/>
          </w:tcPr>
          <w:p w14:paraId="69F3745D" w14:textId="77777777" w:rsidR="00A0586F" w:rsidRDefault="00A0586F" w:rsidP="00A0586F">
            <w:pPr>
              <w:pStyle w:val="table"/>
              <w:numPr>
                <w:ilvl w:val="0"/>
                <w:numId w:val="5"/>
              </w:numPr>
            </w:pPr>
          </w:p>
        </w:tc>
        <w:tc>
          <w:tcPr>
            <w:tcW w:w="3329" w:type="dxa"/>
            <w:shd w:val="clear" w:color="auto" w:fill="auto"/>
          </w:tcPr>
          <w:p w14:paraId="2CFDF1FA" w14:textId="36958620" w:rsidR="00A0586F" w:rsidRDefault="00A0586F" w:rsidP="00A0586F">
            <w:pPr>
              <w:pStyle w:val="table"/>
              <w:rPr>
                <w:ins w:id="128" w:author="PruthviN" w:date="2019-08-07T19:18:00Z"/>
              </w:rPr>
            </w:pPr>
            <w:r>
              <w:t xml:space="preserve">Click on ok button </w:t>
            </w:r>
          </w:p>
          <w:p w14:paraId="21473D4A" w14:textId="77777777" w:rsidR="00D95CFD" w:rsidRDefault="00D95CFD" w:rsidP="00A0586F">
            <w:pPr>
              <w:pStyle w:val="table"/>
            </w:pPr>
          </w:p>
          <w:p w14:paraId="0DF917F9" w14:textId="77777777" w:rsidR="00A0586F" w:rsidRPr="00A13CAF" w:rsidRDefault="00A0586F" w:rsidP="00A0586F"/>
          <w:p w14:paraId="6F2B1634" w14:textId="77777777" w:rsidR="00A0586F" w:rsidRPr="00A13CAF" w:rsidRDefault="00A0586F" w:rsidP="00A0586F"/>
          <w:p w14:paraId="063A98DB" w14:textId="77777777" w:rsidR="00A0586F" w:rsidRPr="00A13CAF" w:rsidRDefault="00A0586F" w:rsidP="00A0586F"/>
          <w:p w14:paraId="3BC40A8C" w14:textId="62FFB11D" w:rsidR="00A0586F" w:rsidRPr="00A13CAF" w:rsidRDefault="00A0586F" w:rsidP="00A0586F"/>
        </w:tc>
        <w:tc>
          <w:tcPr>
            <w:tcW w:w="2347" w:type="dxa"/>
            <w:shd w:val="clear" w:color="auto" w:fill="auto"/>
          </w:tcPr>
          <w:p w14:paraId="6AD572E0" w14:textId="16EF25F1" w:rsidR="00A0586F" w:rsidRDefault="00A0586F" w:rsidP="00A0586F">
            <w:pPr>
              <w:pStyle w:val="table"/>
            </w:pPr>
            <w:r>
              <w:t>Case assignment log should close.</w:t>
            </w:r>
          </w:p>
        </w:tc>
        <w:tc>
          <w:tcPr>
            <w:tcW w:w="850" w:type="dxa"/>
          </w:tcPr>
          <w:p w14:paraId="19A4E94C" w14:textId="52296294" w:rsidR="00A0586F" w:rsidRPr="00732237" w:rsidRDefault="00A0586F" w:rsidP="00A0586F">
            <w:pPr>
              <w:pStyle w:val="table"/>
              <w:rPr>
                <w:bCs/>
              </w:rPr>
            </w:pPr>
            <w:r>
              <w:rPr>
                <w:bCs/>
              </w:rPr>
              <w:t>N/A</w:t>
            </w:r>
          </w:p>
        </w:tc>
        <w:tc>
          <w:tcPr>
            <w:tcW w:w="3827" w:type="dxa"/>
            <w:shd w:val="clear" w:color="auto" w:fill="auto"/>
          </w:tcPr>
          <w:p w14:paraId="6696CE11" w14:textId="77777777" w:rsidR="00A0586F" w:rsidRDefault="00A0586F" w:rsidP="00A0586F">
            <w:pPr>
              <w:pStyle w:val="table"/>
              <w:rPr>
                <w:b/>
              </w:rPr>
            </w:pPr>
          </w:p>
        </w:tc>
        <w:tc>
          <w:tcPr>
            <w:tcW w:w="851" w:type="dxa"/>
            <w:shd w:val="clear" w:color="auto" w:fill="auto"/>
          </w:tcPr>
          <w:p w14:paraId="426C4AA0" w14:textId="77777777" w:rsidR="00A0586F" w:rsidRPr="006C4513" w:rsidRDefault="00A0586F" w:rsidP="00A0586F">
            <w:pPr>
              <w:pStyle w:val="table"/>
              <w:jc w:val="center"/>
            </w:pPr>
          </w:p>
        </w:tc>
        <w:tc>
          <w:tcPr>
            <w:tcW w:w="2268" w:type="dxa"/>
            <w:shd w:val="clear" w:color="auto" w:fill="auto"/>
          </w:tcPr>
          <w:p w14:paraId="4F77BDE8" w14:textId="77777777" w:rsidR="00A0586F" w:rsidRDefault="00A0586F" w:rsidP="00A0586F">
            <w:pPr>
              <w:pStyle w:val="table"/>
            </w:pPr>
          </w:p>
        </w:tc>
      </w:tr>
      <w:tr w:rsidR="00D95CFD" w:rsidRPr="006C4513" w14:paraId="2F42B67A" w14:textId="77777777" w:rsidTr="00D9610A">
        <w:trPr>
          <w:cantSplit/>
          <w:jc w:val="center"/>
          <w:ins w:id="129" w:author="PruthviN" w:date="2019-08-07T19:19:00Z"/>
        </w:trPr>
        <w:tc>
          <w:tcPr>
            <w:tcW w:w="846" w:type="dxa"/>
            <w:shd w:val="clear" w:color="auto" w:fill="auto"/>
          </w:tcPr>
          <w:p w14:paraId="4C47F61B" w14:textId="77777777" w:rsidR="00D95CFD" w:rsidRDefault="00D95CFD" w:rsidP="00A0586F">
            <w:pPr>
              <w:pStyle w:val="table"/>
              <w:numPr>
                <w:ilvl w:val="0"/>
                <w:numId w:val="5"/>
              </w:numPr>
              <w:rPr>
                <w:ins w:id="130" w:author="PruthviN" w:date="2019-08-07T19:19:00Z"/>
              </w:rPr>
            </w:pPr>
          </w:p>
        </w:tc>
        <w:tc>
          <w:tcPr>
            <w:tcW w:w="3329" w:type="dxa"/>
            <w:shd w:val="clear" w:color="auto" w:fill="auto"/>
          </w:tcPr>
          <w:p w14:paraId="5C60E0A2" w14:textId="77777777" w:rsidR="00D95CFD" w:rsidRDefault="00D95CFD" w:rsidP="00D95CFD">
            <w:pPr>
              <w:pStyle w:val="paragraph"/>
              <w:spacing w:before="0" w:beforeAutospacing="0" w:after="0" w:afterAutospacing="0"/>
              <w:textAlignment w:val="baseline"/>
              <w:rPr>
                <w:ins w:id="131" w:author="PruthviN" w:date="2019-08-07T19:19:00Z"/>
                <w:rStyle w:val="normaltextrun"/>
                <w:sz w:val="20"/>
                <w:szCs w:val="20"/>
                <w:lang w:val="en-US"/>
              </w:rPr>
            </w:pPr>
            <w:ins w:id="132" w:author="PruthviN" w:date="2019-08-07T19:19:00Z">
              <w:r w:rsidRPr="00141BE3">
                <w:rPr>
                  <w:rStyle w:val="normaltextrun"/>
                  <w:sz w:val="20"/>
                  <w:szCs w:val="20"/>
                  <w:lang w:val="en-US"/>
                </w:rPr>
                <w:t xml:space="preserve">Latest comments should be displayed under Assignment comments </w:t>
              </w:r>
              <w:r>
                <w:rPr>
                  <w:rStyle w:val="normaltextrun"/>
                  <w:sz w:val="20"/>
                  <w:szCs w:val="20"/>
                  <w:lang w:val="en-US"/>
                </w:rPr>
                <w:t xml:space="preserve">column </w:t>
              </w:r>
              <w:r w:rsidRPr="00141BE3">
                <w:rPr>
                  <w:rStyle w:val="normaltextrun"/>
                  <w:sz w:val="20"/>
                  <w:szCs w:val="20"/>
                  <w:lang w:val="en-US"/>
                </w:rPr>
                <w:t>in intake queue</w:t>
              </w:r>
              <w:r>
                <w:rPr>
                  <w:rStyle w:val="normaltextrun"/>
                  <w:sz w:val="20"/>
                  <w:szCs w:val="20"/>
                  <w:lang w:val="en-US"/>
                </w:rPr>
                <w:t xml:space="preserve"> for case1</w:t>
              </w:r>
            </w:ins>
          </w:p>
          <w:p w14:paraId="7FB9510E" w14:textId="0B968E1B" w:rsidR="00D95CFD" w:rsidRDefault="00D95CFD" w:rsidP="00D95CFD">
            <w:pPr>
              <w:pStyle w:val="table"/>
              <w:rPr>
                <w:ins w:id="133" w:author="PruthviN" w:date="2019-08-07T19:19:00Z"/>
              </w:rPr>
            </w:pPr>
            <w:ins w:id="134" w:author="PruthviN" w:date="2019-08-07T19:19:00Z">
              <w:r w:rsidRPr="00962AB0">
                <w:rPr>
                  <w:noProof/>
                </w:rPr>
                <w:drawing>
                  <wp:inline distT="0" distB="0" distL="0" distR="0" wp14:anchorId="29D660D3" wp14:editId="204D4F47">
                    <wp:extent cx="209550" cy="190500"/>
                    <wp:effectExtent l="0" t="0" r="0" b="0"/>
                    <wp:docPr id="17" name="Picture 17"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rPr>
                <w:t xml:space="preserve"> Take Screenshots</w:t>
              </w:r>
              <w:r w:rsidRPr="00962AB0">
                <w:rPr>
                  <w:rStyle w:val="eop"/>
                </w:rPr>
                <w:t> </w:t>
              </w:r>
            </w:ins>
          </w:p>
        </w:tc>
        <w:tc>
          <w:tcPr>
            <w:tcW w:w="2347" w:type="dxa"/>
            <w:shd w:val="clear" w:color="auto" w:fill="auto"/>
          </w:tcPr>
          <w:p w14:paraId="036791D5" w14:textId="2701DD1F" w:rsidR="00D95CFD" w:rsidRDefault="00D95CFD" w:rsidP="00A0586F">
            <w:pPr>
              <w:pStyle w:val="table"/>
              <w:rPr>
                <w:ins w:id="135" w:author="PruthviN" w:date="2019-08-07T19:19:00Z"/>
              </w:rPr>
            </w:pPr>
            <w:ins w:id="136" w:author="PruthviN" w:date="2019-08-07T19:19:00Z">
              <w:r>
                <w:rPr>
                  <w:rStyle w:val="normaltextrun"/>
                </w:rPr>
                <w:t>Assignment comments made for latest case assignment is displayed</w:t>
              </w:r>
            </w:ins>
          </w:p>
        </w:tc>
        <w:tc>
          <w:tcPr>
            <w:tcW w:w="850" w:type="dxa"/>
          </w:tcPr>
          <w:p w14:paraId="375242B7" w14:textId="31E82E52" w:rsidR="00D95CFD" w:rsidRDefault="00534143" w:rsidP="00A0586F">
            <w:pPr>
              <w:pStyle w:val="table"/>
              <w:rPr>
                <w:ins w:id="137" w:author="PruthviN" w:date="2019-08-07T19:19:00Z"/>
                <w:bCs/>
              </w:rPr>
            </w:pPr>
            <w:ins w:id="138" w:author="PruthviN" w:date="2019-08-07T22:18:00Z">
              <w:r>
                <w:rPr>
                  <w:bCs/>
                </w:rPr>
                <w:t>PVI-7316</w:t>
              </w:r>
            </w:ins>
          </w:p>
        </w:tc>
        <w:tc>
          <w:tcPr>
            <w:tcW w:w="3827" w:type="dxa"/>
            <w:shd w:val="clear" w:color="auto" w:fill="auto"/>
          </w:tcPr>
          <w:p w14:paraId="69D63202" w14:textId="620873E5" w:rsidR="00D95CFD" w:rsidRDefault="00E7398F" w:rsidP="00A0586F">
            <w:pPr>
              <w:pStyle w:val="table"/>
              <w:rPr>
                <w:ins w:id="139" w:author="PruthviN" w:date="2019-08-07T19:19:00Z"/>
                <w:b/>
              </w:rPr>
            </w:pPr>
            <w:ins w:id="140" w:author="PruthviN" w:date="2019-08-07T22:30:00Z">
              <w:r w:rsidRPr="003E63D2">
                <w:rPr>
                  <w:b/>
                </w:rPr>
                <w:t>Attachment:</w:t>
              </w:r>
              <w:r>
                <w:t xml:space="preserve"> _____________________</w:t>
              </w:r>
            </w:ins>
          </w:p>
        </w:tc>
        <w:tc>
          <w:tcPr>
            <w:tcW w:w="851" w:type="dxa"/>
            <w:shd w:val="clear" w:color="auto" w:fill="auto"/>
          </w:tcPr>
          <w:p w14:paraId="59495429" w14:textId="77777777" w:rsidR="00D95CFD" w:rsidRPr="006C4513" w:rsidRDefault="00D95CFD" w:rsidP="00A0586F">
            <w:pPr>
              <w:pStyle w:val="table"/>
              <w:jc w:val="center"/>
              <w:rPr>
                <w:ins w:id="141" w:author="PruthviN" w:date="2019-08-07T19:19:00Z"/>
              </w:rPr>
            </w:pPr>
          </w:p>
        </w:tc>
        <w:tc>
          <w:tcPr>
            <w:tcW w:w="2268" w:type="dxa"/>
            <w:shd w:val="clear" w:color="auto" w:fill="auto"/>
          </w:tcPr>
          <w:p w14:paraId="6D2E9623" w14:textId="77777777" w:rsidR="00D95CFD" w:rsidRDefault="00D95CFD" w:rsidP="00A0586F">
            <w:pPr>
              <w:pStyle w:val="table"/>
              <w:rPr>
                <w:ins w:id="142" w:author="PruthviN" w:date="2019-08-07T19:19:00Z"/>
              </w:rPr>
            </w:pPr>
          </w:p>
        </w:tc>
      </w:tr>
      <w:tr w:rsidR="00D95CFD" w:rsidRPr="006C4513" w14:paraId="7F4E0DB1" w14:textId="77777777" w:rsidTr="00D9610A">
        <w:trPr>
          <w:cantSplit/>
          <w:jc w:val="center"/>
          <w:ins w:id="143" w:author="PruthviN" w:date="2019-08-07T19:19:00Z"/>
        </w:trPr>
        <w:tc>
          <w:tcPr>
            <w:tcW w:w="846" w:type="dxa"/>
            <w:shd w:val="clear" w:color="auto" w:fill="auto"/>
          </w:tcPr>
          <w:p w14:paraId="3D1AF447" w14:textId="77777777" w:rsidR="00D95CFD" w:rsidRDefault="00D95CFD" w:rsidP="00A0586F">
            <w:pPr>
              <w:pStyle w:val="table"/>
              <w:numPr>
                <w:ilvl w:val="0"/>
                <w:numId w:val="5"/>
              </w:numPr>
              <w:rPr>
                <w:ins w:id="144" w:author="PruthviN" w:date="2019-08-07T19:19:00Z"/>
              </w:rPr>
            </w:pPr>
          </w:p>
        </w:tc>
        <w:tc>
          <w:tcPr>
            <w:tcW w:w="3329" w:type="dxa"/>
            <w:shd w:val="clear" w:color="auto" w:fill="auto"/>
          </w:tcPr>
          <w:p w14:paraId="395706AF" w14:textId="77777777" w:rsidR="00D95CFD" w:rsidRDefault="00D95CFD" w:rsidP="00D95CFD">
            <w:pPr>
              <w:pStyle w:val="paragraph"/>
              <w:spacing w:before="0" w:beforeAutospacing="0" w:after="0" w:afterAutospacing="0"/>
              <w:textAlignment w:val="baseline"/>
              <w:rPr>
                <w:ins w:id="145" w:author="PruthviN" w:date="2019-08-07T19:20:00Z"/>
                <w:rStyle w:val="normaltextrun"/>
                <w:sz w:val="20"/>
                <w:szCs w:val="20"/>
                <w:lang w:val="en-US"/>
              </w:rPr>
            </w:pPr>
            <w:ins w:id="146" w:author="PruthviN" w:date="2019-08-07T19:20:00Z">
              <w:r>
                <w:rPr>
                  <w:rStyle w:val="normaltextrun"/>
                  <w:sz w:val="20"/>
                  <w:szCs w:val="20"/>
                  <w:lang w:val="en-US"/>
                </w:rPr>
                <w:t>Click on the filter icon</w:t>
              </w:r>
            </w:ins>
            <w:ins w:id="147" w:author="PruthviN" w:date="2019-08-07T19:20:00Z">
              <w:r>
                <w:object w:dxaOrig="420" w:dyaOrig="510" w14:anchorId="1EAEF76E">
                  <v:shape id="_x0000_i1026" type="#_x0000_t75" style="width:21pt;height:25.5pt" o:ole="">
                    <v:imagedata r:id="rId12" o:title=""/>
                  </v:shape>
                  <o:OLEObject Type="Embed" ProgID="PBrush" ShapeID="_x0000_i1026" DrawAspect="Content" ObjectID="_1627121093" r:id="rId16"/>
                </w:object>
              </w:r>
            </w:ins>
            <w:ins w:id="148" w:author="PruthviN" w:date="2019-08-07T19:20:00Z">
              <w:r>
                <w:rPr>
                  <w:rStyle w:val="normaltextrun"/>
                  <w:sz w:val="20"/>
                  <w:szCs w:val="20"/>
                  <w:lang w:val="en-US"/>
                </w:rPr>
                <w:t xml:space="preserve"> , under </w:t>
              </w:r>
              <w:r w:rsidRPr="00141BE3">
                <w:rPr>
                  <w:rStyle w:val="normaltextrun"/>
                  <w:sz w:val="20"/>
                  <w:szCs w:val="20"/>
                  <w:lang w:val="en-US"/>
                </w:rPr>
                <w:t xml:space="preserve">Assignment comments </w:t>
              </w:r>
              <w:r>
                <w:rPr>
                  <w:rStyle w:val="normaltextrun"/>
                  <w:sz w:val="20"/>
                  <w:szCs w:val="20"/>
                  <w:lang w:val="en-US"/>
                </w:rPr>
                <w:t xml:space="preserve">column enter the comments </w:t>
              </w:r>
            </w:ins>
          </w:p>
          <w:p w14:paraId="4E1A1079" w14:textId="5AA84B9A" w:rsidR="00D95CFD" w:rsidRPr="00141BE3" w:rsidRDefault="00D95CFD" w:rsidP="00D95CFD">
            <w:pPr>
              <w:pStyle w:val="paragraph"/>
              <w:spacing w:before="0" w:beforeAutospacing="0" w:after="0" w:afterAutospacing="0"/>
              <w:textAlignment w:val="baseline"/>
              <w:rPr>
                <w:ins w:id="149" w:author="PruthviN" w:date="2019-08-07T19:19:00Z"/>
                <w:rStyle w:val="normaltextrun"/>
                <w:sz w:val="20"/>
                <w:szCs w:val="20"/>
                <w:lang w:val="en-US"/>
              </w:rPr>
            </w:pPr>
            <w:ins w:id="150" w:author="PruthviN" w:date="2019-08-07T19:20:00Z">
              <w:r w:rsidRPr="00962AB0">
                <w:rPr>
                  <w:noProof/>
                  <w:sz w:val="20"/>
                  <w:szCs w:val="20"/>
                  <w:lang w:val="en-US" w:eastAsia="en-US"/>
                </w:rPr>
                <w:drawing>
                  <wp:inline distT="0" distB="0" distL="0" distR="0" wp14:anchorId="05693F98" wp14:editId="31B96C3B">
                    <wp:extent cx="209550" cy="190500"/>
                    <wp:effectExtent l="0" t="0" r="0" b="0"/>
                    <wp:docPr id="18" name="Picture 18"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Style w:val="normaltextrun"/>
                  <w:sz w:val="20"/>
                  <w:szCs w:val="20"/>
                  <w:lang w:val="en-US"/>
                </w:rPr>
                <w:t xml:space="preserve"> take </w:t>
              </w:r>
              <w:proofErr w:type="spellStart"/>
              <w:r>
                <w:rPr>
                  <w:rStyle w:val="normaltextrun"/>
                  <w:sz w:val="20"/>
                  <w:szCs w:val="20"/>
                  <w:lang w:val="en-US"/>
                </w:rPr>
                <w:t>screenshoot</w:t>
              </w:r>
            </w:ins>
            <w:proofErr w:type="spellEnd"/>
          </w:p>
        </w:tc>
        <w:tc>
          <w:tcPr>
            <w:tcW w:w="2347" w:type="dxa"/>
            <w:shd w:val="clear" w:color="auto" w:fill="auto"/>
          </w:tcPr>
          <w:p w14:paraId="58F6D323" w14:textId="4A53A31E" w:rsidR="00D95CFD" w:rsidRDefault="007A3D0D" w:rsidP="00A0586F">
            <w:pPr>
              <w:pStyle w:val="table"/>
              <w:rPr>
                <w:ins w:id="151" w:author="PruthviN" w:date="2019-08-07T19:19:00Z"/>
                <w:rStyle w:val="normaltextrun"/>
              </w:rPr>
            </w:pPr>
            <w:ins w:id="152" w:author="PruthviN" w:date="2019-08-07T19:20:00Z">
              <w:r>
                <w:rPr>
                  <w:rStyle w:val="normaltextrun"/>
                </w:rPr>
                <w:t>Case should be displayed for the filtered comments</w:t>
              </w:r>
            </w:ins>
          </w:p>
        </w:tc>
        <w:tc>
          <w:tcPr>
            <w:tcW w:w="850" w:type="dxa"/>
          </w:tcPr>
          <w:p w14:paraId="100ED61C" w14:textId="3345DCA0" w:rsidR="00D95CFD" w:rsidRDefault="00534143" w:rsidP="00A0586F">
            <w:pPr>
              <w:pStyle w:val="table"/>
              <w:rPr>
                <w:ins w:id="153" w:author="PruthviN" w:date="2019-08-07T19:19:00Z"/>
                <w:bCs/>
              </w:rPr>
            </w:pPr>
            <w:ins w:id="154" w:author="PruthviN" w:date="2019-08-07T22:18:00Z">
              <w:r>
                <w:rPr>
                  <w:bCs/>
                </w:rPr>
                <w:t>PVI-7316</w:t>
              </w:r>
            </w:ins>
          </w:p>
        </w:tc>
        <w:tc>
          <w:tcPr>
            <w:tcW w:w="3827" w:type="dxa"/>
            <w:shd w:val="clear" w:color="auto" w:fill="auto"/>
          </w:tcPr>
          <w:p w14:paraId="2438B555" w14:textId="79530429" w:rsidR="00D95CFD" w:rsidRDefault="00E7398F" w:rsidP="00A0586F">
            <w:pPr>
              <w:pStyle w:val="table"/>
              <w:rPr>
                <w:ins w:id="155" w:author="PruthviN" w:date="2019-08-07T19:19:00Z"/>
                <w:b/>
              </w:rPr>
            </w:pPr>
            <w:ins w:id="156" w:author="PruthviN" w:date="2019-08-07T22:30:00Z">
              <w:r w:rsidRPr="003E63D2">
                <w:rPr>
                  <w:b/>
                </w:rPr>
                <w:t>Attachment:</w:t>
              </w:r>
              <w:r>
                <w:t xml:space="preserve"> _____________________</w:t>
              </w:r>
            </w:ins>
          </w:p>
        </w:tc>
        <w:tc>
          <w:tcPr>
            <w:tcW w:w="851" w:type="dxa"/>
            <w:shd w:val="clear" w:color="auto" w:fill="auto"/>
          </w:tcPr>
          <w:p w14:paraId="2E914A75" w14:textId="77777777" w:rsidR="00D95CFD" w:rsidRPr="006C4513" w:rsidRDefault="00D95CFD" w:rsidP="00A0586F">
            <w:pPr>
              <w:pStyle w:val="table"/>
              <w:jc w:val="center"/>
              <w:rPr>
                <w:ins w:id="157" w:author="PruthviN" w:date="2019-08-07T19:19:00Z"/>
              </w:rPr>
            </w:pPr>
          </w:p>
        </w:tc>
        <w:tc>
          <w:tcPr>
            <w:tcW w:w="2268" w:type="dxa"/>
            <w:shd w:val="clear" w:color="auto" w:fill="auto"/>
          </w:tcPr>
          <w:p w14:paraId="16E23669" w14:textId="77777777" w:rsidR="00D95CFD" w:rsidRDefault="00D95CFD" w:rsidP="00A0586F">
            <w:pPr>
              <w:pStyle w:val="table"/>
              <w:rPr>
                <w:ins w:id="158" w:author="PruthviN" w:date="2019-08-07T19:19:00Z"/>
              </w:rPr>
            </w:pPr>
          </w:p>
        </w:tc>
      </w:tr>
      <w:tr w:rsidR="007A3D0D" w:rsidRPr="006C4513" w14:paraId="11681B74" w14:textId="77777777" w:rsidTr="00D9610A">
        <w:trPr>
          <w:cantSplit/>
          <w:jc w:val="center"/>
          <w:ins w:id="159" w:author="PruthviN" w:date="2019-08-07T19:20:00Z"/>
        </w:trPr>
        <w:tc>
          <w:tcPr>
            <w:tcW w:w="846" w:type="dxa"/>
            <w:shd w:val="clear" w:color="auto" w:fill="auto"/>
          </w:tcPr>
          <w:p w14:paraId="1465C949" w14:textId="77777777" w:rsidR="007A3D0D" w:rsidRDefault="007A3D0D" w:rsidP="00A0586F">
            <w:pPr>
              <w:pStyle w:val="table"/>
              <w:numPr>
                <w:ilvl w:val="0"/>
                <w:numId w:val="5"/>
              </w:numPr>
              <w:rPr>
                <w:ins w:id="160" w:author="PruthviN" w:date="2019-08-07T19:20:00Z"/>
              </w:rPr>
            </w:pPr>
          </w:p>
        </w:tc>
        <w:tc>
          <w:tcPr>
            <w:tcW w:w="3329" w:type="dxa"/>
            <w:shd w:val="clear" w:color="auto" w:fill="auto"/>
          </w:tcPr>
          <w:p w14:paraId="01A75AEA" w14:textId="77777777" w:rsidR="007A3D0D" w:rsidRDefault="007A3D0D" w:rsidP="007A3D0D">
            <w:pPr>
              <w:pStyle w:val="paragraph"/>
              <w:spacing w:before="0" w:beforeAutospacing="0" w:after="0" w:afterAutospacing="0"/>
              <w:textAlignment w:val="baseline"/>
              <w:rPr>
                <w:ins w:id="161" w:author="PruthviN" w:date="2019-08-07T19:20:00Z"/>
                <w:rStyle w:val="normaltextrun"/>
                <w:sz w:val="20"/>
                <w:szCs w:val="20"/>
                <w:lang w:val="en-US"/>
              </w:rPr>
            </w:pPr>
            <w:ins w:id="162" w:author="PruthviN" w:date="2019-08-07T19:20:00Z">
              <w:r>
                <w:rPr>
                  <w:rStyle w:val="normaltextrun"/>
                  <w:sz w:val="20"/>
                  <w:szCs w:val="20"/>
                  <w:lang w:val="en-US"/>
                </w:rPr>
                <w:t>Click on export symbol to export data to excel</w:t>
              </w:r>
            </w:ins>
          </w:p>
          <w:p w14:paraId="0C5766D4" w14:textId="77777777" w:rsidR="007A3D0D" w:rsidRPr="00962AB0" w:rsidRDefault="007A3D0D" w:rsidP="007A3D0D">
            <w:pPr>
              <w:pStyle w:val="paragraph"/>
              <w:spacing w:before="0" w:beforeAutospacing="0" w:after="0" w:afterAutospacing="0"/>
              <w:textAlignment w:val="baseline"/>
              <w:rPr>
                <w:ins w:id="163" w:author="PruthviN" w:date="2019-08-07T19:20:00Z"/>
                <w:rFonts w:ascii="Segoe UI" w:hAnsi="Segoe UI" w:cs="Segoe UI"/>
                <w:sz w:val="20"/>
                <w:szCs w:val="20"/>
              </w:rPr>
            </w:pPr>
            <w:ins w:id="164" w:author="PruthviN" w:date="2019-08-07T19:20:00Z">
              <w:r w:rsidRPr="00962AB0">
                <w:rPr>
                  <w:noProof/>
                  <w:sz w:val="20"/>
                  <w:szCs w:val="20"/>
                  <w:lang w:val="en-US" w:eastAsia="en-US"/>
                </w:rPr>
                <w:drawing>
                  <wp:inline distT="0" distB="0" distL="0" distR="0" wp14:anchorId="10107FC1" wp14:editId="6401B896">
                    <wp:extent cx="209550" cy="190500"/>
                    <wp:effectExtent l="0" t="0" r="0" b="0"/>
                    <wp:docPr id="16" name="Picture 16"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ins>
          </w:p>
          <w:p w14:paraId="1FE7B00A" w14:textId="77777777" w:rsidR="007A3D0D" w:rsidRDefault="007A3D0D" w:rsidP="00D95CFD">
            <w:pPr>
              <w:pStyle w:val="paragraph"/>
              <w:spacing w:before="0" w:beforeAutospacing="0" w:after="0" w:afterAutospacing="0"/>
              <w:textAlignment w:val="baseline"/>
              <w:rPr>
                <w:ins w:id="165" w:author="PruthviN" w:date="2019-08-07T19:20:00Z"/>
                <w:rStyle w:val="normaltextrun"/>
                <w:sz w:val="20"/>
                <w:szCs w:val="20"/>
                <w:lang w:val="en-US"/>
              </w:rPr>
            </w:pPr>
          </w:p>
        </w:tc>
        <w:tc>
          <w:tcPr>
            <w:tcW w:w="2347" w:type="dxa"/>
            <w:shd w:val="clear" w:color="auto" w:fill="auto"/>
          </w:tcPr>
          <w:p w14:paraId="16594428" w14:textId="03B1D22A" w:rsidR="007A3D0D" w:rsidRDefault="007A3D0D" w:rsidP="00A0586F">
            <w:pPr>
              <w:pStyle w:val="table"/>
              <w:rPr>
                <w:ins w:id="166" w:author="PruthviN" w:date="2019-08-07T19:20:00Z"/>
                <w:rStyle w:val="normaltextrun"/>
              </w:rPr>
            </w:pPr>
            <w:ins w:id="167" w:author="PruthviN" w:date="2019-08-07T19:21:00Z">
              <w:r>
                <w:rPr>
                  <w:rStyle w:val="normaltextrun"/>
                </w:rPr>
                <w:t>Data as per listing and filter is exported in the excel</w:t>
              </w:r>
            </w:ins>
          </w:p>
        </w:tc>
        <w:tc>
          <w:tcPr>
            <w:tcW w:w="850" w:type="dxa"/>
          </w:tcPr>
          <w:p w14:paraId="799861CF" w14:textId="1A2DC1FD" w:rsidR="007A3D0D" w:rsidRDefault="00534143" w:rsidP="00A0586F">
            <w:pPr>
              <w:pStyle w:val="table"/>
              <w:rPr>
                <w:ins w:id="168" w:author="PruthviN" w:date="2019-08-07T19:20:00Z"/>
                <w:bCs/>
              </w:rPr>
            </w:pPr>
            <w:ins w:id="169" w:author="PruthviN" w:date="2019-08-07T22:18:00Z">
              <w:r>
                <w:rPr>
                  <w:bCs/>
                </w:rPr>
                <w:t>PVI-7316</w:t>
              </w:r>
            </w:ins>
          </w:p>
        </w:tc>
        <w:tc>
          <w:tcPr>
            <w:tcW w:w="3827" w:type="dxa"/>
            <w:shd w:val="clear" w:color="auto" w:fill="auto"/>
          </w:tcPr>
          <w:p w14:paraId="65ED33A4" w14:textId="00D38F49" w:rsidR="007A3D0D" w:rsidRDefault="00E7398F" w:rsidP="00A0586F">
            <w:pPr>
              <w:pStyle w:val="table"/>
              <w:rPr>
                <w:ins w:id="170" w:author="PruthviN" w:date="2019-08-07T19:20:00Z"/>
                <w:b/>
              </w:rPr>
            </w:pPr>
            <w:ins w:id="171" w:author="PruthviN" w:date="2019-08-07T22:30:00Z">
              <w:r w:rsidRPr="003E63D2">
                <w:rPr>
                  <w:b/>
                </w:rPr>
                <w:t>Attachment:</w:t>
              </w:r>
              <w:r>
                <w:t xml:space="preserve"> _____________________</w:t>
              </w:r>
            </w:ins>
          </w:p>
        </w:tc>
        <w:tc>
          <w:tcPr>
            <w:tcW w:w="851" w:type="dxa"/>
            <w:shd w:val="clear" w:color="auto" w:fill="auto"/>
          </w:tcPr>
          <w:p w14:paraId="57E2F4B7" w14:textId="77777777" w:rsidR="007A3D0D" w:rsidRPr="006C4513" w:rsidRDefault="007A3D0D" w:rsidP="00A0586F">
            <w:pPr>
              <w:pStyle w:val="table"/>
              <w:jc w:val="center"/>
              <w:rPr>
                <w:ins w:id="172" w:author="PruthviN" w:date="2019-08-07T19:20:00Z"/>
              </w:rPr>
            </w:pPr>
          </w:p>
        </w:tc>
        <w:tc>
          <w:tcPr>
            <w:tcW w:w="2268" w:type="dxa"/>
            <w:shd w:val="clear" w:color="auto" w:fill="auto"/>
          </w:tcPr>
          <w:p w14:paraId="38D2FE07" w14:textId="77777777" w:rsidR="007A3D0D" w:rsidRDefault="007A3D0D" w:rsidP="00A0586F">
            <w:pPr>
              <w:pStyle w:val="table"/>
              <w:rPr>
                <w:ins w:id="173" w:author="PruthviN" w:date="2019-08-07T19:20:00Z"/>
              </w:rPr>
            </w:pPr>
          </w:p>
        </w:tc>
      </w:tr>
      <w:tr w:rsidR="007A3D0D" w:rsidRPr="006C4513" w14:paraId="225BE25D" w14:textId="77777777" w:rsidTr="00D9610A">
        <w:trPr>
          <w:cantSplit/>
          <w:jc w:val="center"/>
          <w:ins w:id="174" w:author="PruthviN" w:date="2019-08-07T19:21:00Z"/>
        </w:trPr>
        <w:tc>
          <w:tcPr>
            <w:tcW w:w="846" w:type="dxa"/>
            <w:shd w:val="clear" w:color="auto" w:fill="auto"/>
          </w:tcPr>
          <w:p w14:paraId="1A052B65" w14:textId="77777777" w:rsidR="007A3D0D" w:rsidRDefault="007A3D0D" w:rsidP="00A0586F">
            <w:pPr>
              <w:pStyle w:val="table"/>
              <w:numPr>
                <w:ilvl w:val="0"/>
                <w:numId w:val="5"/>
              </w:numPr>
              <w:rPr>
                <w:ins w:id="175" w:author="PruthviN" w:date="2019-08-07T19:21:00Z"/>
              </w:rPr>
            </w:pPr>
          </w:p>
        </w:tc>
        <w:tc>
          <w:tcPr>
            <w:tcW w:w="3329" w:type="dxa"/>
            <w:shd w:val="clear" w:color="auto" w:fill="auto"/>
          </w:tcPr>
          <w:p w14:paraId="535E7577" w14:textId="4EBFF841" w:rsidR="007A3D0D" w:rsidRDefault="007A3D0D" w:rsidP="007A3D0D">
            <w:pPr>
              <w:pStyle w:val="paragraph"/>
              <w:spacing w:before="0" w:beforeAutospacing="0" w:after="0" w:afterAutospacing="0"/>
              <w:textAlignment w:val="baseline"/>
              <w:rPr>
                <w:ins w:id="176" w:author="PruthviN" w:date="2019-08-07T19:21:00Z"/>
                <w:rStyle w:val="normaltextrun"/>
                <w:sz w:val="20"/>
                <w:szCs w:val="20"/>
                <w:lang w:val="en-US"/>
              </w:rPr>
            </w:pPr>
            <w:ins w:id="177" w:author="PruthviN" w:date="2019-08-07T19:21:00Z">
              <w:r w:rsidRPr="00EA0932">
                <w:rPr>
                  <w:sz w:val="20"/>
                  <w:szCs w:val="20"/>
                </w:rPr>
                <w:t>Click on display fields</w:t>
              </w:r>
              <w:r>
                <w:rPr>
                  <w:noProof/>
                </w:rPr>
                <w:drawing>
                  <wp:inline distT="0" distB="0" distL="0" distR="0" wp14:anchorId="35A3A5DD" wp14:editId="621ED75D">
                    <wp:extent cx="165100" cy="159503"/>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8" cy="165646"/>
                            </a:xfrm>
                            <a:prstGeom prst="rect">
                              <a:avLst/>
                            </a:prstGeom>
                          </pic:spPr>
                        </pic:pic>
                      </a:graphicData>
                    </a:graphic>
                  </wp:inline>
                </w:drawing>
              </w:r>
              <w:r w:rsidRPr="00EA0932">
                <w:rPr>
                  <w:sz w:val="20"/>
                  <w:szCs w:val="20"/>
                </w:rPr>
                <w:t xml:space="preserve"> drag</w:t>
              </w:r>
              <w:r>
                <w:rPr>
                  <w:sz w:val="20"/>
                  <w:szCs w:val="20"/>
                </w:rPr>
                <w:t xml:space="preserve"> assignment </w:t>
              </w:r>
              <w:proofErr w:type="gramStart"/>
              <w:r>
                <w:rPr>
                  <w:sz w:val="20"/>
                  <w:szCs w:val="20"/>
                </w:rPr>
                <w:t xml:space="preserve">comments </w:t>
              </w:r>
              <w:r w:rsidRPr="00EA0932">
                <w:rPr>
                  <w:sz w:val="20"/>
                  <w:szCs w:val="20"/>
                </w:rPr>
                <w:t xml:space="preserve"> from</w:t>
              </w:r>
              <w:proofErr w:type="gramEnd"/>
              <w:r w:rsidRPr="00EA0932">
                <w:rPr>
                  <w:sz w:val="20"/>
                  <w:szCs w:val="20"/>
                </w:rPr>
                <w:t xml:space="preserve"> primary field view to secondary field view</w:t>
              </w:r>
              <w:r w:rsidRPr="00EA0932">
                <w:rPr>
                  <w:sz w:val="22"/>
                  <w:szCs w:val="22"/>
                </w:rPr>
                <w:t>.</w:t>
              </w:r>
            </w:ins>
          </w:p>
        </w:tc>
        <w:tc>
          <w:tcPr>
            <w:tcW w:w="2347" w:type="dxa"/>
            <w:shd w:val="clear" w:color="auto" w:fill="auto"/>
          </w:tcPr>
          <w:p w14:paraId="69CD43C6" w14:textId="744156F3" w:rsidR="007A3D0D" w:rsidRDefault="007A3D0D" w:rsidP="00A0586F">
            <w:pPr>
              <w:pStyle w:val="table"/>
              <w:rPr>
                <w:ins w:id="178" w:author="PruthviN" w:date="2019-08-07T19:21:00Z"/>
                <w:rStyle w:val="normaltextrun"/>
              </w:rPr>
            </w:pPr>
            <w:ins w:id="179" w:author="PruthviN" w:date="2019-08-07T19:21:00Z">
              <w:r w:rsidRPr="00141BE3">
                <w:rPr>
                  <w:rStyle w:val="normaltextrun"/>
                </w:rPr>
                <w:t>Assignment comments is present under secondary field view</w:t>
              </w:r>
            </w:ins>
          </w:p>
        </w:tc>
        <w:tc>
          <w:tcPr>
            <w:tcW w:w="850" w:type="dxa"/>
          </w:tcPr>
          <w:p w14:paraId="02ADF234" w14:textId="77777777" w:rsidR="007A3D0D" w:rsidRDefault="007A3D0D" w:rsidP="00A0586F">
            <w:pPr>
              <w:pStyle w:val="table"/>
              <w:rPr>
                <w:ins w:id="180" w:author="PruthviN" w:date="2019-08-07T19:21:00Z"/>
                <w:bCs/>
              </w:rPr>
            </w:pPr>
          </w:p>
        </w:tc>
        <w:tc>
          <w:tcPr>
            <w:tcW w:w="3827" w:type="dxa"/>
            <w:shd w:val="clear" w:color="auto" w:fill="auto"/>
          </w:tcPr>
          <w:p w14:paraId="66315E40" w14:textId="77777777" w:rsidR="007A3D0D" w:rsidRDefault="007A3D0D" w:rsidP="00A0586F">
            <w:pPr>
              <w:pStyle w:val="table"/>
              <w:rPr>
                <w:ins w:id="181" w:author="PruthviN" w:date="2019-08-07T19:21:00Z"/>
                <w:b/>
              </w:rPr>
            </w:pPr>
          </w:p>
        </w:tc>
        <w:tc>
          <w:tcPr>
            <w:tcW w:w="851" w:type="dxa"/>
            <w:shd w:val="clear" w:color="auto" w:fill="auto"/>
          </w:tcPr>
          <w:p w14:paraId="0EF9A149" w14:textId="77777777" w:rsidR="007A3D0D" w:rsidRPr="006C4513" w:rsidRDefault="007A3D0D" w:rsidP="00A0586F">
            <w:pPr>
              <w:pStyle w:val="table"/>
              <w:jc w:val="center"/>
              <w:rPr>
                <w:ins w:id="182" w:author="PruthviN" w:date="2019-08-07T19:21:00Z"/>
              </w:rPr>
            </w:pPr>
          </w:p>
        </w:tc>
        <w:tc>
          <w:tcPr>
            <w:tcW w:w="2268" w:type="dxa"/>
            <w:shd w:val="clear" w:color="auto" w:fill="auto"/>
          </w:tcPr>
          <w:p w14:paraId="19AD2472" w14:textId="77777777" w:rsidR="007A3D0D" w:rsidRDefault="007A3D0D" w:rsidP="00A0586F">
            <w:pPr>
              <w:pStyle w:val="table"/>
              <w:rPr>
                <w:ins w:id="183" w:author="PruthviN" w:date="2019-08-07T19:21:00Z"/>
              </w:rPr>
            </w:pPr>
          </w:p>
        </w:tc>
      </w:tr>
      <w:tr w:rsidR="007A3D0D" w:rsidRPr="006C4513" w14:paraId="0D4E4F5E" w14:textId="77777777" w:rsidTr="00D9610A">
        <w:trPr>
          <w:cantSplit/>
          <w:jc w:val="center"/>
          <w:ins w:id="184" w:author="PruthviN" w:date="2019-08-07T19:21:00Z"/>
        </w:trPr>
        <w:tc>
          <w:tcPr>
            <w:tcW w:w="846" w:type="dxa"/>
            <w:shd w:val="clear" w:color="auto" w:fill="auto"/>
          </w:tcPr>
          <w:p w14:paraId="7CD096BC" w14:textId="77777777" w:rsidR="007A3D0D" w:rsidRDefault="007A3D0D" w:rsidP="00A0586F">
            <w:pPr>
              <w:pStyle w:val="table"/>
              <w:numPr>
                <w:ilvl w:val="0"/>
                <w:numId w:val="5"/>
              </w:numPr>
              <w:rPr>
                <w:ins w:id="185" w:author="PruthviN" w:date="2019-08-07T19:21:00Z"/>
              </w:rPr>
            </w:pPr>
          </w:p>
        </w:tc>
        <w:tc>
          <w:tcPr>
            <w:tcW w:w="3329" w:type="dxa"/>
            <w:shd w:val="clear" w:color="auto" w:fill="auto"/>
          </w:tcPr>
          <w:p w14:paraId="10477522" w14:textId="77777777" w:rsidR="007A3D0D" w:rsidRDefault="007A3D0D" w:rsidP="007A3D0D">
            <w:pPr>
              <w:pStyle w:val="paragraph"/>
              <w:spacing w:before="0" w:beforeAutospacing="0" w:after="0" w:afterAutospacing="0"/>
              <w:textAlignment w:val="baseline"/>
              <w:rPr>
                <w:ins w:id="186" w:author="PruthviN" w:date="2019-08-07T19:21:00Z"/>
                <w:sz w:val="20"/>
                <w:szCs w:val="20"/>
              </w:rPr>
            </w:pPr>
            <w:ins w:id="187" w:author="PruthviN" w:date="2019-08-07T19:21:00Z">
              <w:r w:rsidRPr="00EA0932">
                <w:rPr>
                  <w:sz w:val="20"/>
                  <w:szCs w:val="20"/>
                </w:rPr>
                <w:t>Click on the case1 to view the secondary field view</w:t>
              </w:r>
            </w:ins>
          </w:p>
          <w:p w14:paraId="693399DD" w14:textId="206564BB" w:rsidR="007A3D0D" w:rsidRPr="00EA0932" w:rsidRDefault="007A3D0D" w:rsidP="007A3D0D">
            <w:pPr>
              <w:pStyle w:val="paragraph"/>
              <w:spacing w:before="0" w:beforeAutospacing="0" w:after="0" w:afterAutospacing="0"/>
              <w:textAlignment w:val="baseline"/>
              <w:rPr>
                <w:ins w:id="188" w:author="PruthviN" w:date="2019-08-07T19:21:00Z"/>
                <w:sz w:val="20"/>
                <w:szCs w:val="20"/>
              </w:rPr>
            </w:pPr>
            <w:ins w:id="189" w:author="PruthviN" w:date="2019-08-07T19:21:00Z">
              <w:r w:rsidRPr="00962AB0">
                <w:rPr>
                  <w:noProof/>
                  <w:sz w:val="20"/>
                  <w:szCs w:val="20"/>
                  <w:lang w:val="en-US" w:eastAsia="en-US"/>
                </w:rPr>
                <w:drawing>
                  <wp:inline distT="0" distB="0" distL="0" distR="0" wp14:anchorId="6CD6296E" wp14:editId="6F005672">
                    <wp:extent cx="209550" cy="190500"/>
                    <wp:effectExtent l="0" t="0" r="0" b="0"/>
                    <wp:docPr id="20" name="Picture 20"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ins>
          </w:p>
        </w:tc>
        <w:tc>
          <w:tcPr>
            <w:tcW w:w="2347" w:type="dxa"/>
            <w:shd w:val="clear" w:color="auto" w:fill="auto"/>
          </w:tcPr>
          <w:p w14:paraId="7BA29EF4" w14:textId="1D12FB3C" w:rsidR="007A3D0D" w:rsidRPr="00141BE3" w:rsidRDefault="007A3D0D" w:rsidP="00A0586F">
            <w:pPr>
              <w:pStyle w:val="table"/>
              <w:rPr>
                <w:ins w:id="190" w:author="PruthviN" w:date="2019-08-07T19:21:00Z"/>
                <w:rStyle w:val="normaltextrun"/>
              </w:rPr>
            </w:pPr>
            <w:ins w:id="191" w:author="PruthviN" w:date="2019-08-07T19:22:00Z">
              <w:r>
                <w:rPr>
                  <w:rStyle w:val="normaltextrun"/>
                </w:rPr>
                <w:t>Assignment comments made for latest case assignment is displayed in secondary view field</w:t>
              </w:r>
            </w:ins>
          </w:p>
        </w:tc>
        <w:tc>
          <w:tcPr>
            <w:tcW w:w="850" w:type="dxa"/>
          </w:tcPr>
          <w:p w14:paraId="28B8F785" w14:textId="6877D4E9" w:rsidR="007A3D0D" w:rsidRDefault="00534143" w:rsidP="00A0586F">
            <w:pPr>
              <w:pStyle w:val="table"/>
              <w:rPr>
                <w:ins w:id="192" w:author="PruthviN" w:date="2019-08-07T19:21:00Z"/>
                <w:bCs/>
              </w:rPr>
            </w:pPr>
            <w:ins w:id="193" w:author="PruthviN" w:date="2019-08-07T22:18:00Z">
              <w:r>
                <w:rPr>
                  <w:bCs/>
                </w:rPr>
                <w:t>PVI-7316</w:t>
              </w:r>
            </w:ins>
          </w:p>
        </w:tc>
        <w:tc>
          <w:tcPr>
            <w:tcW w:w="3827" w:type="dxa"/>
            <w:shd w:val="clear" w:color="auto" w:fill="auto"/>
          </w:tcPr>
          <w:p w14:paraId="5AFC6CFA" w14:textId="4F2C96B2" w:rsidR="007A3D0D" w:rsidRDefault="00E7398F" w:rsidP="00A0586F">
            <w:pPr>
              <w:pStyle w:val="table"/>
              <w:rPr>
                <w:ins w:id="194" w:author="PruthviN" w:date="2019-08-07T19:21:00Z"/>
                <w:b/>
              </w:rPr>
            </w:pPr>
            <w:ins w:id="195" w:author="PruthviN" w:date="2019-08-07T22:30:00Z">
              <w:r w:rsidRPr="003E63D2">
                <w:rPr>
                  <w:b/>
                </w:rPr>
                <w:t>Attachment:</w:t>
              </w:r>
              <w:r>
                <w:t xml:space="preserve"> _____________________</w:t>
              </w:r>
            </w:ins>
          </w:p>
        </w:tc>
        <w:tc>
          <w:tcPr>
            <w:tcW w:w="851" w:type="dxa"/>
            <w:shd w:val="clear" w:color="auto" w:fill="auto"/>
          </w:tcPr>
          <w:p w14:paraId="20ED8D7C" w14:textId="77777777" w:rsidR="007A3D0D" w:rsidRPr="006C4513" w:rsidRDefault="007A3D0D" w:rsidP="00A0586F">
            <w:pPr>
              <w:pStyle w:val="table"/>
              <w:jc w:val="center"/>
              <w:rPr>
                <w:ins w:id="196" w:author="PruthviN" w:date="2019-08-07T19:21:00Z"/>
              </w:rPr>
            </w:pPr>
          </w:p>
        </w:tc>
        <w:tc>
          <w:tcPr>
            <w:tcW w:w="2268" w:type="dxa"/>
            <w:shd w:val="clear" w:color="auto" w:fill="auto"/>
          </w:tcPr>
          <w:p w14:paraId="54599FA5" w14:textId="77777777" w:rsidR="007A3D0D" w:rsidRDefault="007A3D0D" w:rsidP="00A0586F">
            <w:pPr>
              <w:pStyle w:val="table"/>
              <w:rPr>
                <w:ins w:id="197" w:author="PruthviN" w:date="2019-08-07T19:21:00Z"/>
              </w:rPr>
            </w:pPr>
          </w:p>
        </w:tc>
      </w:tr>
      <w:tr w:rsidR="00352F61" w:rsidRPr="006C4513" w14:paraId="44A37C8B" w14:textId="77777777" w:rsidTr="00D9610A">
        <w:trPr>
          <w:cantSplit/>
          <w:jc w:val="center"/>
          <w:ins w:id="198" w:author="PruthviN" w:date="2019-08-07T19:22:00Z"/>
        </w:trPr>
        <w:tc>
          <w:tcPr>
            <w:tcW w:w="846" w:type="dxa"/>
            <w:shd w:val="clear" w:color="auto" w:fill="auto"/>
          </w:tcPr>
          <w:p w14:paraId="658AA268" w14:textId="77777777" w:rsidR="00352F61" w:rsidRDefault="00352F61" w:rsidP="00A0586F">
            <w:pPr>
              <w:pStyle w:val="table"/>
              <w:numPr>
                <w:ilvl w:val="0"/>
                <w:numId w:val="5"/>
              </w:numPr>
              <w:rPr>
                <w:ins w:id="199" w:author="PruthviN" w:date="2019-08-07T19:22:00Z"/>
              </w:rPr>
            </w:pPr>
          </w:p>
        </w:tc>
        <w:tc>
          <w:tcPr>
            <w:tcW w:w="3329" w:type="dxa"/>
            <w:shd w:val="clear" w:color="auto" w:fill="auto"/>
          </w:tcPr>
          <w:p w14:paraId="15A23BC0" w14:textId="77777777" w:rsidR="00352F61" w:rsidRDefault="00352F61" w:rsidP="00352F61">
            <w:pPr>
              <w:pStyle w:val="table"/>
              <w:rPr>
                <w:ins w:id="200" w:author="PruthviN" w:date="2019-08-07T19:23:00Z"/>
              </w:rPr>
            </w:pPr>
            <w:ins w:id="201" w:author="PruthviN" w:date="2019-08-07T19:23:00Z">
              <w:r>
                <w:t>Select user from ‘Assigned To’ (</w:t>
              </w:r>
              <w:r w:rsidRPr="00973F09">
                <w:rPr>
                  <w:b/>
                </w:rPr>
                <w:t>User2</w:t>
              </w:r>
              <w:r>
                <w:t>) field and verify for ‘Case Assignment Comment’ pop-up.</w:t>
              </w:r>
            </w:ins>
          </w:p>
          <w:p w14:paraId="12855337" w14:textId="0BDAE023" w:rsidR="00352F61" w:rsidRPr="00EA0932" w:rsidRDefault="00352F61" w:rsidP="00352F61">
            <w:pPr>
              <w:pStyle w:val="paragraph"/>
              <w:spacing w:before="0" w:beforeAutospacing="0" w:after="0" w:afterAutospacing="0"/>
              <w:textAlignment w:val="baseline"/>
              <w:rPr>
                <w:ins w:id="202" w:author="PruthviN" w:date="2019-08-07T19:22:00Z"/>
                <w:sz w:val="20"/>
                <w:szCs w:val="20"/>
              </w:rPr>
            </w:pPr>
            <w:ins w:id="203" w:author="PruthviN" w:date="2019-08-07T19:23:00Z">
              <w:r w:rsidRPr="00801B25">
                <w:rPr>
                  <w:noProof/>
                </w:rPr>
                <w:drawing>
                  <wp:inline distT="0" distB="0" distL="0" distR="0" wp14:anchorId="66D558B5" wp14:editId="21B90839">
                    <wp:extent cx="219075" cy="190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ins>
          </w:p>
        </w:tc>
        <w:tc>
          <w:tcPr>
            <w:tcW w:w="2347" w:type="dxa"/>
            <w:shd w:val="clear" w:color="auto" w:fill="auto"/>
          </w:tcPr>
          <w:p w14:paraId="1FD619E2" w14:textId="1FD750CE" w:rsidR="00352F61" w:rsidRDefault="00352F61" w:rsidP="00A0586F">
            <w:pPr>
              <w:pStyle w:val="table"/>
              <w:rPr>
                <w:ins w:id="204" w:author="PruthviN" w:date="2019-08-07T19:22:00Z"/>
                <w:rStyle w:val="normaltextrun"/>
              </w:rPr>
            </w:pPr>
            <w:ins w:id="205" w:author="PruthviN" w:date="2019-08-07T19:23:00Z">
              <w:r>
                <w:t>Case Assignment Comment’ pop-up should open along with comment section and ‘Ok’ button</w:t>
              </w:r>
            </w:ins>
          </w:p>
        </w:tc>
        <w:tc>
          <w:tcPr>
            <w:tcW w:w="850" w:type="dxa"/>
          </w:tcPr>
          <w:p w14:paraId="73ABAFB7" w14:textId="22F73985" w:rsidR="00352F61" w:rsidRDefault="00E373FD" w:rsidP="00A0586F">
            <w:pPr>
              <w:pStyle w:val="table"/>
              <w:rPr>
                <w:ins w:id="206" w:author="PruthviN" w:date="2019-08-07T19:22:00Z"/>
                <w:bCs/>
              </w:rPr>
            </w:pPr>
            <w:ins w:id="207" w:author="PruthviN" w:date="2019-08-07T22:41:00Z">
              <w:r w:rsidRPr="00E373FD">
                <w:rPr>
                  <w:bCs/>
                </w:rPr>
                <w:t>PVI-7582</w:t>
              </w:r>
            </w:ins>
          </w:p>
        </w:tc>
        <w:tc>
          <w:tcPr>
            <w:tcW w:w="3827" w:type="dxa"/>
            <w:shd w:val="clear" w:color="auto" w:fill="auto"/>
          </w:tcPr>
          <w:p w14:paraId="1C80FDAA" w14:textId="7C9E06D3" w:rsidR="00352F61" w:rsidRDefault="00E7398F" w:rsidP="00A0586F">
            <w:pPr>
              <w:pStyle w:val="table"/>
              <w:rPr>
                <w:ins w:id="208" w:author="PruthviN" w:date="2019-08-07T19:22:00Z"/>
                <w:b/>
              </w:rPr>
            </w:pPr>
            <w:ins w:id="209" w:author="PruthviN" w:date="2019-08-07T22:31:00Z">
              <w:r w:rsidRPr="003E63D2">
                <w:rPr>
                  <w:b/>
                </w:rPr>
                <w:t>Attachment:</w:t>
              </w:r>
              <w:r>
                <w:t xml:space="preserve"> _____________________</w:t>
              </w:r>
            </w:ins>
          </w:p>
        </w:tc>
        <w:tc>
          <w:tcPr>
            <w:tcW w:w="851" w:type="dxa"/>
            <w:shd w:val="clear" w:color="auto" w:fill="auto"/>
          </w:tcPr>
          <w:p w14:paraId="1B9011BE" w14:textId="77777777" w:rsidR="00352F61" w:rsidRPr="006C4513" w:rsidRDefault="00352F61" w:rsidP="00A0586F">
            <w:pPr>
              <w:pStyle w:val="table"/>
              <w:jc w:val="center"/>
              <w:rPr>
                <w:ins w:id="210" w:author="PruthviN" w:date="2019-08-07T19:22:00Z"/>
              </w:rPr>
            </w:pPr>
          </w:p>
        </w:tc>
        <w:tc>
          <w:tcPr>
            <w:tcW w:w="2268" w:type="dxa"/>
            <w:shd w:val="clear" w:color="auto" w:fill="auto"/>
          </w:tcPr>
          <w:p w14:paraId="0105553C" w14:textId="77777777" w:rsidR="00352F61" w:rsidRDefault="00352F61" w:rsidP="00A0586F">
            <w:pPr>
              <w:pStyle w:val="table"/>
              <w:rPr>
                <w:ins w:id="211" w:author="PruthviN" w:date="2019-08-07T19:22:00Z"/>
              </w:rPr>
            </w:pPr>
          </w:p>
        </w:tc>
      </w:tr>
      <w:tr w:rsidR="00352F61" w:rsidRPr="006C4513" w14:paraId="0A975308" w14:textId="77777777" w:rsidTr="00D9610A">
        <w:trPr>
          <w:cantSplit/>
          <w:jc w:val="center"/>
          <w:ins w:id="212" w:author="PruthviN" w:date="2019-08-07T19:23:00Z"/>
        </w:trPr>
        <w:tc>
          <w:tcPr>
            <w:tcW w:w="846" w:type="dxa"/>
            <w:shd w:val="clear" w:color="auto" w:fill="auto"/>
          </w:tcPr>
          <w:p w14:paraId="231BF423" w14:textId="77777777" w:rsidR="00352F61" w:rsidRDefault="00352F61" w:rsidP="00A0586F">
            <w:pPr>
              <w:pStyle w:val="table"/>
              <w:numPr>
                <w:ilvl w:val="0"/>
                <w:numId w:val="5"/>
              </w:numPr>
              <w:rPr>
                <w:ins w:id="213" w:author="PruthviN" w:date="2019-08-07T19:23:00Z"/>
              </w:rPr>
            </w:pPr>
          </w:p>
        </w:tc>
        <w:tc>
          <w:tcPr>
            <w:tcW w:w="3329" w:type="dxa"/>
            <w:shd w:val="clear" w:color="auto" w:fill="auto"/>
          </w:tcPr>
          <w:p w14:paraId="4EBADE41" w14:textId="2335B383" w:rsidR="00352F61" w:rsidRDefault="00352F61" w:rsidP="00352F61">
            <w:pPr>
              <w:pStyle w:val="table"/>
              <w:rPr>
                <w:ins w:id="214" w:author="PruthviN" w:date="2019-08-07T22:41:00Z"/>
                <w:rStyle w:val="normaltextrun"/>
              </w:rPr>
            </w:pPr>
            <w:ins w:id="215" w:author="PruthviN" w:date="2019-08-07T19:25:00Z">
              <w:r>
                <w:rPr>
                  <w:rStyle w:val="normaltextrun"/>
                </w:rPr>
                <w:t xml:space="preserve">Enter comments in the comment section </w:t>
              </w:r>
              <w:proofErr w:type="spellStart"/>
              <w:r>
                <w:rPr>
                  <w:rStyle w:val="normaltextrun"/>
                </w:rPr>
                <w:t>upto</w:t>
              </w:r>
              <w:proofErr w:type="spellEnd"/>
              <w:r>
                <w:rPr>
                  <w:rStyle w:val="normaltextrun"/>
                </w:rPr>
                <w:t xml:space="preserve"> </w:t>
              </w:r>
            </w:ins>
            <w:ins w:id="216" w:author="PruthviN" w:date="2019-08-09T19:17:00Z">
              <w:r w:rsidR="000D293F">
                <w:rPr>
                  <w:rStyle w:val="normaltextrun"/>
                </w:rPr>
                <w:t>5</w:t>
              </w:r>
            </w:ins>
            <w:ins w:id="217" w:author="PruthviN" w:date="2019-08-07T19:25:00Z">
              <w:r>
                <w:rPr>
                  <w:rStyle w:val="normaltextrun"/>
                </w:rPr>
                <w:t xml:space="preserve">00 </w:t>
              </w:r>
              <w:proofErr w:type="gramStart"/>
              <w:r>
                <w:rPr>
                  <w:rStyle w:val="normaltextrun"/>
                </w:rPr>
                <w:t>c</w:t>
              </w:r>
            </w:ins>
            <w:ins w:id="218" w:author="PruthviN" w:date="2019-08-07T19:26:00Z">
              <w:r>
                <w:rPr>
                  <w:rStyle w:val="normaltextrun"/>
                </w:rPr>
                <w:t xml:space="preserve">haracters </w:t>
              </w:r>
            </w:ins>
            <w:ins w:id="219" w:author="PruthviN" w:date="2019-08-07T19:25:00Z">
              <w:r>
                <w:rPr>
                  <w:rStyle w:val="normaltextrun"/>
                </w:rPr>
                <w:t xml:space="preserve"> and</w:t>
              </w:r>
              <w:proofErr w:type="gramEnd"/>
              <w:r>
                <w:rPr>
                  <w:rStyle w:val="normaltextrun"/>
                </w:rPr>
                <w:t xml:space="preserve"> click on ok</w:t>
              </w:r>
            </w:ins>
          </w:p>
          <w:p w14:paraId="0271A687" w14:textId="613B95C6" w:rsidR="00E373FD" w:rsidRDefault="00E373FD" w:rsidP="00352F61">
            <w:pPr>
              <w:pStyle w:val="table"/>
              <w:rPr>
                <w:ins w:id="220" w:author="PruthviN" w:date="2019-08-07T19:23:00Z"/>
              </w:rPr>
            </w:pPr>
            <w:ins w:id="221" w:author="PruthviN" w:date="2019-08-07T22:41:00Z">
              <w:r w:rsidRPr="00962AB0">
                <w:rPr>
                  <w:noProof/>
                </w:rPr>
                <w:drawing>
                  <wp:inline distT="0" distB="0" distL="0" distR="0" wp14:anchorId="3580BB22" wp14:editId="2697D19B">
                    <wp:extent cx="209550" cy="190500"/>
                    <wp:effectExtent l="0" t="0" r="0" b="0"/>
                    <wp:docPr id="47" name="Picture 47"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t xml:space="preserve"> </w:t>
              </w:r>
              <w:r>
                <w:rPr>
                  <w:rStyle w:val="normaltextrun"/>
                </w:rPr>
                <w:t>Take screenshot</w:t>
              </w:r>
            </w:ins>
          </w:p>
        </w:tc>
        <w:tc>
          <w:tcPr>
            <w:tcW w:w="2347" w:type="dxa"/>
            <w:shd w:val="clear" w:color="auto" w:fill="auto"/>
          </w:tcPr>
          <w:p w14:paraId="5D0E4B47" w14:textId="56A3D7B8" w:rsidR="00352F61" w:rsidRDefault="00352F61" w:rsidP="00A0586F">
            <w:pPr>
              <w:pStyle w:val="table"/>
              <w:rPr>
                <w:ins w:id="222" w:author="PruthviN" w:date="2019-08-07T19:23:00Z"/>
              </w:rPr>
            </w:pPr>
            <w:ins w:id="223" w:author="PruthviN" w:date="2019-08-07T19:26:00Z">
              <w:r>
                <w:rPr>
                  <w:rStyle w:val="normaltextrun"/>
                </w:rPr>
                <w:t>Pop-up should get closed and Case should to ‘Assigned user’ (</w:t>
              </w:r>
              <w:r w:rsidRPr="00973F09">
                <w:rPr>
                  <w:rStyle w:val="normaltextrun"/>
                  <w:b/>
                </w:rPr>
                <w:t>User</w:t>
              </w:r>
              <w:r>
                <w:rPr>
                  <w:rStyle w:val="normaltextrun"/>
                  <w:b/>
                </w:rPr>
                <w:t>2</w:t>
              </w:r>
              <w:r w:rsidRPr="00973F09">
                <w:rPr>
                  <w:rStyle w:val="normaltextrun"/>
                  <w:b/>
                </w:rPr>
                <w:t>)</w:t>
              </w:r>
            </w:ins>
          </w:p>
        </w:tc>
        <w:tc>
          <w:tcPr>
            <w:tcW w:w="850" w:type="dxa"/>
          </w:tcPr>
          <w:p w14:paraId="086AD284" w14:textId="3B2E033D" w:rsidR="00352F61" w:rsidRDefault="00E373FD" w:rsidP="00A0586F">
            <w:pPr>
              <w:pStyle w:val="table"/>
              <w:rPr>
                <w:ins w:id="224" w:author="PruthviN" w:date="2019-08-07T19:23:00Z"/>
                <w:bCs/>
              </w:rPr>
            </w:pPr>
            <w:ins w:id="225" w:author="PruthviN" w:date="2019-08-07T22:41:00Z">
              <w:r w:rsidRPr="00E373FD">
                <w:rPr>
                  <w:bCs/>
                </w:rPr>
                <w:t>PVI-7582</w:t>
              </w:r>
            </w:ins>
          </w:p>
        </w:tc>
        <w:tc>
          <w:tcPr>
            <w:tcW w:w="3827" w:type="dxa"/>
            <w:shd w:val="clear" w:color="auto" w:fill="auto"/>
          </w:tcPr>
          <w:p w14:paraId="051AD5C4" w14:textId="10F8E018" w:rsidR="00352F61" w:rsidRDefault="00E373FD" w:rsidP="00A0586F">
            <w:pPr>
              <w:pStyle w:val="table"/>
              <w:rPr>
                <w:ins w:id="226" w:author="PruthviN" w:date="2019-08-07T19:23:00Z"/>
                <w:b/>
              </w:rPr>
            </w:pPr>
            <w:ins w:id="227" w:author="PruthviN" w:date="2019-08-07T22:41:00Z">
              <w:r w:rsidRPr="003E63D2">
                <w:rPr>
                  <w:b/>
                </w:rPr>
                <w:t>Attachment:</w:t>
              </w:r>
              <w:r>
                <w:t xml:space="preserve"> _____________________</w:t>
              </w:r>
            </w:ins>
          </w:p>
        </w:tc>
        <w:tc>
          <w:tcPr>
            <w:tcW w:w="851" w:type="dxa"/>
            <w:shd w:val="clear" w:color="auto" w:fill="auto"/>
          </w:tcPr>
          <w:p w14:paraId="71878270" w14:textId="77777777" w:rsidR="00352F61" w:rsidRPr="006C4513" w:rsidRDefault="00352F61" w:rsidP="00A0586F">
            <w:pPr>
              <w:pStyle w:val="table"/>
              <w:jc w:val="center"/>
              <w:rPr>
                <w:ins w:id="228" w:author="PruthviN" w:date="2019-08-07T19:23:00Z"/>
              </w:rPr>
            </w:pPr>
          </w:p>
        </w:tc>
        <w:tc>
          <w:tcPr>
            <w:tcW w:w="2268" w:type="dxa"/>
            <w:shd w:val="clear" w:color="auto" w:fill="auto"/>
          </w:tcPr>
          <w:p w14:paraId="76A3F267" w14:textId="77777777" w:rsidR="00352F61" w:rsidRDefault="00352F61" w:rsidP="00A0586F">
            <w:pPr>
              <w:pStyle w:val="table"/>
              <w:rPr>
                <w:ins w:id="229" w:author="PruthviN" w:date="2019-08-07T19:23:00Z"/>
              </w:rPr>
            </w:pPr>
          </w:p>
        </w:tc>
      </w:tr>
      <w:tr w:rsidR="002E184A" w:rsidRPr="006C4513" w14:paraId="2649D665" w14:textId="77777777" w:rsidTr="00D9610A">
        <w:trPr>
          <w:cantSplit/>
          <w:jc w:val="center"/>
          <w:ins w:id="230" w:author="PruthviN" w:date="2019-08-07T19:26:00Z"/>
        </w:trPr>
        <w:tc>
          <w:tcPr>
            <w:tcW w:w="846" w:type="dxa"/>
            <w:shd w:val="clear" w:color="auto" w:fill="auto"/>
          </w:tcPr>
          <w:p w14:paraId="26823651" w14:textId="77777777" w:rsidR="002E184A" w:rsidRDefault="002E184A" w:rsidP="00A0586F">
            <w:pPr>
              <w:pStyle w:val="table"/>
              <w:numPr>
                <w:ilvl w:val="0"/>
                <w:numId w:val="5"/>
              </w:numPr>
              <w:rPr>
                <w:ins w:id="231" w:author="PruthviN" w:date="2019-08-07T19:26:00Z"/>
              </w:rPr>
            </w:pPr>
          </w:p>
        </w:tc>
        <w:tc>
          <w:tcPr>
            <w:tcW w:w="3329" w:type="dxa"/>
            <w:shd w:val="clear" w:color="auto" w:fill="auto"/>
          </w:tcPr>
          <w:p w14:paraId="6C6A8DED" w14:textId="7ABA6D4B" w:rsidR="002E184A" w:rsidRDefault="002E184A" w:rsidP="00352F61">
            <w:pPr>
              <w:pStyle w:val="table"/>
              <w:rPr>
                <w:ins w:id="232" w:author="PruthviN" w:date="2019-08-07T19:26:00Z"/>
                <w:rStyle w:val="normaltextrun"/>
              </w:rPr>
            </w:pPr>
            <w:ins w:id="233" w:author="PruthviN" w:date="2019-08-07T19:28:00Z">
              <w:r>
                <w:rPr>
                  <w:rStyle w:val="normaltextrun"/>
                </w:rPr>
                <w:t xml:space="preserve">Navigate to </w:t>
              </w:r>
            </w:ins>
            <w:ins w:id="234" w:author="PruthviN" w:date="2019-08-07T19:29:00Z">
              <w:r w:rsidRPr="002E184A">
                <w:rPr>
                  <w:rStyle w:val="normaltextrun"/>
                </w:rPr>
                <w:t>Follow Up / Duplicate Search</w:t>
              </w:r>
              <w:r>
                <w:rPr>
                  <w:rStyle w:val="normaltextrun"/>
                </w:rPr>
                <w:t xml:space="preserve"> </w:t>
              </w:r>
            </w:ins>
            <w:ins w:id="235" w:author="PruthviN" w:date="2019-08-07T19:35:00Z">
              <w:r w:rsidR="00682AED">
                <w:rPr>
                  <w:rStyle w:val="normaltextrun"/>
                </w:rPr>
                <w:t xml:space="preserve">screen </w:t>
              </w:r>
            </w:ins>
            <w:ins w:id="236" w:author="PruthviN" w:date="2019-08-07T19:29:00Z">
              <w:r>
                <w:rPr>
                  <w:rStyle w:val="normaltextrun"/>
                </w:rPr>
                <w:t xml:space="preserve">and enter case1 in </w:t>
              </w:r>
              <w:r w:rsidRPr="002E184A">
                <w:rPr>
                  <w:rStyle w:val="normaltextrun"/>
                </w:rPr>
                <w:t>Case Description</w:t>
              </w:r>
            </w:ins>
            <w:ins w:id="237" w:author="PruthviN" w:date="2019-08-07T19:30:00Z">
              <w:r>
                <w:rPr>
                  <w:rStyle w:val="normaltextrun"/>
                </w:rPr>
                <w:t xml:space="preserve"> field </w:t>
              </w:r>
            </w:ins>
          </w:p>
        </w:tc>
        <w:tc>
          <w:tcPr>
            <w:tcW w:w="2347" w:type="dxa"/>
            <w:shd w:val="clear" w:color="auto" w:fill="auto"/>
          </w:tcPr>
          <w:p w14:paraId="4ED3A865" w14:textId="00AB31E1" w:rsidR="002E184A" w:rsidRDefault="002E184A" w:rsidP="00A0586F">
            <w:pPr>
              <w:pStyle w:val="table"/>
              <w:rPr>
                <w:ins w:id="238" w:author="PruthviN" w:date="2019-08-07T19:26:00Z"/>
                <w:rStyle w:val="normaltextrun"/>
              </w:rPr>
            </w:pPr>
            <w:ins w:id="239" w:author="PruthviN" w:date="2019-08-07T19:30:00Z">
              <w:r>
                <w:rPr>
                  <w:rStyle w:val="normaltextrun"/>
                </w:rPr>
                <w:t>Case1 is displayed</w:t>
              </w:r>
            </w:ins>
          </w:p>
        </w:tc>
        <w:tc>
          <w:tcPr>
            <w:tcW w:w="850" w:type="dxa"/>
          </w:tcPr>
          <w:p w14:paraId="28F008BA" w14:textId="42D43520" w:rsidR="002E184A" w:rsidRDefault="00E373FD" w:rsidP="00A0586F">
            <w:pPr>
              <w:pStyle w:val="table"/>
              <w:rPr>
                <w:ins w:id="240" w:author="PruthviN" w:date="2019-08-07T19:26:00Z"/>
                <w:bCs/>
              </w:rPr>
            </w:pPr>
            <w:ins w:id="241" w:author="PruthviN" w:date="2019-08-07T22:35:00Z">
              <w:r>
                <w:rPr>
                  <w:bCs/>
                </w:rPr>
                <w:t>N/A</w:t>
              </w:r>
            </w:ins>
          </w:p>
        </w:tc>
        <w:tc>
          <w:tcPr>
            <w:tcW w:w="3827" w:type="dxa"/>
            <w:shd w:val="clear" w:color="auto" w:fill="auto"/>
          </w:tcPr>
          <w:p w14:paraId="1B8B9FD7" w14:textId="77777777" w:rsidR="002E184A" w:rsidRDefault="002E184A" w:rsidP="00A0586F">
            <w:pPr>
              <w:pStyle w:val="table"/>
              <w:rPr>
                <w:ins w:id="242" w:author="PruthviN" w:date="2019-08-07T19:26:00Z"/>
                <w:b/>
              </w:rPr>
            </w:pPr>
          </w:p>
        </w:tc>
        <w:tc>
          <w:tcPr>
            <w:tcW w:w="851" w:type="dxa"/>
            <w:shd w:val="clear" w:color="auto" w:fill="auto"/>
          </w:tcPr>
          <w:p w14:paraId="567FAD88" w14:textId="77777777" w:rsidR="002E184A" w:rsidRPr="006C4513" w:rsidRDefault="002E184A" w:rsidP="00A0586F">
            <w:pPr>
              <w:pStyle w:val="table"/>
              <w:jc w:val="center"/>
              <w:rPr>
                <w:ins w:id="243" w:author="PruthviN" w:date="2019-08-07T19:26:00Z"/>
              </w:rPr>
            </w:pPr>
          </w:p>
        </w:tc>
        <w:tc>
          <w:tcPr>
            <w:tcW w:w="2268" w:type="dxa"/>
            <w:shd w:val="clear" w:color="auto" w:fill="auto"/>
          </w:tcPr>
          <w:p w14:paraId="7B311D9C" w14:textId="77777777" w:rsidR="002E184A" w:rsidRDefault="002E184A" w:rsidP="00A0586F">
            <w:pPr>
              <w:pStyle w:val="table"/>
              <w:rPr>
                <w:ins w:id="244" w:author="PruthviN" w:date="2019-08-07T19:26:00Z"/>
              </w:rPr>
            </w:pPr>
          </w:p>
        </w:tc>
      </w:tr>
      <w:tr w:rsidR="00711912" w:rsidRPr="006C4513" w14:paraId="68660984" w14:textId="77777777" w:rsidTr="00D9610A">
        <w:trPr>
          <w:cantSplit/>
          <w:jc w:val="center"/>
          <w:ins w:id="245" w:author="PruthviN" w:date="2019-08-07T19:31:00Z"/>
        </w:trPr>
        <w:tc>
          <w:tcPr>
            <w:tcW w:w="846" w:type="dxa"/>
            <w:shd w:val="clear" w:color="auto" w:fill="auto"/>
          </w:tcPr>
          <w:p w14:paraId="1F84E43F" w14:textId="77777777" w:rsidR="00711912" w:rsidRDefault="00711912" w:rsidP="00A0586F">
            <w:pPr>
              <w:pStyle w:val="table"/>
              <w:numPr>
                <w:ilvl w:val="0"/>
                <w:numId w:val="5"/>
              </w:numPr>
              <w:rPr>
                <w:ins w:id="246" w:author="PruthviN" w:date="2019-08-07T19:31:00Z"/>
              </w:rPr>
            </w:pPr>
          </w:p>
        </w:tc>
        <w:tc>
          <w:tcPr>
            <w:tcW w:w="3329" w:type="dxa"/>
            <w:shd w:val="clear" w:color="auto" w:fill="auto"/>
          </w:tcPr>
          <w:p w14:paraId="0941C66A" w14:textId="71182CCE" w:rsidR="00711912" w:rsidRDefault="00711912" w:rsidP="00711912">
            <w:pPr>
              <w:pStyle w:val="paragraph"/>
              <w:spacing w:before="0" w:beforeAutospacing="0" w:after="0" w:afterAutospacing="0"/>
              <w:textAlignment w:val="baseline"/>
              <w:rPr>
                <w:ins w:id="247" w:author="PruthviN" w:date="2019-08-07T19:31:00Z"/>
                <w:rStyle w:val="normaltextrun"/>
                <w:sz w:val="20"/>
                <w:szCs w:val="20"/>
                <w:lang w:val="en-US"/>
              </w:rPr>
            </w:pPr>
            <w:ins w:id="248" w:author="PruthviN" w:date="2019-08-07T19:31:00Z">
              <w:r w:rsidRPr="00682AED">
                <w:rPr>
                  <w:rStyle w:val="normaltextrun"/>
                  <w:sz w:val="20"/>
                  <w:szCs w:val="20"/>
                  <w:lang w:val="en-US"/>
                  <w:rPrChange w:id="249" w:author="PruthviN" w:date="2019-08-07T19:35:00Z">
                    <w:rPr>
                      <w:rStyle w:val="normaltextrun"/>
                      <w:sz w:val="20"/>
                      <w:szCs w:val="20"/>
                      <w:highlight w:val="yellow"/>
                      <w:lang w:val="en-US"/>
                    </w:rPr>
                  </w:rPrChange>
                </w:rPr>
                <w:t xml:space="preserve">Check whether the latest comments are displayed under assignment </w:t>
              </w:r>
              <w:proofErr w:type="gramStart"/>
              <w:r w:rsidRPr="00682AED">
                <w:rPr>
                  <w:rStyle w:val="normaltextrun"/>
                  <w:sz w:val="20"/>
                  <w:szCs w:val="20"/>
                  <w:lang w:val="en-US"/>
                  <w:rPrChange w:id="250" w:author="PruthviN" w:date="2019-08-07T19:35:00Z">
                    <w:rPr>
                      <w:rStyle w:val="normaltextrun"/>
                      <w:sz w:val="20"/>
                      <w:szCs w:val="20"/>
                      <w:highlight w:val="yellow"/>
                      <w:lang w:val="en-US"/>
                    </w:rPr>
                  </w:rPrChange>
                </w:rPr>
                <w:t>comments  column</w:t>
              </w:r>
              <w:proofErr w:type="gramEnd"/>
              <w:r>
                <w:rPr>
                  <w:rStyle w:val="normaltextrun"/>
                  <w:sz w:val="20"/>
                  <w:szCs w:val="20"/>
                  <w:lang w:val="en-US"/>
                </w:rPr>
                <w:t xml:space="preserve"> </w:t>
              </w:r>
            </w:ins>
            <w:ins w:id="251" w:author="PruthviN" w:date="2019-08-07T19:32:00Z">
              <w:r>
                <w:rPr>
                  <w:rStyle w:val="normaltextrun"/>
                  <w:sz w:val="20"/>
                  <w:szCs w:val="20"/>
                  <w:lang w:val="en-US"/>
                </w:rPr>
                <w:t>and comments should be displ</w:t>
              </w:r>
            </w:ins>
            <w:ins w:id="252" w:author="PruthviN" w:date="2019-08-07T19:33:00Z">
              <w:r>
                <w:rPr>
                  <w:rStyle w:val="normaltextrun"/>
                  <w:sz w:val="20"/>
                  <w:szCs w:val="20"/>
                  <w:lang w:val="en-US"/>
                </w:rPr>
                <w:t>ayed in manner ………</w:t>
              </w:r>
            </w:ins>
          </w:p>
          <w:p w14:paraId="48350FBD" w14:textId="2EC5DAC5" w:rsidR="00711912" w:rsidRDefault="00711912" w:rsidP="00711912">
            <w:pPr>
              <w:pStyle w:val="table"/>
              <w:rPr>
                <w:ins w:id="253" w:author="PruthviN" w:date="2019-08-07T19:31:00Z"/>
                <w:rStyle w:val="normaltextrun"/>
              </w:rPr>
            </w:pPr>
            <w:ins w:id="254" w:author="PruthviN" w:date="2019-08-07T19:31:00Z">
              <w:r w:rsidRPr="00962AB0">
                <w:rPr>
                  <w:noProof/>
                </w:rPr>
                <w:drawing>
                  <wp:inline distT="0" distB="0" distL="0" distR="0" wp14:anchorId="3E744404" wp14:editId="0D621DDB">
                    <wp:extent cx="209550" cy="190500"/>
                    <wp:effectExtent l="0" t="0" r="0" b="0"/>
                    <wp:docPr id="25" name="Picture 25"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Style w:val="normaltextrun"/>
                </w:rPr>
                <w:t xml:space="preserve"> </w:t>
              </w:r>
            </w:ins>
            <w:ins w:id="255" w:author="PruthviN" w:date="2019-08-07T19:32:00Z">
              <w:r>
                <w:rPr>
                  <w:rStyle w:val="normaltextrun"/>
                </w:rPr>
                <w:t>T</w:t>
              </w:r>
            </w:ins>
            <w:ins w:id="256" w:author="PruthviN" w:date="2019-08-07T19:31:00Z">
              <w:r>
                <w:rPr>
                  <w:rStyle w:val="normaltextrun"/>
                </w:rPr>
                <w:t>ake screenshot</w:t>
              </w:r>
            </w:ins>
          </w:p>
        </w:tc>
        <w:tc>
          <w:tcPr>
            <w:tcW w:w="2347" w:type="dxa"/>
            <w:shd w:val="clear" w:color="auto" w:fill="auto"/>
          </w:tcPr>
          <w:p w14:paraId="36A9B11C" w14:textId="0BDE7278" w:rsidR="00711912" w:rsidRDefault="00711912" w:rsidP="00A0586F">
            <w:pPr>
              <w:pStyle w:val="table"/>
              <w:rPr>
                <w:ins w:id="257" w:author="PruthviN" w:date="2019-08-07T19:31:00Z"/>
                <w:rStyle w:val="normaltextrun"/>
              </w:rPr>
            </w:pPr>
            <w:ins w:id="258" w:author="PruthviN" w:date="2019-08-07T19:33:00Z">
              <w:r>
                <w:rPr>
                  <w:rStyle w:val="normaltextrun"/>
                </w:rPr>
                <w:t>Assignment comments made for latest case assignment is displayed as ………</w:t>
              </w:r>
              <w:proofErr w:type="gramStart"/>
              <w:r>
                <w:rPr>
                  <w:rStyle w:val="normaltextrun"/>
                </w:rPr>
                <w:t>….(</w:t>
              </w:r>
              <w:proofErr w:type="gramEnd"/>
              <w:r>
                <w:rPr>
                  <w:rStyle w:val="normaltextrun"/>
                </w:rPr>
                <w:t>if mo</w:t>
              </w:r>
            </w:ins>
            <w:ins w:id="259" w:author="PruthviN" w:date="2019-08-07T19:34:00Z">
              <w:r>
                <w:rPr>
                  <w:rStyle w:val="normaltextrun"/>
                </w:rPr>
                <w:t xml:space="preserve">re data </w:t>
              </w:r>
            </w:ins>
            <w:ins w:id="260" w:author="PruthviN" w:date="2019-08-07T19:35:00Z">
              <w:r w:rsidR="0048050E">
                <w:rPr>
                  <w:rStyle w:val="normaltextrun"/>
                </w:rPr>
                <w:t xml:space="preserve">is </w:t>
              </w:r>
            </w:ins>
            <w:ins w:id="261" w:author="PruthviN" w:date="2019-08-07T19:34:00Z">
              <w:r>
                <w:rPr>
                  <w:rStyle w:val="normaltextrun"/>
                </w:rPr>
                <w:t>available)</w:t>
              </w:r>
            </w:ins>
          </w:p>
        </w:tc>
        <w:tc>
          <w:tcPr>
            <w:tcW w:w="850" w:type="dxa"/>
          </w:tcPr>
          <w:p w14:paraId="26FC44C8" w14:textId="582FCBDB" w:rsidR="00711912" w:rsidRDefault="00534143" w:rsidP="00A0586F">
            <w:pPr>
              <w:pStyle w:val="table"/>
              <w:rPr>
                <w:ins w:id="262" w:author="PruthviN" w:date="2019-08-07T19:31:00Z"/>
                <w:bCs/>
              </w:rPr>
            </w:pPr>
            <w:ins w:id="263" w:author="PruthviN" w:date="2019-08-07T22:19:00Z">
              <w:r>
                <w:rPr>
                  <w:bCs/>
                </w:rPr>
                <w:t>PVI-7316</w:t>
              </w:r>
            </w:ins>
          </w:p>
        </w:tc>
        <w:tc>
          <w:tcPr>
            <w:tcW w:w="3827" w:type="dxa"/>
            <w:shd w:val="clear" w:color="auto" w:fill="auto"/>
          </w:tcPr>
          <w:p w14:paraId="36E77CAE" w14:textId="5578C1FD" w:rsidR="00711912" w:rsidRDefault="00E7398F" w:rsidP="00A0586F">
            <w:pPr>
              <w:pStyle w:val="table"/>
              <w:rPr>
                <w:ins w:id="264" w:author="PruthviN" w:date="2019-08-07T19:31:00Z"/>
                <w:b/>
              </w:rPr>
            </w:pPr>
            <w:ins w:id="265" w:author="PruthviN" w:date="2019-08-07T22:31:00Z">
              <w:r w:rsidRPr="003E63D2">
                <w:rPr>
                  <w:b/>
                </w:rPr>
                <w:t>Attachment:</w:t>
              </w:r>
              <w:r>
                <w:t xml:space="preserve"> _____________________</w:t>
              </w:r>
            </w:ins>
          </w:p>
        </w:tc>
        <w:tc>
          <w:tcPr>
            <w:tcW w:w="851" w:type="dxa"/>
            <w:shd w:val="clear" w:color="auto" w:fill="auto"/>
          </w:tcPr>
          <w:p w14:paraId="69A6F8BF" w14:textId="77777777" w:rsidR="00711912" w:rsidRPr="006C4513" w:rsidRDefault="00711912" w:rsidP="00A0586F">
            <w:pPr>
              <w:pStyle w:val="table"/>
              <w:jc w:val="center"/>
              <w:rPr>
                <w:ins w:id="266" w:author="PruthviN" w:date="2019-08-07T19:31:00Z"/>
              </w:rPr>
            </w:pPr>
          </w:p>
        </w:tc>
        <w:tc>
          <w:tcPr>
            <w:tcW w:w="2268" w:type="dxa"/>
            <w:shd w:val="clear" w:color="auto" w:fill="auto"/>
          </w:tcPr>
          <w:p w14:paraId="45A1B9E9" w14:textId="77777777" w:rsidR="00711912" w:rsidRDefault="00711912" w:rsidP="00A0586F">
            <w:pPr>
              <w:pStyle w:val="table"/>
              <w:rPr>
                <w:ins w:id="267" w:author="PruthviN" w:date="2019-08-07T19:31:00Z"/>
              </w:rPr>
            </w:pPr>
          </w:p>
        </w:tc>
      </w:tr>
      <w:tr w:rsidR="00682AED" w:rsidRPr="006C4513" w14:paraId="3EA8F09C" w14:textId="77777777" w:rsidTr="00D9610A">
        <w:trPr>
          <w:cantSplit/>
          <w:jc w:val="center"/>
          <w:ins w:id="268" w:author="PruthviN" w:date="2019-08-07T19:34:00Z"/>
        </w:trPr>
        <w:tc>
          <w:tcPr>
            <w:tcW w:w="846" w:type="dxa"/>
            <w:shd w:val="clear" w:color="auto" w:fill="auto"/>
          </w:tcPr>
          <w:p w14:paraId="07853F98" w14:textId="77777777" w:rsidR="00682AED" w:rsidRDefault="00682AED" w:rsidP="00A0586F">
            <w:pPr>
              <w:pStyle w:val="table"/>
              <w:numPr>
                <w:ilvl w:val="0"/>
                <w:numId w:val="5"/>
              </w:numPr>
              <w:rPr>
                <w:ins w:id="269" w:author="PruthviN" w:date="2019-08-07T19:34:00Z"/>
              </w:rPr>
            </w:pPr>
          </w:p>
        </w:tc>
        <w:tc>
          <w:tcPr>
            <w:tcW w:w="3329" w:type="dxa"/>
            <w:shd w:val="clear" w:color="auto" w:fill="auto"/>
          </w:tcPr>
          <w:p w14:paraId="1DE56E2E" w14:textId="327FC3B6" w:rsidR="00682AED" w:rsidRPr="0048050E" w:rsidRDefault="0048050E" w:rsidP="00711912">
            <w:pPr>
              <w:pStyle w:val="paragraph"/>
              <w:spacing w:before="0" w:beforeAutospacing="0" w:after="0" w:afterAutospacing="0"/>
              <w:textAlignment w:val="baseline"/>
              <w:rPr>
                <w:ins w:id="270" w:author="PruthviN" w:date="2019-08-07T19:34:00Z"/>
                <w:rStyle w:val="normaltextrun"/>
                <w:color w:val="FF0000"/>
                <w:sz w:val="20"/>
                <w:szCs w:val="20"/>
                <w:highlight w:val="yellow"/>
                <w:lang w:val="en-US"/>
                <w:rPrChange w:id="271" w:author="PruthviN" w:date="2019-08-07T19:36:00Z">
                  <w:rPr>
                    <w:ins w:id="272" w:author="PruthviN" w:date="2019-08-07T19:34:00Z"/>
                    <w:rStyle w:val="normaltextrun"/>
                    <w:sz w:val="20"/>
                    <w:szCs w:val="20"/>
                    <w:highlight w:val="yellow"/>
                    <w:lang w:val="en-US" w:eastAsia="en-US"/>
                  </w:rPr>
                </w:rPrChange>
              </w:rPr>
            </w:pPr>
            <w:ins w:id="273" w:author="PruthviN" w:date="2019-08-07T19:36:00Z">
              <w:r>
                <w:rPr>
                  <w:rStyle w:val="normaltextrun"/>
                  <w:sz w:val="20"/>
                  <w:szCs w:val="20"/>
                  <w:highlight w:val="yellow"/>
                  <w:lang w:val="en-US"/>
                </w:rPr>
                <w:t>cl</w:t>
              </w:r>
              <w:r>
                <w:rPr>
                  <w:rStyle w:val="normaltextrun"/>
                  <w:color w:val="FF0000"/>
                  <w:sz w:val="20"/>
                  <w:szCs w:val="20"/>
                  <w:highlight w:val="yellow"/>
                  <w:lang w:val="en-US"/>
                </w:rPr>
                <w:t>ick on ……</w:t>
              </w:r>
              <w:proofErr w:type="gramStart"/>
              <w:r>
                <w:rPr>
                  <w:rStyle w:val="normaltextrun"/>
                  <w:color w:val="FF0000"/>
                  <w:sz w:val="20"/>
                  <w:szCs w:val="20"/>
                  <w:highlight w:val="yellow"/>
                  <w:lang w:val="en-US"/>
                </w:rPr>
                <w:t>…..</w:t>
              </w:r>
              <w:proofErr w:type="gramEnd"/>
              <w:r>
                <w:rPr>
                  <w:rStyle w:val="normaltextrun"/>
                  <w:color w:val="FF0000"/>
                  <w:sz w:val="20"/>
                  <w:szCs w:val="20"/>
                  <w:highlight w:val="yellow"/>
                  <w:lang w:val="en-US"/>
                </w:rPr>
                <w:t xml:space="preserve"> </w:t>
              </w:r>
            </w:ins>
            <w:ins w:id="274" w:author="PruthviN" w:date="2019-08-07T19:37:00Z">
              <w:r>
                <w:rPr>
                  <w:rStyle w:val="normaltextrun"/>
                  <w:color w:val="FF0000"/>
                  <w:sz w:val="20"/>
                  <w:szCs w:val="20"/>
                  <w:highlight w:val="yellow"/>
                  <w:lang w:val="en-US"/>
                </w:rPr>
                <w:t xml:space="preserve">in </w:t>
              </w:r>
            </w:ins>
            <w:ins w:id="275" w:author="PruthviN" w:date="2019-08-07T19:36:00Z">
              <w:r>
                <w:rPr>
                  <w:rStyle w:val="normaltextrun"/>
                  <w:color w:val="FF0000"/>
                  <w:sz w:val="20"/>
                  <w:szCs w:val="20"/>
                  <w:highlight w:val="yellow"/>
                  <w:lang w:val="en-US"/>
                </w:rPr>
                <w:t>assignment c</w:t>
              </w:r>
            </w:ins>
            <w:ins w:id="276" w:author="PruthviN" w:date="2019-08-07T19:37:00Z">
              <w:r>
                <w:rPr>
                  <w:rStyle w:val="normaltextrun"/>
                  <w:color w:val="FF0000"/>
                  <w:sz w:val="20"/>
                  <w:szCs w:val="20"/>
                  <w:highlight w:val="yellow"/>
                  <w:lang w:val="en-US"/>
                </w:rPr>
                <w:t>omments</w:t>
              </w:r>
            </w:ins>
          </w:p>
        </w:tc>
        <w:tc>
          <w:tcPr>
            <w:tcW w:w="2347" w:type="dxa"/>
            <w:shd w:val="clear" w:color="auto" w:fill="auto"/>
          </w:tcPr>
          <w:p w14:paraId="05C0AAE3" w14:textId="519B5C0A" w:rsidR="00682AED" w:rsidRDefault="0067354F" w:rsidP="00A0586F">
            <w:pPr>
              <w:pStyle w:val="table"/>
              <w:rPr>
                <w:ins w:id="277" w:author="PruthviN" w:date="2019-08-07T19:34:00Z"/>
                <w:rStyle w:val="normaltextrun"/>
              </w:rPr>
            </w:pPr>
            <w:ins w:id="278" w:author="PruthviN" w:date="2019-08-07T19:38:00Z">
              <w:r>
                <w:rPr>
                  <w:rStyle w:val="normaltextrun"/>
                </w:rPr>
                <w:t xml:space="preserve">Entire </w:t>
              </w:r>
            </w:ins>
            <w:proofErr w:type="gramStart"/>
            <w:ins w:id="279" w:author="PruthviN" w:date="2019-08-07T21:52:00Z">
              <w:r w:rsidR="006F51F8">
                <w:rPr>
                  <w:rStyle w:val="normaltextrun"/>
                </w:rPr>
                <w:t xml:space="preserve">comments </w:t>
              </w:r>
            </w:ins>
            <w:ins w:id="280" w:author="PruthviN" w:date="2019-08-07T19:38:00Z">
              <w:r>
                <w:rPr>
                  <w:rStyle w:val="normaltextrun"/>
                </w:rPr>
                <w:t xml:space="preserve"> </w:t>
              </w:r>
            </w:ins>
            <w:ins w:id="281" w:author="PruthviN" w:date="2019-08-07T19:39:00Z">
              <w:r>
                <w:rPr>
                  <w:rStyle w:val="normaltextrun"/>
                </w:rPr>
                <w:t>should</w:t>
              </w:r>
              <w:proofErr w:type="gramEnd"/>
              <w:r>
                <w:rPr>
                  <w:rStyle w:val="normaltextrun"/>
                </w:rPr>
                <w:t xml:space="preserve"> be displayed </w:t>
              </w:r>
            </w:ins>
          </w:p>
        </w:tc>
        <w:tc>
          <w:tcPr>
            <w:tcW w:w="850" w:type="dxa"/>
          </w:tcPr>
          <w:p w14:paraId="4B688794" w14:textId="3CAC68E6" w:rsidR="00682AED" w:rsidRDefault="00534143" w:rsidP="00A0586F">
            <w:pPr>
              <w:pStyle w:val="table"/>
              <w:rPr>
                <w:ins w:id="282" w:author="PruthviN" w:date="2019-08-07T19:34:00Z"/>
                <w:bCs/>
              </w:rPr>
            </w:pPr>
            <w:ins w:id="283" w:author="PruthviN" w:date="2019-08-07T22:19:00Z">
              <w:r>
                <w:rPr>
                  <w:bCs/>
                </w:rPr>
                <w:t>PVI-7316</w:t>
              </w:r>
            </w:ins>
          </w:p>
        </w:tc>
        <w:tc>
          <w:tcPr>
            <w:tcW w:w="3827" w:type="dxa"/>
            <w:shd w:val="clear" w:color="auto" w:fill="auto"/>
          </w:tcPr>
          <w:p w14:paraId="04260CB0" w14:textId="14B6F223" w:rsidR="00682AED" w:rsidRDefault="00E7398F" w:rsidP="00A0586F">
            <w:pPr>
              <w:pStyle w:val="table"/>
              <w:rPr>
                <w:ins w:id="284" w:author="PruthviN" w:date="2019-08-07T19:34:00Z"/>
                <w:b/>
              </w:rPr>
            </w:pPr>
            <w:ins w:id="285" w:author="PruthviN" w:date="2019-08-07T22:31:00Z">
              <w:r w:rsidRPr="003E63D2">
                <w:rPr>
                  <w:b/>
                </w:rPr>
                <w:t>Attachment:</w:t>
              </w:r>
              <w:r>
                <w:t xml:space="preserve"> _____________________</w:t>
              </w:r>
            </w:ins>
          </w:p>
        </w:tc>
        <w:tc>
          <w:tcPr>
            <w:tcW w:w="851" w:type="dxa"/>
            <w:shd w:val="clear" w:color="auto" w:fill="auto"/>
          </w:tcPr>
          <w:p w14:paraId="42C18033" w14:textId="77777777" w:rsidR="00682AED" w:rsidRPr="006C4513" w:rsidRDefault="00682AED" w:rsidP="00A0586F">
            <w:pPr>
              <w:pStyle w:val="table"/>
              <w:jc w:val="center"/>
              <w:rPr>
                <w:ins w:id="286" w:author="PruthviN" w:date="2019-08-07T19:34:00Z"/>
              </w:rPr>
            </w:pPr>
          </w:p>
        </w:tc>
        <w:tc>
          <w:tcPr>
            <w:tcW w:w="2268" w:type="dxa"/>
            <w:shd w:val="clear" w:color="auto" w:fill="auto"/>
          </w:tcPr>
          <w:p w14:paraId="145FEA37" w14:textId="77777777" w:rsidR="00682AED" w:rsidRDefault="00682AED" w:rsidP="00A0586F">
            <w:pPr>
              <w:pStyle w:val="table"/>
              <w:rPr>
                <w:ins w:id="287" w:author="PruthviN" w:date="2019-08-07T19:34:00Z"/>
              </w:rPr>
            </w:pPr>
          </w:p>
        </w:tc>
      </w:tr>
      <w:tr w:rsidR="0067354F" w:rsidRPr="006C4513" w14:paraId="6841FEC0" w14:textId="77777777" w:rsidTr="00D9610A">
        <w:trPr>
          <w:cantSplit/>
          <w:jc w:val="center"/>
          <w:ins w:id="288" w:author="PruthviN" w:date="2019-08-07T19:39:00Z"/>
        </w:trPr>
        <w:tc>
          <w:tcPr>
            <w:tcW w:w="846" w:type="dxa"/>
            <w:shd w:val="clear" w:color="auto" w:fill="auto"/>
          </w:tcPr>
          <w:p w14:paraId="7AEF9540" w14:textId="77777777" w:rsidR="0067354F" w:rsidRDefault="0067354F" w:rsidP="00A0586F">
            <w:pPr>
              <w:pStyle w:val="table"/>
              <w:numPr>
                <w:ilvl w:val="0"/>
                <w:numId w:val="5"/>
              </w:numPr>
              <w:rPr>
                <w:ins w:id="289" w:author="PruthviN" w:date="2019-08-07T19:39:00Z"/>
              </w:rPr>
            </w:pPr>
          </w:p>
        </w:tc>
        <w:tc>
          <w:tcPr>
            <w:tcW w:w="3329" w:type="dxa"/>
            <w:shd w:val="clear" w:color="auto" w:fill="auto"/>
          </w:tcPr>
          <w:p w14:paraId="27843885" w14:textId="77777777" w:rsidR="0067354F" w:rsidRDefault="0067354F" w:rsidP="0067354F">
            <w:pPr>
              <w:pStyle w:val="paragraph"/>
              <w:spacing w:before="0" w:beforeAutospacing="0" w:after="0" w:afterAutospacing="0"/>
              <w:textAlignment w:val="baseline"/>
              <w:rPr>
                <w:ins w:id="290" w:author="PruthviN" w:date="2019-08-07T19:40:00Z"/>
                <w:rStyle w:val="normaltextrun"/>
                <w:sz w:val="20"/>
                <w:szCs w:val="20"/>
                <w:lang w:val="en-US"/>
              </w:rPr>
            </w:pPr>
            <w:ins w:id="291" w:author="PruthviN" w:date="2019-08-07T19:40:00Z">
              <w:r>
                <w:rPr>
                  <w:rStyle w:val="normaltextrun"/>
                  <w:sz w:val="20"/>
                  <w:szCs w:val="20"/>
                  <w:lang w:val="en-US"/>
                </w:rPr>
                <w:t>Click on the filter icon</w:t>
              </w:r>
            </w:ins>
            <w:ins w:id="292" w:author="PruthviN" w:date="2019-08-07T19:40:00Z">
              <w:r>
                <w:object w:dxaOrig="420" w:dyaOrig="510" w14:anchorId="3F11C375">
                  <v:shape id="_x0000_i1027" type="#_x0000_t75" style="width:21pt;height:25.5pt" o:ole="">
                    <v:imagedata r:id="rId12" o:title=""/>
                  </v:shape>
                  <o:OLEObject Type="Embed" ProgID="PBrush" ShapeID="_x0000_i1027" DrawAspect="Content" ObjectID="_1627121094" r:id="rId17"/>
                </w:object>
              </w:r>
            </w:ins>
            <w:ins w:id="293" w:author="PruthviN" w:date="2019-08-07T19:40:00Z">
              <w:r>
                <w:rPr>
                  <w:rStyle w:val="normaltextrun"/>
                  <w:sz w:val="20"/>
                  <w:szCs w:val="20"/>
                  <w:lang w:val="en-US"/>
                </w:rPr>
                <w:t xml:space="preserve"> , under </w:t>
              </w:r>
              <w:r w:rsidRPr="00141BE3">
                <w:rPr>
                  <w:rStyle w:val="normaltextrun"/>
                  <w:sz w:val="20"/>
                  <w:szCs w:val="20"/>
                  <w:lang w:val="en-US"/>
                </w:rPr>
                <w:t xml:space="preserve">Assignment comments </w:t>
              </w:r>
              <w:r>
                <w:rPr>
                  <w:rStyle w:val="normaltextrun"/>
                  <w:sz w:val="20"/>
                  <w:szCs w:val="20"/>
                  <w:lang w:val="en-US"/>
                </w:rPr>
                <w:t xml:space="preserve">column enter the comments </w:t>
              </w:r>
            </w:ins>
          </w:p>
          <w:p w14:paraId="543DB23B" w14:textId="16791811" w:rsidR="0067354F" w:rsidRDefault="0067354F" w:rsidP="0067354F">
            <w:pPr>
              <w:pStyle w:val="paragraph"/>
              <w:spacing w:before="0" w:beforeAutospacing="0" w:after="0" w:afterAutospacing="0"/>
              <w:textAlignment w:val="baseline"/>
              <w:rPr>
                <w:ins w:id="294" w:author="PruthviN" w:date="2019-08-07T19:39:00Z"/>
                <w:rStyle w:val="normaltextrun"/>
                <w:sz w:val="20"/>
                <w:szCs w:val="20"/>
                <w:highlight w:val="yellow"/>
                <w:lang w:val="en-US"/>
              </w:rPr>
            </w:pPr>
            <w:ins w:id="295" w:author="PruthviN" w:date="2019-08-07T19:40:00Z">
              <w:r w:rsidRPr="00962AB0">
                <w:rPr>
                  <w:noProof/>
                  <w:sz w:val="20"/>
                  <w:szCs w:val="20"/>
                  <w:lang w:val="en-US" w:eastAsia="en-US"/>
                </w:rPr>
                <w:drawing>
                  <wp:inline distT="0" distB="0" distL="0" distR="0" wp14:anchorId="3E9CFE2C" wp14:editId="27CFA817">
                    <wp:extent cx="209550" cy="190500"/>
                    <wp:effectExtent l="0" t="0" r="0" b="0"/>
                    <wp:docPr id="35" name="Picture 35"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Style w:val="normaltextrun"/>
                  <w:sz w:val="20"/>
                  <w:szCs w:val="20"/>
                  <w:lang w:val="en-US"/>
                </w:rPr>
                <w:t xml:space="preserve"> take </w:t>
              </w:r>
              <w:proofErr w:type="spellStart"/>
              <w:r>
                <w:rPr>
                  <w:rStyle w:val="normaltextrun"/>
                  <w:sz w:val="20"/>
                  <w:szCs w:val="20"/>
                  <w:lang w:val="en-US"/>
                </w:rPr>
                <w:t>screenshoot</w:t>
              </w:r>
            </w:ins>
            <w:proofErr w:type="spellEnd"/>
          </w:p>
        </w:tc>
        <w:tc>
          <w:tcPr>
            <w:tcW w:w="2347" w:type="dxa"/>
            <w:shd w:val="clear" w:color="auto" w:fill="auto"/>
          </w:tcPr>
          <w:p w14:paraId="5DEB768C" w14:textId="1727E025" w:rsidR="0067354F" w:rsidRDefault="0067354F" w:rsidP="00A0586F">
            <w:pPr>
              <w:pStyle w:val="table"/>
              <w:rPr>
                <w:ins w:id="296" w:author="PruthviN" w:date="2019-08-07T19:39:00Z"/>
                <w:rStyle w:val="normaltextrun"/>
              </w:rPr>
            </w:pPr>
            <w:ins w:id="297" w:author="PruthviN" w:date="2019-08-07T19:40:00Z">
              <w:r>
                <w:rPr>
                  <w:rStyle w:val="normaltextrun"/>
                </w:rPr>
                <w:t>Case should be displayed for the filtered comments</w:t>
              </w:r>
            </w:ins>
          </w:p>
        </w:tc>
        <w:tc>
          <w:tcPr>
            <w:tcW w:w="850" w:type="dxa"/>
          </w:tcPr>
          <w:p w14:paraId="2D2FAF07" w14:textId="3D411F50" w:rsidR="0067354F" w:rsidRDefault="00534143" w:rsidP="00A0586F">
            <w:pPr>
              <w:pStyle w:val="table"/>
              <w:rPr>
                <w:ins w:id="298" w:author="PruthviN" w:date="2019-08-07T19:39:00Z"/>
                <w:bCs/>
              </w:rPr>
            </w:pPr>
            <w:ins w:id="299" w:author="PruthviN" w:date="2019-08-07T22:19:00Z">
              <w:r>
                <w:rPr>
                  <w:bCs/>
                </w:rPr>
                <w:t>PVI-7316</w:t>
              </w:r>
            </w:ins>
          </w:p>
        </w:tc>
        <w:tc>
          <w:tcPr>
            <w:tcW w:w="3827" w:type="dxa"/>
            <w:shd w:val="clear" w:color="auto" w:fill="auto"/>
          </w:tcPr>
          <w:p w14:paraId="195A750A" w14:textId="4973D96B" w:rsidR="0067354F" w:rsidRDefault="00E7398F" w:rsidP="00A0586F">
            <w:pPr>
              <w:pStyle w:val="table"/>
              <w:rPr>
                <w:ins w:id="300" w:author="PruthviN" w:date="2019-08-07T19:39:00Z"/>
                <w:b/>
              </w:rPr>
            </w:pPr>
            <w:ins w:id="301" w:author="PruthviN" w:date="2019-08-07T22:32:00Z">
              <w:r w:rsidRPr="003E63D2">
                <w:rPr>
                  <w:b/>
                </w:rPr>
                <w:t>Attachment:</w:t>
              </w:r>
              <w:r>
                <w:t xml:space="preserve"> _____________________</w:t>
              </w:r>
            </w:ins>
          </w:p>
        </w:tc>
        <w:tc>
          <w:tcPr>
            <w:tcW w:w="851" w:type="dxa"/>
            <w:shd w:val="clear" w:color="auto" w:fill="auto"/>
          </w:tcPr>
          <w:p w14:paraId="3E48BDC6" w14:textId="77777777" w:rsidR="0067354F" w:rsidRPr="006C4513" w:rsidRDefault="0067354F" w:rsidP="00A0586F">
            <w:pPr>
              <w:pStyle w:val="table"/>
              <w:jc w:val="center"/>
              <w:rPr>
                <w:ins w:id="302" w:author="PruthviN" w:date="2019-08-07T19:39:00Z"/>
              </w:rPr>
            </w:pPr>
          </w:p>
        </w:tc>
        <w:tc>
          <w:tcPr>
            <w:tcW w:w="2268" w:type="dxa"/>
            <w:shd w:val="clear" w:color="auto" w:fill="auto"/>
          </w:tcPr>
          <w:p w14:paraId="07A5372A" w14:textId="77777777" w:rsidR="0067354F" w:rsidRDefault="0067354F" w:rsidP="00A0586F">
            <w:pPr>
              <w:pStyle w:val="table"/>
              <w:rPr>
                <w:ins w:id="303" w:author="PruthviN" w:date="2019-08-07T19:39:00Z"/>
              </w:rPr>
            </w:pPr>
          </w:p>
        </w:tc>
      </w:tr>
      <w:tr w:rsidR="0067354F" w:rsidRPr="006C4513" w14:paraId="4C497BE9" w14:textId="77777777" w:rsidTr="00D9610A">
        <w:trPr>
          <w:cantSplit/>
          <w:jc w:val="center"/>
          <w:ins w:id="304" w:author="PruthviN" w:date="2019-08-07T19:40:00Z"/>
        </w:trPr>
        <w:tc>
          <w:tcPr>
            <w:tcW w:w="846" w:type="dxa"/>
            <w:shd w:val="clear" w:color="auto" w:fill="auto"/>
          </w:tcPr>
          <w:p w14:paraId="45F936FA" w14:textId="77777777" w:rsidR="0067354F" w:rsidRDefault="0067354F" w:rsidP="00A0586F">
            <w:pPr>
              <w:pStyle w:val="table"/>
              <w:numPr>
                <w:ilvl w:val="0"/>
                <w:numId w:val="5"/>
              </w:numPr>
              <w:rPr>
                <w:ins w:id="305" w:author="PruthviN" w:date="2019-08-07T19:40:00Z"/>
              </w:rPr>
            </w:pPr>
          </w:p>
        </w:tc>
        <w:tc>
          <w:tcPr>
            <w:tcW w:w="3329" w:type="dxa"/>
            <w:shd w:val="clear" w:color="auto" w:fill="auto"/>
          </w:tcPr>
          <w:p w14:paraId="3A2372BC" w14:textId="77777777" w:rsidR="0067354F" w:rsidRDefault="0067354F" w:rsidP="0067354F">
            <w:pPr>
              <w:pStyle w:val="paragraph"/>
              <w:spacing w:before="0" w:beforeAutospacing="0" w:after="0" w:afterAutospacing="0"/>
              <w:textAlignment w:val="baseline"/>
              <w:rPr>
                <w:ins w:id="306" w:author="PruthviN" w:date="2019-08-07T19:40:00Z"/>
                <w:rStyle w:val="normaltextrun"/>
                <w:sz w:val="20"/>
                <w:szCs w:val="20"/>
                <w:lang w:val="en-US"/>
              </w:rPr>
            </w:pPr>
            <w:ins w:id="307" w:author="PruthviN" w:date="2019-08-07T19:40:00Z">
              <w:r>
                <w:rPr>
                  <w:rStyle w:val="normaltextrun"/>
                  <w:sz w:val="20"/>
                  <w:szCs w:val="20"/>
                  <w:lang w:val="en-US"/>
                </w:rPr>
                <w:t>Click on export symbol to export data to excel</w:t>
              </w:r>
            </w:ins>
          </w:p>
          <w:p w14:paraId="7CF56F02" w14:textId="0839CD76" w:rsidR="0067354F" w:rsidRPr="00962AB0" w:rsidRDefault="0067354F" w:rsidP="0067354F">
            <w:pPr>
              <w:pStyle w:val="paragraph"/>
              <w:spacing w:before="0" w:beforeAutospacing="0" w:after="0" w:afterAutospacing="0"/>
              <w:textAlignment w:val="baseline"/>
              <w:rPr>
                <w:ins w:id="308" w:author="PruthviN" w:date="2019-08-07T19:40:00Z"/>
                <w:rFonts w:ascii="Segoe UI" w:hAnsi="Segoe UI" w:cs="Segoe UI"/>
                <w:sz w:val="20"/>
                <w:szCs w:val="20"/>
              </w:rPr>
            </w:pPr>
            <w:ins w:id="309" w:author="PruthviN" w:date="2019-08-07T19:40:00Z">
              <w:r w:rsidRPr="00962AB0">
                <w:rPr>
                  <w:rStyle w:val="eop"/>
                  <w:sz w:val="20"/>
                  <w:szCs w:val="20"/>
                </w:rPr>
                <w:t> </w:t>
              </w:r>
            </w:ins>
          </w:p>
          <w:p w14:paraId="04BEF8EE" w14:textId="77777777" w:rsidR="0067354F" w:rsidRDefault="0067354F" w:rsidP="0067354F">
            <w:pPr>
              <w:pStyle w:val="paragraph"/>
              <w:spacing w:before="0" w:beforeAutospacing="0" w:after="0" w:afterAutospacing="0"/>
              <w:textAlignment w:val="baseline"/>
              <w:rPr>
                <w:ins w:id="310" w:author="PruthviN" w:date="2019-08-07T19:40:00Z"/>
                <w:rStyle w:val="normaltextrun"/>
                <w:sz w:val="20"/>
                <w:szCs w:val="20"/>
                <w:lang w:val="en-US"/>
              </w:rPr>
            </w:pPr>
          </w:p>
        </w:tc>
        <w:tc>
          <w:tcPr>
            <w:tcW w:w="2347" w:type="dxa"/>
            <w:shd w:val="clear" w:color="auto" w:fill="auto"/>
          </w:tcPr>
          <w:p w14:paraId="2D60695A" w14:textId="0D56460A" w:rsidR="0067354F" w:rsidRDefault="0067354F" w:rsidP="00A0586F">
            <w:pPr>
              <w:pStyle w:val="table"/>
              <w:rPr>
                <w:ins w:id="311" w:author="PruthviN" w:date="2019-08-07T19:40:00Z"/>
                <w:rStyle w:val="normaltextrun"/>
              </w:rPr>
            </w:pPr>
            <w:ins w:id="312" w:author="PruthviN" w:date="2019-08-07T19:40:00Z">
              <w:r>
                <w:rPr>
                  <w:rStyle w:val="normaltextrun"/>
                </w:rPr>
                <w:t>Data as per listing and filter is exported in the excel</w:t>
              </w:r>
            </w:ins>
          </w:p>
        </w:tc>
        <w:tc>
          <w:tcPr>
            <w:tcW w:w="850" w:type="dxa"/>
          </w:tcPr>
          <w:p w14:paraId="66B65F96" w14:textId="065B1F26" w:rsidR="0067354F" w:rsidRDefault="00534143" w:rsidP="00A0586F">
            <w:pPr>
              <w:pStyle w:val="table"/>
              <w:rPr>
                <w:ins w:id="313" w:author="PruthviN" w:date="2019-08-07T19:40:00Z"/>
                <w:bCs/>
              </w:rPr>
            </w:pPr>
            <w:ins w:id="314" w:author="PruthviN" w:date="2019-08-07T22:19:00Z">
              <w:r>
                <w:rPr>
                  <w:bCs/>
                </w:rPr>
                <w:t>PVI-7316</w:t>
              </w:r>
            </w:ins>
          </w:p>
        </w:tc>
        <w:tc>
          <w:tcPr>
            <w:tcW w:w="3827" w:type="dxa"/>
            <w:shd w:val="clear" w:color="auto" w:fill="auto"/>
          </w:tcPr>
          <w:p w14:paraId="7D7DD8AD" w14:textId="7C68BA41" w:rsidR="0067354F" w:rsidRDefault="00E7398F" w:rsidP="00A0586F">
            <w:pPr>
              <w:pStyle w:val="table"/>
              <w:rPr>
                <w:ins w:id="315" w:author="PruthviN" w:date="2019-08-07T19:40:00Z"/>
                <w:b/>
              </w:rPr>
            </w:pPr>
            <w:ins w:id="316" w:author="PruthviN" w:date="2019-08-07T22:32:00Z">
              <w:r w:rsidRPr="003E63D2">
                <w:rPr>
                  <w:b/>
                </w:rPr>
                <w:t>Attachment:</w:t>
              </w:r>
              <w:r>
                <w:t xml:space="preserve"> _____________________</w:t>
              </w:r>
            </w:ins>
          </w:p>
        </w:tc>
        <w:tc>
          <w:tcPr>
            <w:tcW w:w="851" w:type="dxa"/>
            <w:shd w:val="clear" w:color="auto" w:fill="auto"/>
          </w:tcPr>
          <w:p w14:paraId="5FEE6739" w14:textId="77777777" w:rsidR="0067354F" w:rsidRPr="006C4513" w:rsidRDefault="0067354F" w:rsidP="00A0586F">
            <w:pPr>
              <w:pStyle w:val="table"/>
              <w:jc w:val="center"/>
              <w:rPr>
                <w:ins w:id="317" w:author="PruthviN" w:date="2019-08-07T19:40:00Z"/>
              </w:rPr>
            </w:pPr>
          </w:p>
        </w:tc>
        <w:tc>
          <w:tcPr>
            <w:tcW w:w="2268" w:type="dxa"/>
            <w:shd w:val="clear" w:color="auto" w:fill="auto"/>
          </w:tcPr>
          <w:p w14:paraId="57FAD1A5" w14:textId="77777777" w:rsidR="0067354F" w:rsidRDefault="0067354F" w:rsidP="00A0586F">
            <w:pPr>
              <w:pStyle w:val="table"/>
              <w:rPr>
                <w:ins w:id="318" w:author="PruthviN" w:date="2019-08-07T19:40:00Z"/>
              </w:rPr>
            </w:pPr>
          </w:p>
        </w:tc>
      </w:tr>
      <w:tr w:rsidR="0067354F" w:rsidRPr="006C4513" w14:paraId="120D34D7" w14:textId="77777777" w:rsidTr="00D9610A">
        <w:trPr>
          <w:cantSplit/>
          <w:jc w:val="center"/>
          <w:ins w:id="319" w:author="PruthviN" w:date="2019-08-07T19:41:00Z"/>
        </w:trPr>
        <w:tc>
          <w:tcPr>
            <w:tcW w:w="846" w:type="dxa"/>
            <w:shd w:val="clear" w:color="auto" w:fill="auto"/>
          </w:tcPr>
          <w:p w14:paraId="02750500" w14:textId="77777777" w:rsidR="0067354F" w:rsidRDefault="0067354F" w:rsidP="0067354F">
            <w:pPr>
              <w:pStyle w:val="table"/>
              <w:numPr>
                <w:ilvl w:val="0"/>
                <w:numId w:val="5"/>
              </w:numPr>
              <w:rPr>
                <w:ins w:id="320" w:author="PruthviN" w:date="2019-08-07T19:41:00Z"/>
              </w:rPr>
            </w:pPr>
          </w:p>
        </w:tc>
        <w:tc>
          <w:tcPr>
            <w:tcW w:w="3329" w:type="dxa"/>
            <w:shd w:val="clear" w:color="auto" w:fill="auto"/>
          </w:tcPr>
          <w:p w14:paraId="5E4D8F57" w14:textId="1263EC43" w:rsidR="0067354F" w:rsidRDefault="0067354F" w:rsidP="0067354F">
            <w:pPr>
              <w:pStyle w:val="paragraph"/>
              <w:spacing w:before="0" w:beforeAutospacing="0" w:after="0" w:afterAutospacing="0"/>
              <w:textAlignment w:val="baseline"/>
              <w:rPr>
                <w:ins w:id="321" w:author="PruthviN" w:date="2019-08-07T19:41:00Z"/>
                <w:rStyle w:val="normaltextrun"/>
                <w:sz w:val="20"/>
                <w:szCs w:val="20"/>
                <w:lang w:val="en-US"/>
              </w:rPr>
            </w:pPr>
            <w:ins w:id="322" w:author="PruthviN" w:date="2019-08-07T19:41:00Z">
              <w:r w:rsidRPr="00EA0932">
                <w:rPr>
                  <w:sz w:val="20"/>
                  <w:szCs w:val="20"/>
                </w:rPr>
                <w:t>Click on display fields</w:t>
              </w:r>
              <w:r>
                <w:rPr>
                  <w:noProof/>
                </w:rPr>
                <w:drawing>
                  <wp:inline distT="0" distB="0" distL="0" distR="0" wp14:anchorId="1E6B7B77" wp14:editId="1C6C55C1">
                    <wp:extent cx="165100" cy="159503"/>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8" cy="165646"/>
                            </a:xfrm>
                            <a:prstGeom prst="rect">
                              <a:avLst/>
                            </a:prstGeom>
                          </pic:spPr>
                        </pic:pic>
                      </a:graphicData>
                    </a:graphic>
                  </wp:inline>
                </w:drawing>
              </w:r>
              <w:r w:rsidRPr="00EA0932">
                <w:rPr>
                  <w:sz w:val="20"/>
                  <w:szCs w:val="20"/>
                </w:rPr>
                <w:t xml:space="preserve"> drag</w:t>
              </w:r>
              <w:r>
                <w:rPr>
                  <w:sz w:val="20"/>
                  <w:szCs w:val="20"/>
                </w:rPr>
                <w:t xml:space="preserve"> assignment </w:t>
              </w:r>
              <w:proofErr w:type="gramStart"/>
              <w:r>
                <w:rPr>
                  <w:sz w:val="20"/>
                  <w:szCs w:val="20"/>
                </w:rPr>
                <w:t xml:space="preserve">comments </w:t>
              </w:r>
              <w:r w:rsidRPr="00EA0932">
                <w:rPr>
                  <w:sz w:val="20"/>
                  <w:szCs w:val="20"/>
                </w:rPr>
                <w:t xml:space="preserve"> from</w:t>
              </w:r>
              <w:proofErr w:type="gramEnd"/>
              <w:r w:rsidRPr="00EA0932">
                <w:rPr>
                  <w:sz w:val="20"/>
                  <w:szCs w:val="20"/>
                </w:rPr>
                <w:t xml:space="preserve"> primary field view to secondary field view</w:t>
              </w:r>
              <w:r w:rsidRPr="00EA0932">
                <w:rPr>
                  <w:sz w:val="22"/>
                  <w:szCs w:val="22"/>
                </w:rPr>
                <w:t>.</w:t>
              </w:r>
            </w:ins>
          </w:p>
        </w:tc>
        <w:tc>
          <w:tcPr>
            <w:tcW w:w="2347" w:type="dxa"/>
            <w:shd w:val="clear" w:color="auto" w:fill="auto"/>
          </w:tcPr>
          <w:p w14:paraId="6080DB3E" w14:textId="6143C924" w:rsidR="0067354F" w:rsidRDefault="0067354F" w:rsidP="0067354F">
            <w:pPr>
              <w:pStyle w:val="table"/>
              <w:rPr>
                <w:ins w:id="323" w:author="PruthviN" w:date="2019-08-07T19:41:00Z"/>
                <w:rStyle w:val="normaltextrun"/>
              </w:rPr>
            </w:pPr>
            <w:ins w:id="324" w:author="PruthviN" w:date="2019-08-07T19:41:00Z">
              <w:r w:rsidRPr="00141BE3">
                <w:rPr>
                  <w:rStyle w:val="normaltextrun"/>
                </w:rPr>
                <w:t>Assignment comments is present under secondary field view</w:t>
              </w:r>
            </w:ins>
          </w:p>
        </w:tc>
        <w:tc>
          <w:tcPr>
            <w:tcW w:w="850" w:type="dxa"/>
          </w:tcPr>
          <w:p w14:paraId="4A67B3D0" w14:textId="77777777" w:rsidR="0067354F" w:rsidRDefault="0067354F" w:rsidP="0067354F">
            <w:pPr>
              <w:pStyle w:val="table"/>
              <w:rPr>
                <w:ins w:id="325" w:author="PruthviN" w:date="2019-08-07T19:41:00Z"/>
                <w:bCs/>
              </w:rPr>
            </w:pPr>
          </w:p>
        </w:tc>
        <w:tc>
          <w:tcPr>
            <w:tcW w:w="3827" w:type="dxa"/>
            <w:shd w:val="clear" w:color="auto" w:fill="auto"/>
          </w:tcPr>
          <w:p w14:paraId="076A07AF" w14:textId="77777777" w:rsidR="0067354F" w:rsidRDefault="0067354F" w:rsidP="0067354F">
            <w:pPr>
              <w:pStyle w:val="table"/>
              <w:rPr>
                <w:ins w:id="326" w:author="PruthviN" w:date="2019-08-07T19:41:00Z"/>
                <w:b/>
              </w:rPr>
            </w:pPr>
          </w:p>
        </w:tc>
        <w:tc>
          <w:tcPr>
            <w:tcW w:w="851" w:type="dxa"/>
            <w:shd w:val="clear" w:color="auto" w:fill="auto"/>
          </w:tcPr>
          <w:p w14:paraId="09B5853E" w14:textId="77777777" w:rsidR="0067354F" w:rsidRPr="006C4513" w:rsidRDefault="0067354F" w:rsidP="0067354F">
            <w:pPr>
              <w:pStyle w:val="table"/>
              <w:jc w:val="center"/>
              <w:rPr>
                <w:ins w:id="327" w:author="PruthviN" w:date="2019-08-07T19:41:00Z"/>
              </w:rPr>
            </w:pPr>
          </w:p>
        </w:tc>
        <w:tc>
          <w:tcPr>
            <w:tcW w:w="2268" w:type="dxa"/>
            <w:shd w:val="clear" w:color="auto" w:fill="auto"/>
          </w:tcPr>
          <w:p w14:paraId="13C545A3" w14:textId="77777777" w:rsidR="0067354F" w:rsidRDefault="0067354F" w:rsidP="0067354F">
            <w:pPr>
              <w:pStyle w:val="table"/>
              <w:rPr>
                <w:ins w:id="328" w:author="PruthviN" w:date="2019-08-07T19:41:00Z"/>
              </w:rPr>
            </w:pPr>
          </w:p>
        </w:tc>
      </w:tr>
      <w:tr w:rsidR="0067354F" w:rsidRPr="006C4513" w14:paraId="00063A67" w14:textId="77777777" w:rsidTr="00D9610A">
        <w:trPr>
          <w:cantSplit/>
          <w:jc w:val="center"/>
          <w:ins w:id="329" w:author="PruthviN" w:date="2019-08-07T19:42:00Z"/>
        </w:trPr>
        <w:tc>
          <w:tcPr>
            <w:tcW w:w="846" w:type="dxa"/>
            <w:shd w:val="clear" w:color="auto" w:fill="auto"/>
          </w:tcPr>
          <w:p w14:paraId="43E09FA9" w14:textId="77777777" w:rsidR="0067354F" w:rsidRDefault="0067354F" w:rsidP="0067354F">
            <w:pPr>
              <w:pStyle w:val="table"/>
              <w:numPr>
                <w:ilvl w:val="0"/>
                <w:numId w:val="5"/>
              </w:numPr>
              <w:rPr>
                <w:ins w:id="330" w:author="PruthviN" w:date="2019-08-07T19:42:00Z"/>
              </w:rPr>
            </w:pPr>
          </w:p>
        </w:tc>
        <w:tc>
          <w:tcPr>
            <w:tcW w:w="3329" w:type="dxa"/>
            <w:shd w:val="clear" w:color="auto" w:fill="auto"/>
          </w:tcPr>
          <w:p w14:paraId="467F5A55" w14:textId="77777777" w:rsidR="0067354F" w:rsidRDefault="0067354F" w:rsidP="0067354F">
            <w:pPr>
              <w:pStyle w:val="paragraph"/>
              <w:spacing w:before="0" w:beforeAutospacing="0" w:after="0" w:afterAutospacing="0"/>
              <w:textAlignment w:val="baseline"/>
              <w:rPr>
                <w:ins w:id="331" w:author="PruthviN" w:date="2019-08-07T19:42:00Z"/>
                <w:sz w:val="20"/>
                <w:szCs w:val="20"/>
              </w:rPr>
            </w:pPr>
            <w:ins w:id="332" w:author="PruthviN" w:date="2019-08-07T19:42:00Z">
              <w:r w:rsidRPr="00EA0932">
                <w:rPr>
                  <w:sz w:val="20"/>
                  <w:szCs w:val="20"/>
                </w:rPr>
                <w:t>Click on the case1 to view the secondary field view</w:t>
              </w:r>
            </w:ins>
          </w:p>
          <w:p w14:paraId="1B59EE70" w14:textId="1EB945CC" w:rsidR="0067354F" w:rsidRPr="00EA0932" w:rsidRDefault="0067354F" w:rsidP="0067354F">
            <w:pPr>
              <w:pStyle w:val="paragraph"/>
              <w:spacing w:before="0" w:beforeAutospacing="0" w:after="0" w:afterAutospacing="0"/>
              <w:textAlignment w:val="baseline"/>
              <w:rPr>
                <w:ins w:id="333" w:author="PruthviN" w:date="2019-08-07T19:42:00Z"/>
                <w:sz w:val="20"/>
                <w:szCs w:val="20"/>
              </w:rPr>
            </w:pPr>
            <w:ins w:id="334" w:author="PruthviN" w:date="2019-08-07T19:42:00Z">
              <w:r w:rsidRPr="00962AB0">
                <w:rPr>
                  <w:noProof/>
                  <w:sz w:val="20"/>
                  <w:szCs w:val="20"/>
                  <w:lang w:val="en-US" w:eastAsia="en-US"/>
                </w:rPr>
                <w:drawing>
                  <wp:inline distT="0" distB="0" distL="0" distR="0" wp14:anchorId="44B7718F" wp14:editId="4C8C5B9B">
                    <wp:extent cx="209550" cy="190500"/>
                    <wp:effectExtent l="0" t="0" r="0" b="0"/>
                    <wp:docPr id="38" name="Picture 38"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ins>
          </w:p>
        </w:tc>
        <w:tc>
          <w:tcPr>
            <w:tcW w:w="2347" w:type="dxa"/>
            <w:shd w:val="clear" w:color="auto" w:fill="auto"/>
          </w:tcPr>
          <w:p w14:paraId="641D0292" w14:textId="5E639762" w:rsidR="0067354F" w:rsidRPr="00141BE3" w:rsidRDefault="0067354F" w:rsidP="0067354F">
            <w:pPr>
              <w:pStyle w:val="table"/>
              <w:rPr>
                <w:ins w:id="335" w:author="PruthviN" w:date="2019-08-07T19:42:00Z"/>
                <w:rStyle w:val="normaltextrun"/>
              </w:rPr>
            </w:pPr>
            <w:ins w:id="336" w:author="PruthviN" w:date="2019-08-07T19:42:00Z">
              <w:r w:rsidRPr="0067354F">
                <w:rPr>
                  <w:rStyle w:val="normaltextrun"/>
                </w:rPr>
                <w:t>Assignment comments is present under secondary field view</w:t>
              </w:r>
            </w:ins>
          </w:p>
        </w:tc>
        <w:tc>
          <w:tcPr>
            <w:tcW w:w="850" w:type="dxa"/>
          </w:tcPr>
          <w:p w14:paraId="47F88A9B" w14:textId="70C6BB89" w:rsidR="0067354F" w:rsidRDefault="00534143" w:rsidP="0067354F">
            <w:pPr>
              <w:pStyle w:val="table"/>
              <w:rPr>
                <w:ins w:id="337" w:author="PruthviN" w:date="2019-08-07T19:42:00Z"/>
                <w:bCs/>
              </w:rPr>
            </w:pPr>
            <w:ins w:id="338" w:author="PruthviN" w:date="2019-08-07T22:22:00Z">
              <w:r>
                <w:rPr>
                  <w:bCs/>
                </w:rPr>
                <w:t>PVI-7316</w:t>
              </w:r>
            </w:ins>
          </w:p>
        </w:tc>
        <w:tc>
          <w:tcPr>
            <w:tcW w:w="3827" w:type="dxa"/>
            <w:shd w:val="clear" w:color="auto" w:fill="auto"/>
          </w:tcPr>
          <w:p w14:paraId="24EA47E8" w14:textId="58BE4E64" w:rsidR="0067354F" w:rsidRDefault="00E7398F" w:rsidP="0067354F">
            <w:pPr>
              <w:pStyle w:val="table"/>
              <w:rPr>
                <w:ins w:id="339" w:author="PruthviN" w:date="2019-08-07T19:42:00Z"/>
                <w:b/>
              </w:rPr>
            </w:pPr>
            <w:ins w:id="340" w:author="PruthviN" w:date="2019-08-07T22:32:00Z">
              <w:r w:rsidRPr="003E63D2">
                <w:rPr>
                  <w:b/>
                </w:rPr>
                <w:t>Attachment:</w:t>
              </w:r>
              <w:r>
                <w:t xml:space="preserve"> _____________________</w:t>
              </w:r>
            </w:ins>
          </w:p>
        </w:tc>
        <w:tc>
          <w:tcPr>
            <w:tcW w:w="851" w:type="dxa"/>
            <w:shd w:val="clear" w:color="auto" w:fill="auto"/>
          </w:tcPr>
          <w:p w14:paraId="4AD562D3" w14:textId="77777777" w:rsidR="0067354F" w:rsidRPr="006C4513" w:rsidRDefault="0067354F" w:rsidP="0067354F">
            <w:pPr>
              <w:pStyle w:val="table"/>
              <w:jc w:val="center"/>
              <w:rPr>
                <w:ins w:id="341" w:author="PruthviN" w:date="2019-08-07T19:42:00Z"/>
              </w:rPr>
            </w:pPr>
          </w:p>
        </w:tc>
        <w:tc>
          <w:tcPr>
            <w:tcW w:w="2268" w:type="dxa"/>
            <w:shd w:val="clear" w:color="auto" w:fill="auto"/>
          </w:tcPr>
          <w:p w14:paraId="773D26CB" w14:textId="77777777" w:rsidR="0067354F" w:rsidRDefault="0067354F" w:rsidP="0067354F">
            <w:pPr>
              <w:pStyle w:val="table"/>
              <w:rPr>
                <w:ins w:id="342" w:author="PruthviN" w:date="2019-08-07T19:42:00Z"/>
              </w:rPr>
            </w:pPr>
          </w:p>
        </w:tc>
      </w:tr>
      <w:tr w:rsidR="0067354F" w:rsidRPr="006C4513" w14:paraId="5E2FAF2E" w14:textId="77777777" w:rsidTr="00D9610A">
        <w:trPr>
          <w:cantSplit/>
          <w:jc w:val="center"/>
        </w:trPr>
        <w:tc>
          <w:tcPr>
            <w:tcW w:w="846" w:type="dxa"/>
            <w:shd w:val="clear" w:color="auto" w:fill="auto"/>
          </w:tcPr>
          <w:p w14:paraId="6CA4E752" w14:textId="77777777" w:rsidR="0067354F" w:rsidRDefault="0067354F" w:rsidP="0067354F">
            <w:pPr>
              <w:pStyle w:val="table"/>
              <w:numPr>
                <w:ilvl w:val="0"/>
                <w:numId w:val="5"/>
              </w:numPr>
            </w:pPr>
          </w:p>
        </w:tc>
        <w:tc>
          <w:tcPr>
            <w:tcW w:w="3329" w:type="dxa"/>
            <w:shd w:val="clear" w:color="auto" w:fill="auto"/>
          </w:tcPr>
          <w:p w14:paraId="61B6D6AB" w14:textId="2C47B3D9" w:rsidR="0067354F" w:rsidRDefault="0067354F" w:rsidP="0067354F">
            <w:pPr>
              <w:pStyle w:val="paragraph"/>
              <w:spacing w:before="0" w:beforeAutospacing="0" w:after="0" w:afterAutospacing="0"/>
              <w:textAlignment w:val="baseline"/>
              <w:rPr>
                <w:rStyle w:val="normaltextrun"/>
                <w:sz w:val="20"/>
                <w:szCs w:val="20"/>
                <w:lang w:val="en-US"/>
              </w:rPr>
            </w:pPr>
            <w:r>
              <w:rPr>
                <w:rStyle w:val="normaltextrun"/>
                <w:sz w:val="20"/>
                <w:szCs w:val="20"/>
                <w:lang w:val="en-US"/>
              </w:rPr>
              <w:t xml:space="preserve">Update the auto-assignment switch value. </w:t>
            </w:r>
          </w:p>
          <w:p w14:paraId="55CB57CF" w14:textId="77777777" w:rsidR="0067354F" w:rsidRDefault="0067354F" w:rsidP="0067354F">
            <w:pPr>
              <w:pStyle w:val="paragraph"/>
              <w:spacing w:before="0" w:beforeAutospacing="0" w:after="0" w:afterAutospacing="0"/>
              <w:textAlignment w:val="baseline"/>
              <w:rPr>
                <w:rStyle w:val="normaltextrun"/>
                <w:sz w:val="20"/>
                <w:szCs w:val="20"/>
                <w:lang w:val="en-US"/>
              </w:rPr>
            </w:pPr>
          </w:p>
          <w:p w14:paraId="3763A35A" w14:textId="15867157" w:rsidR="0067354F" w:rsidRPr="00962AB0" w:rsidRDefault="0067354F" w:rsidP="0067354F">
            <w:pPr>
              <w:pStyle w:val="paragraph"/>
              <w:spacing w:before="0" w:beforeAutospacing="0" w:after="0" w:afterAutospacing="0"/>
              <w:textAlignment w:val="baseline"/>
              <w:rPr>
                <w:rFonts w:ascii="Segoe UI" w:hAnsi="Segoe UI" w:cs="Segoe UI"/>
                <w:sz w:val="20"/>
                <w:szCs w:val="20"/>
              </w:rPr>
            </w:pPr>
            <w:r w:rsidRPr="00962AB0">
              <w:rPr>
                <w:rStyle w:val="normaltextrun"/>
                <w:sz w:val="20"/>
                <w:szCs w:val="20"/>
                <w:lang w:val="en-US"/>
              </w:rPr>
              <w:t>Open SQL server and run the query.</w:t>
            </w:r>
            <w:r w:rsidRPr="00962AB0">
              <w:rPr>
                <w:rStyle w:val="eop"/>
                <w:sz w:val="20"/>
                <w:szCs w:val="20"/>
              </w:rPr>
              <w:t> </w:t>
            </w:r>
          </w:p>
          <w:p w14:paraId="047E8931" w14:textId="77777777" w:rsidR="0067354F" w:rsidRPr="00962AB0" w:rsidRDefault="0067354F" w:rsidP="0067354F">
            <w:pPr>
              <w:pStyle w:val="paragraph"/>
              <w:spacing w:before="0" w:beforeAutospacing="0" w:after="0" w:afterAutospacing="0"/>
              <w:textAlignment w:val="baseline"/>
              <w:rPr>
                <w:rFonts w:ascii="Segoe UI" w:hAnsi="Segoe UI" w:cs="Segoe UI"/>
                <w:sz w:val="20"/>
                <w:szCs w:val="20"/>
              </w:rPr>
            </w:pPr>
            <w:r w:rsidRPr="00962AB0">
              <w:rPr>
                <w:rStyle w:val="eop"/>
                <w:sz w:val="20"/>
                <w:szCs w:val="20"/>
              </w:rPr>
              <w:t> </w:t>
            </w:r>
          </w:p>
          <w:p w14:paraId="0561D9F2" w14:textId="53436724" w:rsidR="0067354F" w:rsidRPr="00962AB0" w:rsidRDefault="0067354F" w:rsidP="0067354F">
            <w:pPr>
              <w:pStyle w:val="paragraph"/>
              <w:numPr>
                <w:ilvl w:val="0"/>
                <w:numId w:val="7"/>
              </w:numPr>
              <w:spacing w:before="0" w:beforeAutospacing="0" w:after="0" w:afterAutospacing="0"/>
              <w:textAlignment w:val="baseline"/>
              <w:rPr>
                <w:rFonts w:ascii="Segoe UI" w:hAnsi="Segoe UI" w:cs="Segoe UI"/>
                <w:sz w:val="20"/>
                <w:szCs w:val="20"/>
              </w:rPr>
            </w:pPr>
            <w:r w:rsidRPr="00962AB0">
              <w:rPr>
                <w:rStyle w:val="normaltextrun"/>
                <w:sz w:val="20"/>
                <w:szCs w:val="20"/>
                <w:lang w:val="en-US"/>
              </w:rPr>
              <w:t xml:space="preserve">  Refer </w:t>
            </w:r>
            <w:r w:rsidRPr="00962AB0">
              <w:rPr>
                <w:rStyle w:val="normaltextrun"/>
                <w:b/>
                <w:bCs/>
                <w:sz w:val="20"/>
                <w:szCs w:val="20"/>
                <w:lang w:val="en-US"/>
              </w:rPr>
              <w:t>Query</w:t>
            </w:r>
            <w:r>
              <w:rPr>
                <w:rStyle w:val="normaltextrun"/>
                <w:b/>
                <w:bCs/>
                <w:sz w:val="20"/>
                <w:szCs w:val="20"/>
                <w:lang w:val="en-US"/>
              </w:rPr>
              <w:t>2</w:t>
            </w:r>
            <w:r w:rsidRPr="00962AB0">
              <w:rPr>
                <w:rStyle w:val="normaltextrun"/>
                <w:sz w:val="20"/>
                <w:szCs w:val="20"/>
                <w:lang w:val="en-US"/>
              </w:rPr>
              <w:t> in </w:t>
            </w:r>
            <w:r w:rsidRPr="00962AB0">
              <w:rPr>
                <w:rStyle w:val="normaltextrun"/>
                <w:b/>
                <w:bCs/>
                <w:sz w:val="20"/>
                <w:szCs w:val="20"/>
                <w:lang w:val="en-US"/>
              </w:rPr>
              <w:t>Input Query Table</w:t>
            </w:r>
            <w:r w:rsidRPr="00962AB0">
              <w:rPr>
                <w:rStyle w:val="eop"/>
                <w:sz w:val="20"/>
                <w:szCs w:val="20"/>
              </w:rPr>
              <w:t> </w:t>
            </w:r>
          </w:p>
          <w:p w14:paraId="15F2D4C9" w14:textId="77777777" w:rsidR="0067354F" w:rsidRPr="00962AB0" w:rsidRDefault="0067354F" w:rsidP="0067354F">
            <w:pPr>
              <w:pStyle w:val="paragraph"/>
              <w:spacing w:before="0" w:beforeAutospacing="0" w:after="0" w:afterAutospacing="0"/>
              <w:textAlignment w:val="baseline"/>
              <w:rPr>
                <w:rFonts w:ascii="Segoe UI" w:hAnsi="Segoe UI" w:cs="Segoe UI"/>
                <w:sz w:val="20"/>
                <w:szCs w:val="20"/>
              </w:rPr>
            </w:pPr>
            <w:r w:rsidRPr="00962AB0">
              <w:rPr>
                <w:rStyle w:val="eop"/>
                <w:sz w:val="20"/>
                <w:szCs w:val="20"/>
              </w:rPr>
              <w:t> </w:t>
            </w:r>
          </w:p>
          <w:p w14:paraId="1FD9DB85" w14:textId="77777777" w:rsidR="0067354F" w:rsidRPr="00962AB0" w:rsidRDefault="0067354F" w:rsidP="0067354F">
            <w:pPr>
              <w:pStyle w:val="paragraph"/>
              <w:numPr>
                <w:ilvl w:val="0"/>
                <w:numId w:val="7"/>
              </w:numPr>
              <w:spacing w:before="0" w:beforeAutospacing="0" w:after="0" w:afterAutospacing="0"/>
              <w:textAlignment w:val="baseline"/>
              <w:rPr>
                <w:rFonts w:ascii="Segoe UI" w:hAnsi="Segoe UI" w:cs="Segoe UI"/>
                <w:sz w:val="20"/>
                <w:szCs w:val="20"/>
              </w:rPr>
            </w:pPr>
            <w:r w:rsidRPr="00962AB0">
              <w:rPr>
                <w:rStyle w:val="normaltextrun"/>
                <w:sz w:val="20"/>
                <w:szCs w:val="20"/>
                <w:lang w:val="en-US"/>
              </w:rPr>
              <w:t>Refresh the URL, Refer </w:t>
            </w:r>
            <w:r w:rsidRPr="00962AB0">
              <w:rPr>
                <w:rStyle w:val="normaltextrun"/>
                <w:b/>
                <w:bCs/>
                <w:sz w:val="20"/>
                <w:szCs w:val="20"/>
                <w:lang w:val="en-US"/>
              </w:rPr>
              <w:t>Refresh URL</w:t>
            </w:r>
            <w:r w:rsidRPr="00962AB0">
              <w:rPr>
                <w:rStyle w:val="eop"/>
                <w:sz w:val="20"/>
                <w:szCs w:val="20"/>
              </w:rPr>
              <w:t> </w:t>
            </w:r>
          </w:p>
          <w:p w14:paraId="03C72F26" w14:textId="77777777" w:rsidR="0067354F" w:rsidRPr="00962AB0" w:rsidRDefault="0067354F" w:rsidP="0067354F">
            <w:pPr>
              <w:pStyle w:val="paragraph"/>
              <w:spacing w:before="0" w:beforeAutospacing="0" w:after="0" w:afterAutospacing="0"/>
              <w:textAlignment w:val="baseline"/>
              <w:rPr>
                <w:rFonts w:ascii="Segoe UI" w:hAnsi="Segoe UI" w:cs="Segoe UI"/>
                <w:sz w:val="20"/>
                <w:szCs w:val="20"/>
              </w:rPr>
            </w:pPr>
            <w:r w:rsidRPr="00962AB0">
              <w:rPr>
                <w:rStyle w:val="eop"/>
                <w:sz w:val="20"/>
                <w:szCs w:val="20"/>
              </w:rPr>
              <w:t> </w:t>
            </w:r>
          </w:p>
          <w:p w14:paraId="0B687044" w14:textId="77777777" w:rsidR="0067354F" w:rsidRPr="00962AB0" w:rsidRDefault="0067354F" w:rsidP="0067354F">
            <w:pPr>
              <w:pStyle w:val="paragraph"/>
              <w:spacing w:before="0" w:beforeAutospacing="0" w:after="0" w:afterAutospacing="0"/>
              <w:textAlignment w:val="baseline"/>
              <w:rPr>
                <w:rFonts w:ascii="Segoe UI" w:hAnsi="Segoe UI" w:cs="Segoe UI"/>
                <w:sz w:val="20"/>
                <w:szCs w:val="20"/>
              </w:rPr>
            </w:pPr>
            <w:r w:rsidRPr="00962AB0">
              <w:rPr>
                <w:noProof/>
                <w:sz w:val="20"/>
                <w:szCs w:val="20"/>
                <w:lang w:val="en-US" w:eastAsia="en-US"/>
              </w:rPr>
              <w:drawing>
                <wp:inline distT="0" distB="0" distL="0" distR="0" wp14:anchorId="40A7A1AB" wp14:editId="79F1E31A">
                  <wp:extent cx="209550" cy="190500"/>
                  <wp:effectExtent l="0" t="0" r="0" b="0"/>
                  <wp:docPr id="13" name="Picture 13"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p>
          <w:p w14:paraId="0D4B2137" w14:textId="77777777" w:rsidR="0067354F" w:rsidRDefault="0067354F" w:rsidP="0067354F">
            <w:pPr>
              <w:pStyle w:val="table"/>
            </w:pPr>
          </w:p>
        </w:tc>
        <w:tc>
          <w:tcPr>
            <w:tcW w:w="2347" w:type="dxa"/>
            <w:shd w:val="clear" w:color="auto" w:fill="auto"/>
          </w:tcPr>
          <w:p w14:paraId="4FA24F4F" w14:textId="77777777" w:rsidR="0067354F" w:rsidRPr="00962AB0" w:rsidRDefault="0067354F" w:rsidP="0067354F">
            <w:pPr>
              <w:pStyle w:val="paragraph"/>
              <w:spacing w:before="0" w:beforeAutospacing="0" w:after="0" w:afterAutospacing="0"/>
              <w:textAlignment w:val="baseline"/>
              <w:rPr>
                <w:rStyle w:val="eop"/>
                <w:sz w:val="20"/>
                <w:szCs w:val="20"/>
              </w:rPr>
            </w:pPr>
            <w:r w:rsidRPr="00962AB0">
              <w:rPr>
                <w:rStyle w:val="normaltextrun"/>
                <w:sz w:val="20"/>
                <w:szCs w:val="20"/>
                <w:lang w:val="en-US"/>
              </w:rPr>
              <w:t>Query is run.</w:t>
            </w:r>
            <w:r w:rsidRPr="00962AB0">
              <w:rPr>
                <w:rStyle w:val="eop"/>
                <w:sz w:val="20"/>
                <w:szCs w:val="20"/>
              </w:rPr>
              <w:t> </w:t>
            </w:r>
          </w:p>
          <w:p w14:paraId="20C97513" w14:textId="77777777" w:rsidR="0067354F" w:rsidRPr="00962AB0" w:rsidRDefault="0067354F" w:rsidP="0067354F">
            <w:pPr>
              <w:pStyle w:val="paragraph"/>
              <w:spacing w:before="0" w:beforeAutospacing="0" w:after="0" w:afterAutospacing="0"/>
              <w:textAlignment w:val="baseline"/>
              <w:rPr>
                <w:rFonts w:ascii="Segoe UI" w:hAnsi="Segoe UI" w:cs="Segoe UI"/>
                <w:sz w:val="20"/>
                <w:szCs w:val="20"/>
              </w:rPr>
            </w:pPr>
          </w:p>
          <w:p w14:paraId="6B9D188A" w14:textId="77777777" w:rsidR="0067354F" w:rsidRPr="00962AB0" w:rsidRDefault="0067354F" w:rsidP="0067354F">
            <w:pPr>
              <w:pStyle w:val="paragraph"/>
              <w:spacing w:before="0" w:beforeAutospacing="0" w:after="0" w:afterAutospacing="0"/>
              <w:textAlignment w:val="baseline"/>
              <w:rPr>
                <w:rStyle w:val="eop"/>
                <w:sz w:val="20"/>
                <w:szCs w:val="20"/>
              </w:rPr>
            </w:pPr>
            <w:r w:rsidRPr="00962AB0">
              <w:rPr>
                <w:rStyle w:val="normaltextrun"/>
                <w:sz w:val="20"/>
                <w:szCs w:val="20"/>
                <w:lang w:val="en-US"/>
              </w:rPr>
              <w:t>Commit complete</w:t>
            </w:r>
            <w:r w:rsidRPr="00962AB0">
              <w:rPr>
                <w:rStyle w:val="eop"/>
                <w:sz w:val="20"/>
                <w:szCs w:val="20"/>
              </w:rPr>
              <w:t> </w:t>
            </w:r>
          </w:p>
          <w:p w14:paraId="04C360A5" w14:textId="77777777" w:rsidR="0067354F" w:rsidRPr="00962AB0" w:rsidRDefault="0067354F" w:rsidP="0067354F">
            <w:pPr>
              <w:pStyle w:val="paragraph"/>
              <w:spacing w:before="0" w:beforeAutospacing="0" w:after="0" w:afterAutospacing="0"/>
              <w:textAlignment w:val="baseline"/>
              <w:rPr>
                <w:rFonts w:ascii="Segoe UI" w:hAnsi="Segoe UI" w:cs="Segoe UI"/>
                <w:sz w:val="20"/>
                <w:szCs w:val="20"/>
              </w:rPr>
            </w:pPr>
          </w:p>
          <w:p w14:paraId="565F4CD1" w14:textId="77777777" w:rsidR="0067354F" w:rsidRPr="00962AB0" w:rsidRDefault="0067354F" w:rsidP="0067354F">
            <w:pPr>
              <w:pStyle w:val="paragraph"/>
              <w:spacing w:before="0" w:beforeAutospacing="0" w:after="0" w:afterAutospacing="0"/>
              <w:textAlignment w:val="baseline"/>
              <w:rPr>
                <w:rStyle w:val="eop"/>
                <w:sz w:val="20"/>
                <w:szCs w:val="20"/>
              </w:rPr>
            </w:pPr>
            <w:r w:rsidRPr="00962AB0">
              <w:rPr>
                <w:rStyle w:val="normaltextrun"/>
                <w:sz w:val="20"/>
                <w:szCs w:val="20"/>
                <w:lang w:val="en-US"/>
              </w:rPr>
              <w:t>URL is refreshed</w:t>
            </w:r>
            <w:r w:rsidRPr="00962AB0">
              <w:rPr>
                <w:rStyle w:val="eop"/>
                <w:sz w:val="20"/>
                <w:szCs w:val="20"/>
              </w:rPr>
              <w:t> </w:t>
            </w:r>
          </w:p>
          <w:p w14:paraId="2112D494" w14:textId="77777777" w:rsidR="0067354F" w:rsidRPr="00962AB0" w:rsidRDefault="0067354F" w:rsidP="0067354F">
            <w:pPr>
              <w:pStyle w:val="paragraph"/>
              <w:spacing w:before="0" w:beforeAutospacing="0" w:after="0" w:afterAutospacing="0"/>
              <w:textAlignment w:val="baseline"/>
              <w:rPr>
                <w:rStyle w:val="eop"/>
                <w:sz w:val="20"/>
                <w:szCs w:val="20"/>
              </w:rPr>
            </w:pPr>
          </w:p>
          <w:p w14:paraId="6A7205C2" w14:textId="77777777" w:rsidR="0067354F" w:rsidRPr="006D75F2" w:rsidRDefault="0067354F" w:rsidP="0067354F">
            <w:pPr>
              <w:pStyle w:val="paragraph"/>
              <w:spacing w:before="0" w:beforeAutospacing="0" w:after="0" w:afterAutospacing="0"/>
              <w:textAlignment w:val="baseline"/>
              <w:rPr>
                <w:rFonts w:ascii="Segoe UI" w:hAnsi="Segoe UI" w:cs="Segoe UI"/>
                <w:bCs/>
                <w:sz w:val="20"/>
                <w:szCs w:val="20"/>
              </w:rPr>
            </w:pPr>
          </w:p>
          <w:p w14:paraId="1645E82A" w14:textId="6AFD6130" w:rsidR="0067354F" w:rsidRDefault="0067354F" w:rsidP="0067354F">
            <w:pPr>
              <w:pStyle w:val="table"/>
            </w:pPr>
            <w:r w:rsidRPr="006D75F2">
              <w:rPr>
                <w:bCs/>
              </w:rPr>
              <w:t>Auto-Assignment switch should ‘OFF’</w:t>
            </w:r>
          </w:p>
        </w:tc>
        <w:tc>
          <w:tcPr>
            <w:tcW w:w="850" w:type="dxa"/>
          </w:tcPr>
          <w:p w14:paraId="12E85B0B" w14:textId="3221D51A" w:rsidR="0067354F" w:rsidRDefault="0067354F" w:rsidP="0067354F">
            <w:pPr>
              <w:pStyle w:val="table"/>
              <w:rPr>
                <w:bCs/>
              </w:rPr>
            </w:pPr>
            <w:r>
              <w:rPr>
                <w:bCs/>
              </w:rPr>
              <w:t>PVI-7582</w:t>
            </w:r>
          </w:p>
        </w:tc>
        <w:tc>
          <w:tcPr>
            <w:tcW w:w="3827" w:type="dxa"/>
            <w:shd w:val="clear" w:color="auto" w:fill="auto"/>
          </w:tcPr>
          <w:p w14:paraId="76F968EB" w14:textId="17D2390F" w:rsidR="0067354F" w:rsidRDefault="00E7398F" w:rsidP="0067354F">
            <w:pPr>
              <w:pStyle w:val="table"/>
              <w:rPr>
                <w:b/>
              </w:rPr>
            </w:pPr>
            <w:ins w:id="343" w:author="PruthviN" w:date="2019-08-07T22:32:00Z">
              <w:r w:rsidRPr="003E63D2">
                <w:rPr>
                  <w:b/>
                </w:rPr>
                <w:t>Attachment:</w:t>
              </w:r>
              <w:r>
                <w:t xml:space="preserve"> _____________________</w:t>
              </w:r>
            </w:ins>
          </w:p>
        </w:tc>
        <w:tc>
          <w:tcPr>
            <w:tcW w:w="851" w:type="dxa"/>
            <w:shd w:val="clear" w:color="auto" w:fill="auto"/>
          </w:tcPr>
          <w:p w14:paraId="593AFADA" w14:textId="77777777" w:rsidR="0067354F" w:rsidRPr="006C4513" w:rsidRDefault="0067354F" w:rsidP="0067354F">
            <w:pPr>
              <w:pStyle w:val="table"/>
              <w:jc w:val="center"/>
            </w:pPr>
          </w:p>
        </w:tc>
        <w:tc>
          <w:tcPr>
            <w:tcW w:w="2268" w:type="dxa"/>
            <w:shd w:val="clear" w:color="auto" w:fill="auto"/>
          </w:tcPr>
          <w:p w14:paraId="46B66439" w14:textId="77777777" w:rsidR="0067354F" w:rsidRDefault="0067354F" w:rsidP="0067354F">
            <w:pPr>
              <w:pStyle w:val="table"/>
            </w:pPr>
          </w:p>
        </w:tc>
      </w:tr>
      <w:tr w:rsidR="0067354F" w:rsidRPr="006C4513" w14:paraId="265434D0" w14:textId="77777777" w:rsidTr="00D9610A">
        <w:trPr>
          <w:cantSplit/>
          <w:jc w:val="center"/>
        </w:trPr>
        <w:tc>
          <w:tcPr>
            <w:tcW w:w="846" w:type="dxa"/>
            <w:shd w:val="clear" w:color="auto" w:fill="auto"/>
          </w:tcPr>
          <w:p w14:paraId="308A36E5" w14:textId="77777777" w:rsidR="0067354F" w:rsidRDefault="0067354F" w:rsidP="0067354F">
            <w:pPr>
              <w:pStyle w:val="table"/>
              <w:numPr>
                <w:ilvl w:val="0"/>
                <w:numId w:val="5"/>
              </w:numPr>
            </w:pPr>
          </w:p>
        </w:tc>
        <w:tc>
          <w:tcPr>
            <w:tcW w:w="3329" w:type="dxa"/>
            <w:shd w:val="clear" w:color="auto" w:fill="auto"/>
          </w:tcPr>
          <w:p w14:paraId="74F63FC1" w14:textId="77777777" w:rsidR="0067354F" w:rsidRDefault="0067354F" w:rsidP="0067354F">
            <w:pPr>
              <w:pStyle w:val="table"/>
            </w:pPr>
            <w:r>
              <w:t>Open outlook</w:t>
            </w:r>
            <w:r>
              <w:sym w:font="Wingdings" w:char="F0E0"/>
            </w:r>
            <w:r>
              <w:t xml:space="preserve"> New mail</w:t>
            </w:r>
          </w:p>
          <w:p w14:paraId="25F8CFFF" w14:textId="77777777" w:rsidR="0067354F" w:rsidRDefault="0067354F" w:rsidP="0067354F">
            <w:pPr>
              <w:pStyle w:val="table"/>
              <w:rPr>
                <w:b/>
              </w:rPr>
            </w:pPr>
            <w:r>
              <w:t xml:space="preserve">Draft email as per </w:t>
            </w:r>
            <w:r w:rsidRPr="00E66418">
              <w:rPr>
                <w:b/>
              </w:rPr>
              <w:t>Test Data Input Table: Email</w:t>
            </w:r>
          </w:p>
          <w:p w14:paraId="55501E03" w14:textId="77777777" w:rsidR="0067354F" w:rsidRDefault="0067354F" w:rsidP="0067354F">
            <w:pPr>
              <w:pStyle w:val="table"/>
              <w:rPr>
                <w:b/>
              </w:rPr>
            </w:pPr>
          </w:p>
          <w:p w14:paraId="7D9C31A7" w14:textId="77777777" w:rsidR="0067354F" w:rsidRPr="00A7770C" w:rsidRDefault="0067354F" w:rsidP="0067354F">
            <w:pPr>
              <w:pStyle w:val="table"/>
            </w:pPr>
            <w:r w:rsidRPr="00A7770C">
              <w:t>Send email</w:t>
            </w:r>
          </w:p>
          <w:p w14:paraId="6C29C854" w14:textId="77777777" w:rsidR="0067354F" w:rsidRDefault="0067354F" w:rsidP="0067354F">
            <w:pPr>
              <w:pStyle w:val="table"/>
            </w:pPr>
          </w:p>
          <w:p w14:paraId="4168CE5A" w14:textId="19F737AD" w:rsidR="0067354F" w:rsidRDefault="0067354F" w:rsidP="0067354F">
            <w:pPr>
              <w:pStyle w:val="table"/>
            </w:pPr>
            <w:r w:rsidRPr="00801B25">
              <w:rPr>
                <w:noProof/>
              </w:rPr>
              <w:drawing>
                <wp:inline distT="0" distB="0" distL="0" distR="0" wp14:anchorId="3C1FB6BF" wp14:editId="27B2A17E">
                  <wp:extent cx="219075" cy="190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p>
        </w:tc>
        <w:tc>
          <w:tcPr>
            <w:tcW w:w="2347" w:type="dxa"/>
            <w:shd w:val="clear" w:color="auto" w:fill="auto"/>
          </w:tcPr>
          <w:p w14:paraId="6CC12065" w14:textId="0AEA2C07" w:rsidR="0067354F" w:rsidRDefault="0067354F" w:rsidP="0067354F">
            <w:pPr>
              <w:pStyle w:val="table"/>
            </w:pPr>
            <w:r>
              <w:t>The email should successfully send</w:t>
            </w:r>
          </w:p>
        </w:tc>
        <w:tc>
          <w:tcPr>
            <w:tcW w:w="850" w:type="dxa"/>
          </w:tcPr>
          <w:p w14:paraId="4804AA64" w14:textId="54A7C66F" w:rsidR="0067354F" w:rsidRDefault="0067354F" w:rsidP="0067354F">
            <w:pPr>
              <w:pStyle w:val="table"/>
              <w:rPr>
                <w:bCs/>
              </w:rPr>
            </w:pPr>
            <w:r>
              <w:t>N/A</w:t>
            </w:r>
          </w:p>
        </w:tc>
        <w:tc>
          <w:tcPr>
            <w:tcW w:w="3827" w:type="dxa"/>
            <w:shd w:val="clear" w:color="auto" w:fill="auto"/>
          </w:tcPr>
          <w:p w14:paraId="7609A726" w14:textId="43746B83" w:rsidR="0067354F" w:rsidRDefault="0067354F" w:rsidP="0067354F">
            <w:pPr>
              <w:pStyle w:val="table"/>
              <w:rPr>
                <w:b/>
              </w:rPr>
            </w:pPr>
            <w:r w:rsidRPr="003E63D2">
              <w:rPr>
                <w:b/>
              </w:rPr>
              <w:t>Attachment:</w:t>
            </w:r>
            <w:r>
              <w:t xml:space="preserve"> _____________________</w:t>
            </w:r>
          </w:p>
        </w:tc>
        <w:tc>
          <w:tcPr>
            <w:tcW w:w="851" w:type="dxa"/>
            <w:shd w:val="clear" w:color="auto" w:fill="auto"/>
          </w:tcPr>
          <w:p w14:paraId="6B5E616D" w14:textId="77777777" w:rsidR="0067354F" w:rsidRPr="006C4513" w:rsidRDefault="0067354F" w:rsidP="0067354F">
            <w:pPr>
              <w:pStyle w:val="table"/>
              <w:jc w:val="center"/>
            </w:pPr>
          </w:p>
        </w:tc>
        <w:tc>
          <w:tcPr>
            <w:tcW w:w="2268" w:type="dxa"/>
            <w:shd w:val="clear" w:color="auto" w:fill="auto"/>
          </w:tcPr>
          <w:p w14:paraId="1ECC7FEC" w14:textId="77777777" w:rsidR="0067354F" w:rsidRDefault="0067354F" w:rsidP="0067354F">
            <w:pPr>
              <w:pStyle w:val="table"/>
            </w:pPr>
          </w:p>
        </w:tc>
      </w:tr>
      <w:tr w:rsidR="0067354F" w:rsidRPr="006C4513" w14:paraId="3CDCCB98" w14:textId="77777777" w:rsidTr="00D9610A">
        <w:trPr>
          <w:cantSplit/>
          <w:jc w:val="center"/>
        </w:trPr>
        <w:tc>
          <w:tcPr>
            <w:tcW w:w="846" w:type="dxa"/>
            <w:shd w:val="clear" w:color="auto" w:fill="auto"/>
          </w:tcPr>
          <w:p w14:paraId="74C38530" w14:textId="77777777" w:rsidR="0067354F" w:rsidRDefault="0067354F" w:rsidP="0067354F">
            <w:pPr>
              <w:pStyle w:val="table"/>
              <w:numPr>
                <w:ilvl w:val="0"/>
                <w:numId w:val="5"/>
              </w:numPr>
            </w:pPr>
          </w:p>
        </w:tc>
        <w:tc>
          <w:tcPr>
            <w:tcW w:w="3329" w:type="dxa"/>
            <w:shd w:val="clear" w:color="auto" w:fill="auto"/>
          </w:tcPr>
          <w:p w14:paraId="644D5C9A" w14:textId="77777777" w:rsidR="0067354F" w:rsidRDefault="0067354F" w:rsidP="0067354F">
            <w:pPr>
              <w:pStyle w:val="table"/>
            </w:pPr>
            <w:r>
              <w:t>Navigate back to PVI application</w:t>
            </w:r>
            <w:r>
              <w:sym w:font="Wingdings" w:char="F0E0"/>
            </w:r>
            <w:r>
              <w:t xml:space="preserve"> Go to Intake Queue</w:t>
            </w:r>
          </w:p>
          <w:p w14:paraId="06E65BE3" w14:textId="77777777" w:rsidR="0067354F" w:rsidRDefault="0067354F" w:rsidP="0067354F">
            <w:pPr>
              <w:pStyle w:val="table"/>
            </w:pPr>
          </w:p>
          <w:p w14:paraId="0BD98078" w14:textId="4E5FC212" w:rsidR="0067354F" w:rsidRDefault="0067354F" w:rsidP="0067354F">
            <w:pPr>
              <w:pStyle w:val="table"/>
            </w:pPr>
            <w:r w:rsidRPr="00801B25">
              <w:rPr>
                <w:noProof/>
              </w:rPr>
              <w:drawing>
                <wp:inline distT="0" distB="0" distL="0" distR="0" wp14:anchorId="4AA505A1" wp14:editId="37D5CA34">
                  <wp:extent cx="219075" cy="190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p>
        </w:tc>
        <w:tc>
          <w:tcPr>
            <w:tcW w:w="2347" w:type="dxa"/>
            <w:shd w:val="clear" w:color="auto" w:fill="auto"/>
          </w:tcPr>
          <w:p w14:paraId="32224327" w14:textId="655A0177" w:rsidR="0067354F" w:rsidRPr="00B77245" w:rsidRDefault="0067354F" w:rsidP="0067354F">
            <w:pPr>
              <w:pStyle w:val="table"/>
              <w:rPr>
                <w:b/>
              </w:rPr>
            </w:pPr>
            <w:r>
              <w:t xml:space="preserve">Intake Queue screen appears </w:t>
            </w:r>
          </w:p>
        </w:tc>
        <w:tc>
          <w:tcPr>
            <w:tcW w:w="850" w:type="dxa"/>
          </w:tcPr>
          <w:p w14:paraId="6776F48D" w14:textId="4BC17BBE" w:rsidR="0067354F" w:rsidRPr="00554AC1" w:rsidRDefault="0067354F" w:rsidP="0067354F">
            <w:pPr>
              <w:pStyle w:val="table"/>
              <w:rPr>
                <w:b/>
                <w:bCs/>
              </w:rPr>
            </w:pPr>
            <w:r>
              <w:t>N/A</w:t>
            </w:r>
          </w:p>
        </w:tc>
        <w:tc>
          <w:tcPr>
            <w:tcW w:w="3827" w:type="dxa"/>
            <w:shd w:val="clear" w:color="auto" w:fill="auto"/>
          </w:tcPr>
          <w:p w14:paraId="5990A6B4" w14:textId="58B4F62C" w:rsidR="0067354F" w:rsidRDefault="0067354F" w:rsidP="0067354F">
            <w:pPr>
              <w:pStyle w:val="table"/>
              <w:rPr>
                <w:b/>
              </w:rPr>
            </w:pPr>
            <w:r w:rsidRPr="003E63D2">
              <w:rPr>
                <w:b/>
              </w:rPr>
              <w:t>Attachment:</w:t>
            </w:r>
            <w:r>
              <w:t xml:space="preserve"> _____________________</w:t>
            </w:r>
          </w:p>
        </w:tc>
        <w:tc>
          <w:tcPr>
            <w:tcW w:w="851" w:type="dxa"/>
            <w:shd w:val="clear" w:color="auto" w:fill="auto"/>
          </w:tcPr>
          <w:p w14:paraId="1D582D4C" w14:textId="77777777" w:rsidR="0067354F" w:rsidRPr="006C4513" w:rsidRDefault="0067354F" w:rsidP="0067354F">
            <w:pPr>
              <w:pStyle w:val="table"/>
              <w:jc w:val="center"/>
            </w:pPr>
          </w:p>
        </w:tc>
        <w:tc>
          <w:tcPr>
            <w:tcW w:w="2268" w:type="dxa"/>
            <w:shd w:val="clear" w:color="auto" w:fill="auto"/>
          </w:tcPr>
          <w:p w14:paraId="5ACE7148" w14:textId="77777777" w:rsidR="0067354F" w:rsidRDefault="0067354F" w:rsidP="0067354F">
            <w:pPr>
              <w:pStyle w:val="table"/>
            </w:pPr>
          </w:p>
        </w:tc>
      </w:tr>
      <w:tr w:rsidR="0067354F" w:rsidRPr="006C4513" w14:paraId="38DF95DB" w14:textId="77777777" w:rsidTr="00D9610A">
        <w:trPr>
          <w:cantSplit/>
          <w:jc w:val="center"/>
        </w:trPr>
        <w:tc>
          <w:tcPr>
            <w:tcW w:w="846" w:type="dxa"/>
            <w:shd w:val="clear" w:color="auto" w:fill="auto"/>
          </w:tcPr>
          <w:p w14:paraId="01AC5FF5" w14:textId="77777777" w:rsidR="0067354F" w:rsidRDefault="0067354F" w:rsidP="0067354F">
            <w:pPr>
              <w:pStyle w:val="table"/>
              <w:numPr>
                <w:ilvl w:val="0"/>
                <w:numId w:val="5"/>
              </w:numPr>
            </w:pPr>
          </w:p>
        </w:tc>
        <w:tc>
          <w:tcPr>
            <w:tcW w:w="3329" w:type="dxa"/>
            <w:shd w:val="clear" w:color="auto" w:fill="auto"/>
          </w:tcPr>
          <w:p w14:paraId="2315B416" w14:textId="77777777" w:rsidR="0067354F" w:rsidRDefault="0067354F" w:rsidP="0067354F">
            <w:pPr>
              <w:pStyle w:val="table"/>
            </w:pPr>
            <w:r>
              <w:rPr>
                <w:color w:val="333333"/>
              </w:rPr>
              <w:t xml:space="preserve">Click on filter icon </w:t>
            </w:r>
            <w:r>
              <w:object w:dxaOrig="420" w:dyaOrig="510" w14:anchorId="7484BB63">
                <v:shape id="_x0000_i1028" type="#_x0000_t75" style="width:21pt;height:25.5pt" o:ole="">
                  <v:imagedata r:id="rId12" o:title=""/>
                </v:shape>
                <o:OLEObject Type="Embed" ProgID="PBrush" ShapeID="_x0000_i1028" DrawAspect="Content" ObjectID="_1627121095" r:id="rId18"/>
              </w:object>
            </w:r>
            <w:r>
              <w:t>.</w:t>
            </w:r>
          </w:p>
          <w:p w14:paraId="12AA71DB" w14:textId="77777777" w:rsidR="0067354F" w:rsidRDefault="0067354F" w:rsidP="0067354F">
            <w:pPr>
              <w:pStyle w:val="table"/>
              <w:rPr>
                <w:color w:val="333333"/>
              </w:rPr>
            </w:pPr>
            <w:r>
              <w:rPr>
                <w:color w:val="333333"/>
              </w:rPr>
              <w:t>In the attachment textbox type name of minimum one attachment which was sent via email.</w:t>
            </w:r>
          </w:p>
          <w:p w14:paraId="2FDEAB70" w14:textId="77777777" w:rsidR="0067354F" w:rsidRDefault="0067354F" w:rsidP="0067354F">
            <w:pPr>
              <w:pStyle w:val="table"/>
              <w:rPr>
                <w:color w:val="333333"/>
              </w:rPr>
            </w:pPr>
          </w:p>
          <w:p w14:paraId="0C63A91A" w14:textId="77777777" w:rsidR="0067354F" w:rsidRDefault="0067354F" w:rsidP="0067354F">
            <w:pPr>
              <w:pStyle w:val="table"/>
              <w:rPr>
                <w:color w:val="333333"/>
              </w:rPr>
            </w:pPr>
            <w:r>
              <w:rPr>
                <w:color w:val="333333"/>
              </w:rPr>
              <w:t>Tab out</w:t>
            </w:r>
          </w:p>
          <w:p w14:paraId="665B13DF" w14:textId="77777777" w:rsidR="0067354F" w:rsidRDefault="0067354F" w:rsidP="0067354F">
            <w:pPr>
              <w:pStyle w:val="table"/>
              <w:rPr>
                <w:color w:val="333333"/>
              </w:rPr>
            </w:pPr>
          </w:p>
          <w:p w14:paraId="4F165283" w14:textId="77777777" w:rsidR="0067354F" w:rsidRDefault="0067354F" w:rsidP="0067354F">
            <w:pPr>
              <w:pStyle w:val="table"/>
              <w:rPr>
                <w:bCs/>
              </w:rPr>
            </w:pPr>
            <w:r>
              <w:rPr>
                <w:bCs/>
              </w:rPr>
              <w:t>The case having the attachment will get displayed</w:t>
            </w:r>
          </w:p>
          <w:p w14:paraId="26685923" w14:textId="77777777" w:rsidR="0067354F" w:rsidRDefault="0067354F" w:rsidP="0067354F">
            <w:pPr>
              <w:pStyle w:val="table"/>
              <w:rPr>
                <w:color w:val="333333"/>
              </w:rPr>
            </w:pPr>
          </w:p>
          <w:p w14:paraId="4CE9DB6C" w14:textId="1C54DA45" w:rsidR="0067354F" w:rsidRDefault="0067354F" w:rsidP="0067354F">
            <w:pPr>
              <w:pStyle w:val="table"/>
            </w:pPr>
            <w:r w:rsidRPr="00801B25">
              <w:rPr>
                <w:noProof/>
              </w:rPr>
              <w:drawing>
                <wp:inline distT="0" distB="0" distL="0" distR="0" wp14:anchorId="7E464B86" wp14:editId="69CC584D">
                  <wp:extent cx="219075" cy="19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p>
        </w:tc>
        <w:tc>
          <w:tcPr>
            <w:tcW w:w="2347" w:type="dxa"/>
            <w:shd w:val="clear" w:color="auto" w:fill="auto"/>
          </w:tcPr>
          <w:p w14:paraId="42939887" w14:textId="7EB3C03B" w:rsidR="0067354F" w:rsidRDefault="0067354F" w:rsidP="0067354F">
            <w:pPr>
              <w:pStyle w:val="table"/>
            </w:pPr>
            <w:r w:rsidRPr="00892F6D">
              <w:rPr>
                <w:bCs/>
              </w:rPr>
              <w:t xml:space="preserve">The case number </w:t>
            </w:r>
            <w:r>
              <w:rPr>
                <w:bCs/>
              </w:rPr>
              <w:t xml:space="preserve">should be </w:t>
            </w:r>
            <w:r w:rsidRPr="00892F6D">
              <w:rPr>
                <w:bCs/>
              </w:rPr>
              <w:t>displayed and recorded</w:t>
            </w:r>
          </w:p>
        </w:tc>
        <w:tc>
          <w:tcPr>
            <w:tcW w:w="850" w:type="dxa"/>
          </w:tcPr>
          <w:p w14:paraId="334F38CD" w14:textId="50E298AF" w:rsidR="0067354F" w:rsidRDefault="0067354F" w:rsidP="0067354F">
            <w:pPr>
              <w:pStyle w:val="table"/>
            </w:pPr>
            <w:r>
              <w:t>N/A</w:t>
            </w:r>
          </w:p>
        </w:tc>
        <w:tc>
          <w:tcPr>
            <w:tcW w:w="3827" w:type="dxa"/>
            <w:shd w:val="clear" w:color="auto" w:fill="auto"/>
          </w:tcPr>
          <w:p w14:paraId="7B2A9D31" w14:textId="77777777" w:rsidR="0067354F" w:rsidRDefault="0067354F" w:rsidP="0067354F">
            <w:pPr>
              <w:pStyle w:val="table"/>
              <w:rPr>
                <w:b/>
                <w:bCs/>
              </w:rPr>
            </w:pPr>
          </w:p>
          <w:p w14:paraId="0142EE70" w14:textId="424CC737" w:rsidR="0067354F" w:rsidRPr="003E63D2" w:rsidRDefault="0067354F" w:rsidP="0067354F">
            <w:pPr>
              <w:pStyle w:val="table"/>
              <w:rPr>
                <w:b/>
              </w:rPr>
            </w:pPr>
            <w:r w:rsidRPr="003E63D2">
              <w:rPr>
                <w:b/>
              </w:rPr>
              <w:t>Attachment:</w:t>
            </w:r>
            <w:r>
              <w:t xml:space="preserve"> _____________________</w:t>
            </w:r>
          </w:p>
        </w:tc>
        <w:tc>
          <w:tcPr>
            <w:tcW w:w="851" w:type="dxa"/>
            <w:shd w:val="clear" w:color="auto" w:fill="auto"/>
          </w:tcPr>
          <w:p w14:paraId="7FC1E99E" w14:textId="77777777" w:rsidR="0067354F" w:rsidRPr="006C4513" w:rsidRDefault="0067354F" w:rsidP="0067354F">
            <w:pPr>
              <w:pStyle w:val="table"/>
              <w:jc w:val="center"/>
            </w:pPr>
          </w:p>
        </w:tc>
        <w:tc>
          <w:tcPr>
            <w:tcW w:w="2268" w:type="dxa"/>
            <w:shd w:val="clear" w:color="auto" w:fill="auto"/>
          </w:tcPr>
          <w:p w14:paraId="4D2C55AC" w14:textId="77777777" w:rsidR="0067354F" w:rsidRDefault="0067354F" w:rsidP="0067354F">
            <w:pPr>
              <w:pStyle w:val="table"/>
            </w:pPr>
          </w:p>
        </w:tc>
      </w:tr>
      <w:tr w:rsidR="0067354F" w:rsidRPr="006C4513" w14:paraId="1CA96BC7" w14:textId="77777777" w:rsidTr="00D9610A">
        <w:trPr>
          <w:cantSplit/>
          <w:jc w:val="center"/>
        </w:trPr>
        <w:tc>
          <w:tcPr>
            <w:tcW w:w="846" w:type="dxa"/>
            <w:shd w:val="clear" w:color="auto" w:fill="auto"/>
          </w:tcPr>
          <w:p w14:paraId="2C0FADAF" w14:textId="77777777" w:rsidR="0067354F" w:rsidRDefault="0067354F" w:rsidP="0067354F">
            <w:pPr>
              <w:pStyle w:val="table"/>
              <w:numPr>
                <w:ilvl w:val="0"/>
                <w:numId w:val="5"/>
              </w:numPr>
            </w:pPr>
          </w:p>
        </w:tc>
        <w:tc>
          <w:tcPr>
            <w:tcW w:w="3329" w:type="dxa"/>
            <w:shd w:val="clear" w:color="auto" w:fill="auto"/>
          </w:tcPr>
          <w:p w14:paraId="2A9885AA" w14:textId="77777777" w:rsidR="0067354F" w:rsidRDefault="0067354F" w:rsidP="0067354F">
            <w:pPr>
              <w:pStyle w:val="table"/>
            </w:pPr>
            <w:r>
              <w:t>Verify information icon besides the ‘Assigned To’ field.</w:t>
            </w:r>
          </w:p>
          <w:p w14:paraId="7086DE19" w14:textId="384C9277" w:rsidR="0067354F" w:rsidRDefault="0067354F" w:rsidP="0067354F">
            <w:pPr>
              <w:pStyle w:val="table"/>
              <w:rPr>
                <w:color w:val="333333"/>
              </w:rPr>
            </w:pPr>
            <w:r w:rsidRPr="00801B25">
              <w:rPr>
                <w:noProof/>
              </w:rPr>
              <w:drawing>
                <wp:inline distT="0" distB="0" distL="0" distR="0" wp14:anchorId="6C9BB28C" wp14:editId="2C1DA477">
                  <wp:extent cx="21907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p>
        </w:tc>
        <w:tc>
          <w:tcPr>
            <w:tcW w:w="2347" w:type="dxa"/>
            <w:shd w:val="clear" w:color="auto" w:fill="auto"/>
          </w:tcPr>
          <w:p w14:paraId="010368E3" w14:textId="682F3716" w:rsidR="0067354F" w:rsidRPr="00892F6D" w:rsidRDefault="0067354F" w:rsidP="0067354F">
            <w:pPr>
              <w:pStyle w:val="table"/>
              <w:rPr>
                <w:bCs/>
              </w:rPr>
            </w:pPr>
            <w:r>
              <w:rPr>
                <w:bCs/>
              </w:rPr>
              <w:t>Information icon should not present besides ‘Assigned To’ field when user do have any case assignment history to show.</w:t>
            </w:r>
          </w:p>
        </w:tc>
        <w:tc>
          <w:tcPr>
            <w:tcW w:w="850" w:type="dxa"/>
          </w:tcPr>
          <w:p w14:paraId="7ADB6D0E" w14:textId="60B7872E" w:rsidR="0067354F" w:rsidRDefault="0067354F" w:rsidP="0067354F">
            <w:pPr>
              <w:pStyle w:val="table"/>
            </w:pPr>
            <w:r>
              <w:rPr>
                <w:bCs/>
              </w:rPr>
              <w:t>PVI-7582</w:t>
            </w:r>
          </w:p>
        </w:tc>
        <w:tc>
          <w:tcPr>
            <w:tcW w:w="3827" w:type="dxa"/>
            <w:shd w:val="clear" w:color="auto" w:fill="auto"/>
          </w:tcPr>
          <w:p w14:paraId="7BC9DD2E" w14:textId="77777777" w:rsidR="0067354F" w:rsidRDefault="0067354F" w:rsidP="0067354F">
            <w:pPr>
              <w:pStyle w:val="table"/>
              <w:rPr>
                <w:b/>
              </w:rPr>
            </w:pPr>
          </w:p>
          <w:p w14:paraId="4EF3B2D0" w14:textId="0A371604" w:rsidR="0067354F" w:rsidRDefault="0067354F" w:rsidP="0067354F">
            <w:pPr>
              <w:pStyle w:val="table"/>
              <w:rPr>
                <w:b/>
                <w:bCs/>
              </w:rPr>
            </w:pPr>
            <w:r w:rsidRPr="003E63D2">
              <w:rPr>
                <w:b/>
              </w:rPr>
              <w:t>Attachment:</w:t>
            </w:r>
            <w:r>
              <w:t xml:space="preserve"> _____________________</w:t>
            </w:r>
          </w:p>
        </w:tc>
        <w:tc>
          <w:tcPr>
            <w:tcW w:w="851" w:type="dxa"/>
            <w:shd w:val="clear" w:color="auto" w:fill="auto"/>
          </w:tcPr>
          <w:p w14:paraId="761FBD2F" w14:textId="77777777" w:rsidR="0067354F" w:rsidRPr="006C4513" w:rsidRDefault="0067354F" w:rsidP="0067354F">
            <w:pPr>
              <w:pStyle w:val="table"/>
              <w:jc w:val="center"/>
            </w:pPr>
          </w:p>
        </w:tc>
        <w:tc>
          <w:tcPr>
            <w:tcW w:w="2268" w:type="dxa"/>
            <w:shd w:val="clear" w:color="auto" w:fill="auto"/>
          </w:tcPr>
          <w:p w14:paraId="3AA9BC4B" w14:textId="77777777" w:rsidR="0067354F" w:rsidRDefault="0067354F" w:rsidP="0067354F">
            <w:pPr>
              <w:pStyle w:val="table"/>
            </w:pPr>
          </w:p>
        </w:tc>
      </w:tr>
      <w:tr w:rsidR="00813A7B" w:rsidRPr="006C4513" w14:paraId="08849BDD" w14:textId="77777777" w:rsidTr="00D9610A">
        <w:trPr>
          <w:cantSplit/>
          <w:jc w:val="center"/>
          <w:ins w:id="344" w:author="PruthviN" w:date="2019-08-07T19:43:00Z"/>
        </w:trPr>
        <w:tc>
          <w:tcPr>
            <w:tcW w:w="846" w:type="dxa"/>
            <w:shd w:val="clear" w:color="auto" w:fill="auto"/>
          </w:tcPr>
          <w:p w14:paraId="75DA502C" w14:textId="77777777" w:rsidR="00813A7B" w:rsidRDefault="00813A7B" w:rsidP="0067354F">
            <w:pPr>
              <w:pStyle w:val="table"/>
              <w:numPr>
                <w:ilvl w:val="0"/>
                <w:numId w:val="5"/>
              </w:numPr>
              <w:rPr>
                <w:ins w:id="345" w:author="PruthviN" w:date="2019-08-07T19:43:00Z"/>
              </w:rPr>
            </w:pPr>
          </w:p>
        </w:tc>
        <w:tc>
          <w:tcPr>
            <w:tcW w:w="3329" w:type="dxa"/>
            <w:shd w:val="clear" w:color="auto" w:fill="auto"/>
          </w:tcPr>
          <w:p w14:paraId="6342018E" w14:textId="77777777" w:rsidR="003D7FE0" w:rsidRDefault="003D7FE0" w:rsidP="003D7FE0">
            <w:pPr>
              <w:pStyle w:val="table"/>
              <w:rPr>
                <w:ins w:id="346" w:author="PruthviN" w:date="2019-08-07T19:52:00Z"/>
              </w:rPr>
            </w:pPr>
            <w:ins w:id="347" w:author="PruthviN" w:date="2019-08-07T19:52:00Z">
              <w:r>
                <w:t>Select user from ‘Assigned To’ (</w:t>
              </w:r>
              <w:r w:rsidRPr="00973F09">
                <w:rPr>
                  <w:b/>
                </w:rPr>
                <w:t>User2</w:t>
              </w:r>
              <w:r>
                <w:t>) field and verify for ‘Case Assignment Comment’ pop-up.</w:t>
              </w:r>
            </w:ins>
          </w:p>
          <w:p w14:paraId="5342A557" w14:textId="76429619" w:rsidR="00813A7B" w:rsidRDefault="003D7FE0" w:rsidP="003D7FE0">
            <w:pPr>
              <w:pStyle w:val="table"/>
              <w:rPr>
                <w:ins w:id="348" w:author="PruthviN" w:date="2019-08-07T19:43:00Z"/>
              </w:rPr>
            </w:pPr>
            <w:ins w:id="349" w:author="PruthviN" w:date="2019-08-07T19:52:00Z">
              <w:r w:rsidRPr="00801B25">
                <w:rPr>
                  <w:noProof/>
                </w:rPr>
                <w:drawing>
                  <wp:inline distT="0" distB="0" distL="0" distR="0" wp14:anchorId="73854466" wp14:editId="5A9DFF0E">
                    <wp:extent cx="219075" cy="1905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ins>
          </w:p>
        </w:tc>
        <w:tc>
          <w:tcPr>
            <w:tcW w:w="2347" w:type="dxa"/>
            <w:shd w:val="clear" w:color="auto" w:fill="auto"/>
          </w:tcPr>
          <w:p w14:paraId="3ECDD019" w14:textId="1BF2ACCC" w:rsidR="00813A7B" w:rsidRDefault="003D7FE0" w:rsidP="0067354F">
            <w:pPr>
              <w:pStyle w:val="table"/>
              <w:rPr>
                <w:ins w:id="350" w:author="PruthviN" w:date="2019-08-07T19:43:00Z"/>
                <w:bCs/>
              </w:rPr>
            </w:pPr>
            <w:ins w:id="351" w:author="PruthviN" w:date="2019-08-07T19:53:00Z">
              <w:r>
                <w:t>Case Assignment Comment’ pop-up should open along with comment section and ‘Ok’ button</w:t>
              </w:r>
            </w:ins>
          </w:p>
        </w:tc>
        <w:tc>
          <w:tcPr>
            <w:tcW w:w="850" w:type="dxa"/>
          </w:tcPr>
          <w:p w14:paraId="78B53295" w14:textId="07D0542D" w:rsidR="00813A7B" w:rsidRDefault="00527B0D" w:rsidP="0067354F">
            <w:pPr>
              <w:pStyle w:val="table"/>
              <w:rPr>
                <w:ins w:id="352" w:author="PruthviN" w:date="2019-08-07T19:43:00Z"/>
                <w:bCs/>
              </w:rPr>
            </w:pPr>
            <w:ins w:id="353" w:author="PruthviN" w:date="2019-08-07T22:26:00Z">
              <w:r>
                <w:rPr>
                  <w:bCs/>
                </w:rPr>
                <w:t>PVI-7604</w:t>
              </w:r>
            </w:ins>
          </w:p>
        </w:tc>
        <w:tc>
          <w:tcPr>
            <w:tcW w:w="3827" w:type="dxa"/>
            <w:shd w:val="clear" w:color="auto" w:fill="auto"/>
          </w:tcPr>
          <w:p w14:paraId="5A6286B9" w14:textId="76E3A90C" w:rsidR="00813A7B" w:rsidRDefault="00E7398F" w:rsidP="0067354F">
            <w:pPr>
              <w:pStyle w:val="table"/>
              <w:rPr>
                <w:ins w:id="354" w:author="PruthviN" w:date="2019-08-07T19:43:00Z"/>
                <w:b/>
              </w:rPr>
            </w:pPr>
            <w:ins w:id="355" w:author="PruthviN" w:date="2019-08-07T22:32:00Z">
              <w:r w:rsidRPr="003E63D2">
                <w:rPr>
                  <w:b/>
                </w:rPr>
                <w:t>Attachment:</w:t>
              </w:r>
              <w:r>
                <w:t xml:space="preserve"> _____________________</w:t>
              </w:r>
            </w:ins>
          </w:p>
        </w:tc>
        <w:tc>
          <w:tcPr>
            <w:tcW w:w="851" w:type="dxa"/>
            <w:shd w:val="clear" w:color="auto" w:fill="auto"/>
          </w:tcPr>
          <w:p w14:paraId="10D74625" w14:textId="77777777" w:rsidR="00813A7B" w:rsidRPr="006C4513" w:rsidRDefault="00813A7B" w:rsidP="0067354F">
            <w:pPr>
              <w:pStyle w:val="table"/>
              <w:jc w:val="center"/>
              <w:rPr>
                <w:ins w:id="356" w:author="PruthviN" w:date="2019-08-07T19:43:00Z"/>
              </w:rPr>
            </w:pPr>
          </w:p>
        </w:tc>
        <w:tc>
          <w:tcPr>
            <w:tcW w:w="2268" w:type="dxa"/>
            <w:shd w:val="clear" w:color="auto" w:fill="auto"/>
          </w:tcPr>
          <w:p w14:paraId="2DAAB23D" w14:textId="77777777" w:rsidR="00813A7B" w:rsidRDefault="00813A7B" w:rsidP="0067354F">
            <w:pPr>
              <w:pStyle w:val="table"/>
              <w:rPr>
                <w:ins w:id="357" w:author="PruthviN" w:date="2019-08-07T19:43:00Z"/>
              </w:rPr>
            </w:pPr>
          </w:p>
        </w:tc>
      </w:tr>
      <w:tr w:rsidR="003D7FE0" w:rsidRPr="006C4513" w14:paraId="3EA697D5" w14:textId="77777777" w:rsidTr="00D9610A">
        <w:trPr>
          <w:cantSplit/>
          <w:jc w:val="center"/>
          <w:ins w:id="358" w:author="PruthviN" w:date="2019-08-07T19:53:00Z"/>
        </w:trPr>
        <w:tc>
          <w:tcPr>
            <w:tcW w:w="846" w:type="dxa"/>
            <w:shd w:val="clear" w:color="auto" w:fill="auto"/>
          </w:tcPr>
          <w:p w14:paraId="62DEF81B" w14:textId="77777777" w:rsidR="003D7FE0" w:rsidRDefault="003D7FE0" w:rsidP="0067354F">
            <w:pPr>
              <w:pStyle w:val="table"/>
              <w:numPr>
                <w:ilvl w:val="0"/>
                <w:numId w:val="5"/>
              </w:numPr>
              <w:rPr>
                <w:ins w:id="359" w:author="PruthviN" w:date="2019-08-07T19:53:00Z"/>
              </w:rPr>
            </w:pPr>
          </w:p>
        </w:tc>
        <w:tc>
          <w:tcPr>
            <w:tcW w:w="3329" w:type="dxa"/>
            <w:shd w:val="clear" w:color="auto" w:fill="auto"/>
          </w:tcPr>
          <w:p w14:paraId="77F3997A" w14:textId="5321A513" w:rsidR="006F51F8" w:rsidRDefault="006F51F8" w:rsidP="006F51F8">
            <w:pPr>
              <w:pStyle w:val="table"/>
              <w:rPr>
                <w:ins w:id="360" w:author="PruthviN" w:date="2019-08-07T21:54:00Z"/>
              </w:rPr>
            </w:pPr>
            <w:ins w:id="361" w:author="PruthviN" w:date="2019-08-07T21:54:00Z">
              <w:r>
                <w:t xml:space="preserve">Verify the length of comment textbox by entering text value &gt; </w:t>
              </w:r>
            </w:ins>
            <w:ins w:id="362" w:author="PruthviN" w:date="2019-08-09T19:18:00Z">
              <w:r w:rsidR="000D293F">
                <w:t>5</w:t>
              </w:r>
            </w:ins>
            <w:ins w:id="363" w:author="PruthviN" w:date="2019-08-07T21:54:00Z">
              <w:r>
                <w:t>00 characters.</w:t>
              </w:r>
            </w:ins>
          </w:p>
          <w:p w14:paraId="1EE102BF" w14:textId="5753D667" w:rsidR="003D7FE0" w:rsidRDefault="006F51F8" w:rsidP="006F51F8">
            <w:pPr>
              <w:pStyle w:val="table"/>
              <w:rPr>
                <w:ins w:id="364" w:author="PruthviN" w:date="2019-08-07T19:53:00Z"/>
              </w:rPr>
            </w:pPr>
            <w:ins w:id="365" w:author="PruthviN" w:date="2019-08-07T21:54:00Z">
              <w:r w:rsidRPr="00801B25">
                <w:rPr>
                  <w:noProof/>
                </w:rPr>
                <w:drawing>
                  <wp:inline distT="0" distB="0" distL="0" distR="0" wp14:anchorId="46551BA3" wp14:editId="4A121D79">
                    <wp:extent cx="219075" cy="1905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ins>
          </w:p>
        </w:tc>
        <w:tc>
          <w:tcPr>
            <w:tcW w:w="2347" w:type="dxa"/>
            <w:shd w:val="clear" w:color="auto" w:fill="auto"/>
          </w:tcPr>
          <w:p w14:paraId="3933122F" w14:textId="4EB75892" w:rsidR="003D7FE0" w:rsidRDefault="006F51F8" w:rsidP="0067354F">
            <w:pPr>
              <w:pStyle w:val="table"/>
              <w:rPr>
                <w:ins w:id="366" w:author="PruthviN" w:date="2019-08-07T19:53:00Z"/>
              </w:rPr>
            </w:pPr>
            <w:ins w:id="367" w:author="PruthviN" w:date="2019-08-07T21:55:00Z">
              <w:r>
                <w:t xml:space="preserve">Comment textbox length should not be more than </w:t>
              </w:r>
            </w:ins>
            <w:ins w:id="368" w:author="PruthviN" w:date="2019-08-09T19:19:00Z">
              <w:r w:rsidR="000D293F">
                <w:t>5</w:t>
              </w:r>
            </w:ins>
            <w:ins w:id="369" w:author="PruthviN" w:date="2019-08-07T21:55:00Z">
              <w:r>
                <w:t>00 characters</w:t>
              </w:r>
            </w:ins>
          </w:p>
        </w:tc>
        <w:tc>
          <w:tcPr>
            <w:tcW w:w="850" w:type="dxa"/>
          </w:tcPr>
          <w:p w14:paraId="774D62C6" w14:textId="5E3A04A8" w:rsidR="003D7FE0" w:rsidRDefault="00527B0D" w:rsidP="0067354F">
            <w:pPr>
              <w:pStyle w:val="table"/>
              <w:rPr>
                <w:ins w:id="370" w:author="PruthviN" w:date="2019-08-07T19:53:00Z"/>
                <w:bCs/>
              </w:rPr>
            </w:pPr>
            <w:ins w:id="371" w:author="PruthviN" w:date="2019-08-07T22:27:00Z">
              <w:r>
                <w:rPr>
                  <w:bCs/>
                </w:rPr>
                <w:t>PVI-7604</w:t>
              </w:r>
            </w:ins>
          </w:p>
        </w:tc>
        <w:tc>
          <w:tcPr>
            <w:tcW w:w="3827" w:type="dxa"/>
            <w:shd w:val="clear" w:color="auto" w:fill="auto"/>
          </w:tcPr>
          <w:p w14:paraId="6ED32DA1" w14:textId="16D91ED5" w:rsidR="003D7FE0" w:rsidRDefault="00E7398F" w:rsidP="0067354F">
            <w:pPr>
              <w:pStyle w:val="table"/>
              <w:rPr>
                <w:ins w:id="372" w:author="PruthviN" w:date="2019-08-07T19:53:00Z"/>
                <w:b/>
              </w:rPr>
            </w:pPr>
            <w:ins w:id="373" w:author="PruthviN" w:date="2019-08-07T22:33:00Z">
              <w:r w:rsidRPr="003E63D2">
                <w:rPr>
                  <w:b/>
                </w:rPr>
                <w:t>Attachment:</w:t>
              </w:r>
              <w:r>
                <w:t xml:space="preserve"> _____________________</w:t>
              </w:r>
            </w:ins>
          </w:p>
        </w:tc>
        <w:tc>
          <w:tcPr>
            <w:tcW w:w="851" w:type="dxa"/>
            <w:shd w:val="clear" w:color="auto" w:fill="auto"/>
          </w:tcPr>
          <w:p w14:paraId="368A6250" w14:textId="77777777" w:rsidR="003D7FE0" w:rsidRPr="006C4513" w:rsidRDefault="003D7FE0" w:rsidP="0067354F">
            <w:pPr>
              <w:pStyle w:val="table"/>
              <w:jc w:val="center"/>
              <w:rPr>
                <w:ins w:id="374" w:author="PruthviN" w:date="2019-08-07T19:53:00Z"/>
              </w:rPr>
            </w:pPr>
          </w:p>
        </w:tc>
        <w:tc>
          <w:tcPr>
            <w:tcW w:w="2268" w:type="dxa"/>
            <w:shd w:val="clear" w:color="auto" w:fill="auto"/>
          </w:tcPr>
          <w:p w14:paraId="75EA7565" w14:textId="77777777" w:rsidR="003D7FE0" w:rsidRDefault="003D7FE0" w:rsidP="0067354F">
            <w:pPr>
              <w:pStyle w:val="table"/>
              <w:rPr>
                <w:ins w:id="375" w:author="PruthviN" w:date="2019-08-07T19:53:00Z"/>
              </w:rPr>
            </w:pPr>
          </w:p>
        </w:tc>
      </w:tr>
      <w:tr w:rsidR="006F51F8" w:rsidRPr="006C4513" w14:paraId="74A76CF5" w14:textId="77777777" w:rsidTr="00D9610A">
        <w:trPr>
          <w:cantSplit/>
          <w:jc w:val="center"/>
          <w:ins w:id="376" w:author="PruthviN" w:date="2019-08-07T21:55:00Z"/>
        </w:trPr>
        <w:tc>
          <w:tcPr>
            <w:tcW w:w="846" w:type="dxa"/>
            <w:shd w:val="clear" w:color="auto" w:fill="auto"/>
          </w:tcPr>
          <w:p w14:paraId="3DC55FC9" w14:textId="77777777" w:rsidR="006F51F8" w:rsidRDefault="006F51F8" w:rsidP="0067354F">
            <w:pPr>
              <w:pStyle w:val="table"/>
              <w:numPr>
                <w:ilvl w:val="0"/>
                <w:numId w:val="5"/>
              </w:numPr>
              <w:rPr>
                <w:ins w:id="377" w:author="PruthviN" w:date="2019-08-07T21:55:00Z"/>
              </w:rPr>
            </w:pPr>
          </w:p>
        </w:tc>
        <w:tc>
          <w:tcPr>
            <w:tcW w:w="3329" w:type="dxa"/>
            <w:shd w:val="clear" w:color="auto" w:fill="auto"/>
          </w:tcPr>
          <w:p w14:paraId="5DD18084" w14:textId="77777777" w:rsidR="006F51F8" w:rsidRDefault="006F51F8" w:rsidP="006F51F8">
            <w:pPr>
              <w:pStyle w:val="paragraph"/>
              <w:spacing w:before="0" w:beforeAutospacing="0" w:after="0" w:afterAutospacing="0"/>
              <w:textAlignment w:val="baseline"/>
              <w:rPr>
                <w:ins w:id="378" w:author="PruthviN" w:date="2019-08-07T21:56:00Z"/>
                <w:rStyle w:val="normaltextrun"/>
                <w:sz w:val="20"/>
                <w:szCs w:val="20"/>
                <w:lang w:val="en-US"/>
              </w:rPr>
            </w:pPr>
            <w:ins w:id="379" w:author="PruthviN" w:date="2019-08-07T21:56:00Z">
              <w:r>
                <w:rPr>
                  <w:rStyle w:val="normaltextrun"/>
                  <w:sz w:val="20"/>
                  <w:szCs w:val="20"/>
                  <w:lang w:val="en-US"/>
                </w:rPr>
                <w:t xml:space="preserve">Enter comments in the comment section and click on </w:t>
              </w:r>
              <w:proofErr w:type="gramStart"/>
              <w:r>
                <w:rPr>
                  <w:rStyle w:val="normaltextrun"/>
                  <w:sz w:val="20"/>
                  <w:szCs w:val="20"/>
                  <w:lang w:val="en-US"/>
                </w:rPr>
                <w:t>ok .</w:t>
              </w:r>
              <w:proofErr w:type="gramEnd"/>
            </w:ins>
          </w:p>
          <w:p w14:paraId="493C30DA" w14:textId="77777777" w:rsidR="006F51F8" w:rsidRPr="00962AB0" w:rsidRDefault="006F51F8" w:rsidP="006F51F8">
            <w:pPr>
              <w:pStyle w:val="paragraph"/>
              <w:spacing w:before="0" w:beforeAutospacing="0" w:after="0" w:afterAutospacing="0"/>
              <w:textAlignment w:val="baseline"/>
              <w:rPr>
                <w:ins w:id="380" w:author="PruthviN" w:date="2019-08-07T21:56:00Z"/>
                <w:rFonts w:ascii="Segoe UI" w:hAnsi="Segoe UI" w:cs="Segoe UI"/>
                <w:sz w:val="20"/>
                <w:szCs w:val="20"/>
              </w:rPr>
            </w:pPr>
          </w:p>
          <w:p w14:paraId="252B006D" w14:textId="77777777" w:rsidR="006F51F8" w:rsidRPr="00962AB0" w:rsidRDefault="006F51F8" w:rsidP="006F51F8">
            <w:pPr>
              <w:pStyle w:val="paragraph"/>
              <w:spacing w:before="0" w:beforeAutospacing="0" w:after="0" w:afterAutospacing="0"/>
              <w:textAlignment w:val="baseline"/>
              <w:rPr>
                <w:ins w:id="381" w:author="PruthviN" w:date="2019-08-07T21:56:00Z"/>
                <w:rFonts w:ascii="Segoe UI" w:hAnsi="Segoe UI" w:cs="Segoe UI"/>
                <w:sz w:val="20"/>
                <w:szCs w:val="20"/>
              </w:rPr>
            </w:pPr>
            <w:ins w:id="382" w:author="PruthviN" w:date="2019-08-07T21:56:00Z">
              <w:r w:rsidRPr="00962AB0">
                <w:rPr>
                  <w:noProof/>
                  <w:sz w:val="20"/>
                  <w:szCs w:val="20"/>
                  <w:lang w:val="en-US" w:eastAsia="en-US"/>
                </w:rPr>
                <w:drawing>
                  <wp:inline distT="0" distB="0" distL="0" distR="0" wp14:anchorId="7DBC1848" wp14:editId="33FC7552">
                    <wp:extent cx="209550" cy="190500"/>
                    <wp:effectExtent l="0" t="0" r="0" b="0"/>
                    <wp:docPr id="42" name="Picture 42"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ins>
          </w:p>
          <w:p w14:paraId="57F86D65" w14:textId="77777777" w:rsidR="006F51F8" w:rsidRDefault="006F51F8" w:rsidP="006F51F8">
            <w:pPr>
              <w:pStyle w:val="table"/>
              <w:rPr>
                <w:ins w:id="383" w:author="PruthviN" w:date="2019-08-07T21:55:00Z"/>
              </w:rPr>
            </w:pPr>
          </w:p>
        </w:tc>
        <w:tc>
          <w:tcPr>
            <w:tcW w:w="2347" w:type="dxa"/>
            <w:shd w:val="clear" w:color="auto" w:fill="auto"/>
          </w:tcPr>
          <w:p w14:paraId="7089B18D" w14:textId="2E1FBA01" w:rsidR="006F51F8" w:rsidRDefault="006F51F8" w:rsidP="0067354F">
            <w:pPr>
              <w:pStyle w:val="table"/>
              <w:rPr>
                <w:ins w:id="384" w:author="PruthviN" w:date="2019-08-07T21:55:00Z"/>
              </w:rPr>
            </w:pPr>
            <w:ins w:id="385" w:author="PruthviN" w:date="2019-08-07T21:58:00Z">
              <w:r>
                <w:rPr>
                  <w:rStyle w:val="normaltextrun"/>
                </w:rPr>
                <w:t>Case should be assigned to selected user</w:t>
              </w:r>
            </w:ins>
          </w:p>
        </w:tc>
        <w:tc>
          <w:tcPr>
            <w:tcW w:w="850" w:type="dxa"/>
          </w:tcPr>
          <w:p w14:paraId="6D6D63B5" w14:textId="72D197B7" w:rsidR="006F51F8" w:rsidRDefault="00527B0D" w:rsidP="0067354F">
            <w:pPr>
              <w:pStyle w:val="table"/>
              <w:rPr>
                <w:ins w:id="386" w:author="PruthviN" w:date="2019-08-07T21:55:00Z"/>
                <w:bCs/>
              </w:rPr>
            </w:pPr>
            <w:ins w:id="387" w:author="PruthviN" w:date="2019-08-07T22:27:00Z">
              <w:r>
                <w:rPr>
                  <w:bCs/>
                </w:rPr>
                <w:t>PVI-7604</w:t>
              </w:r>
            </w:ins>
          </w:p>
        </w:tc>
        <w:tc>
          <w:tcPr>
            <w:tcW w:w="3827" w:type="dxa"/>
            <w:shd w:val="clear" w:color="auto" w:fill="auto"/>
          </w:tcPr>
          <w:p w14:paraId="18970FC4" w14:textId="22809365" w:rsidR="006F51F8" w:rsidRDefault="00E7398F" w:rsidP="0067354F">
            <w:pPr>
              <w:pStyle w:val="table"/>
              <w:rPr>
                <w:ins w:id="388" w:author="PruthviN" w:date="2019-08-07T21:55:00Z"/>
                <w:b/>
              </w:rPr>
            </w:pPr>
            <w:ins w:id="389" w:author="PruthviN" w:date="2019-08-07T22:33:00Z">
              <w:r w:rsidRPr="003E63D2">
                <w:rPr>
                  <w:b/>
                </w:rPr>
                <w:t>Attachment:</w:t>
              </w:r>
              <w:r>
                <w:t xml:space="preserve"> _____________________</w:t>
              </w:r>
            </w:ins>
          </w:p>
        </w:tc>
        <w:tc>
          <w:tcPr>
            <w:tcW w:w="851" w:type="dxa"/>
            <w:shd w:val="clear" w:color="auto" w:fill="auto"/>
          </w:tcPr>
          <w:p w14:paraId="7644932A" w14:textId="77777777" w:rsidR="006F51F8" w:rsidRPr="006C4513" w:rsidRDefault="006F51F8" w:rsidP="0067354F">
            <w:pPr>
              <w:pStyle w:val="table"/>
              <w:jc w:val="center"/>
              <w:rPr>
                <w:ins w:id="390" w:author="PruthviN" w:date="2019-08-07T21:55:00Z"/>
              </w:rPr>
            </w:pPr>
          </w:p>
        </w:tc>
        <w:tc>
          <w:tcPr>
            <w:tcW w:w="2268" w:type="dxa"/>
            <w:shd w:val="clear" w:color="auto" w:fill="auto"/>
          </w:tcPr>
          <w:p w14:paraId="3FCE9E9B" w14:textId="77777777" w:rsidR="006F51F8" w:rsidRDefault="006F51F8" w:rsidP="0067354F">
            <w:pPr>
              <w:pStyle w:val="table"/>
              <w:rPr>
                <w:ins w:id="391" w:author="PruthviN" w:date="2019-08-07T21:55:00Z"/>
              </w:rPr>
            </w:pPr>
          </w:p>
        </w:tc>
      </w:tr>
      <w:tr w:rsidR="006F51F8" w:rsidRPr="006C4513" w14:paraId="02B3BE33" w14:textId="77777777" w:rsidTr="00D9610A">
        <w:trPr>
          <w:cantSplit/>
          <w:jc w:val="center"/>
          <w:ins w:id="392" w:author="PruthviN" w:date="2019-08-07T21:58:00Z"/>
        </w:trPr>
        <w:tc>
          <w:tcPr>
            <w:tcW w:w="846" w:type="dxa"/>
            <w:shd w:val="clear" w:color="auto" w:fill="auto"/>
          </w:tcPr>
          <w:p w14:paraId="088763FB" w14:textId="77777777" w:rsidR="006F51F8" w:rsidRDefault="006F51F8" w:rsidP="0067354F">
            <w:pPr>
              <w:pStyle w:val="table"/>
              <w:numPr>
                <w:ilvl w:val="0"/>
                <w:numId w:val="5"/>
              </w:numPr>
              <w:rPr>
                <w:ins w:id="393" w:author="PruthviN" w:date="2019-08-07T21:58:00Z"/>
              </w:rPr>
            </w:pPr>
          </w:p>
        </w:tc>
        <w:tc>
          <w:tcPr>
            <w:tcW w:w="3329" w:type="dxa"/>
            <w:shd w:val="clear" w:color="auto" w:fill="auto"/>
          </w:tcPr>
          <w:p w14:paraId="4319D857" w14:textId="77777777" w:rsidR="006F51F8" w:rsidRDefault="006F51F8" w:rsidP="006F51F8">
            <w:pPr>
              <w:pStyle w:val="table"/>
              <w:rPr>
                <w:ins w:id="394" w:author="PruthviN" w:date="2019-08-07T21:58:00Z"/>
              </w:rPr>
            </w:pPr>
            <w:ins w:id="395" w:author="PruthviN" w:date="2019-08-07T21:58:00Z">
              <w:r>
                <w:t>Verify information icon besides the ‘Assigned To’ field.</w:t>
              </w:r>
            </w:ins>
          </w:p>
          <w:p w14:paraId="4D135273" w14:textId="518D52C1" w:rsidR="006F51F8" w:rsidRDefault="006F51F8" w:rsidP="006F51F8">
            <w:pPr>
              <w:pStyle w:val="paragraph"/>
              <w:spacing w:before="0" w:beforeAutospacing="0" w:after="0" w:afterAutospacing="0"/>
              <w:textAlignment w:val="baseline"/>
              <w:rPr>
                <w:ins w:id="396" w:author="PruthviN" w:date="2019-08-07T21:58:00Z"/>
                <w:rStyle w:val="normaltextrun"/>
                <w:sz w:val="20"/>
                <w:szCs w:val="20"/>
                <w:lang w:val="en-US"/>
              </w:rPr>
            </w:pPr>
            <w:ins w:id="397" w:author="PruthviN" w:date="2019-08-07T21:58:00Z">
              <w:r w:rsidRPr="00801B25">
                <w:rPr>
                  <w:noProof/>
                </w:rPr>
                <w:drawing>
                  <wp:inline distT="0" distB="0" distL="0" distR="0" wp14:anchorId="35AC8517" wp14:editId="367A8811">
                    <wp:extent cx="219075" cy="1905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190500"/>
                            </a:xfrm>
                            <a:prstGeom prst="rect">
                              <a:avLst/>
                            </a:prstGeom>
                            <a:noFill/>
                            <a:ln>
                              <a:noFill/>
                            </a:ln>
                          </pic:spPr>
                        </pic:pic>
                      </a:graphicData>
                    </a:graphic>
                  </wp:inline>
                </w:drawing>
              </w:r>
              <w:r w:rsidRPr="00313C87">
                <w:t xml:space="preserve"> Take Screenshot</w:t>
              </w:r>
            </w:ins>
          </w:p>
        </w:tc>
        <w:tc>
          <w:tcPr>
            <w:tcW w:w="2347" w:type="dxa"/>
            <w:shd w:val="clear" w:color="auto" w:fill="auto"/>
          </w:tcPr>
          <w:p w14:paraId="794EDD71" w14:textId="21AC407F" w:rsidR="006F51F8" w:rsidRDefault="006F51F8" w:rsidP="0067354F">
            <w:pPr>
              <w:pStyle w:val="table"/>
              <w:rPr>
                <w:ins w:id="398" w:author="PruthviN" w:date="2019-08-07T21:58:00Z"/>
                <w:rStyle w:val="normaltextrun"/>
              </w:rPr>
            </w:pPr>
            <w:ins w:id="399" w:author="PruthviN" w:date="2019-08-07T21:59:00Z">
              <w:r>
                <w:rPr>
                  <w:bCs/>
                </w:rPr>
                <w:t>Information icon should not present besides ‘Assigned To’ field</w:t>
              </w:r>
            </w:ins>
          </w:p>
        </w:tc>
        <w:tc>
          <w:tcPr>
            <w:tcW w:w="850" w:type="dxa"/>
          </w:tcPr>
          <w:p w14:paraId="619225D2" w14:textId="6DB63CE4" w:rsidR="006F51F8" w:rsidRDefault="00527B0D" w:rsidP="0067354F">
            <w:pPr>
              <w:pStyle w:val="table"/>
              <w:rPr>
                <w:ins w:id="400" w:author="PruthviN" w:date="2019-08-07T21:58:00Z"/>
                <w:bCs/>
              </w:rPr>
            </w:pPr>
            <w:ins w:id="401" w:author="PruthviN" w:date="2019-08-07T22:27:00Z">
              <w:r>
                <w:rPr>
                  <w:bCs/>
                </w:rPr>
                <w:t>PVI-7604</w:t>
              </w:r>
            </w:ins>
          </w:p>
        </w:tc>
        <w:tc>
          <w:tcPr>
            <w:tcW w:w="3827" w:type="dxa"/>
            <w:shd w:val="clear" w:color="auto" w:fill="auto"/>
          </w:tcPr>
          <w:p w14:paraId="3EC1C72D" w14:textId="4693CA9D" w:rsidR="006F51F8" w:rsidRDefault="00E7398F" w:rsidP="0067354F">
            <w:pPr>
              <w:pStyle w:val="table"/>
              <w:rPr>
                <w:ins w:id="402" w:author="PruthviN" w:date="2019-08-07T21:58:00Z"/>
                <w:b/>
              </w:rPr>
            </w:pPr>
            <w:ins w:id="403" w:author="PruthviN" w:date="2019-08-07T22:33:00Z">
              <w:r w:rsidRPr="003E63D2">
                <w:rPr>
                  <w:b/>
                </w:rPr>
                <w:t>Attachment:</w:t>
              </w:r>
              <w:r>
                <w:t xml:space="preserve"> _____________________</w:t>
              </w:r>
            </w:ins>
          </w:p>
        </w:tc>
        <w:tc>
          <w:tcPr>
            <w:tcW w:w="851" w:type="dxa"/>
            <w:shd w:val="clear" w:color="auto" w:fill="auto"/>
          </w:tcPr>
          <w:p w14:paraId="2B02D3AE" w14:textId="77777777" w:rsidR="006F51F8" w:rsidRPr="006C4513" w:rsidRDefault="006F51F8" w:rsidP="0067354F">
            <w:pPr>
              <w:pStyle w:val="table"/>
              <w:jc w:val="center"/>
              <w:rPr>
                <w:ins w:id="404" w:author="PruthviN" w:date="2019-08-07T21:58:00Z"/>
              </w:rPr>
            </w:pPr>
          </w:p>
        </w:tc>
        <w:tc>
          <w:tcPr>
            <w:tcW w:w="2268" w:type="dxa"/>
            <w:shd w:val="clear" w:color="auto" w:fill="auto"/>
          </w:tcPr>
          <w:p w14:paraId="267F74E2" w14:textId="77777777" w:rsidR="006F51F8" w:rsidRDefault="006F51F8" w:rsidP="0067354F">
            <w:pPr>
              <w:pStyle w:val="table"/>
              <w:rPr>
                <w:ins w:id="405" w:author="PruthviN" w:date="2019-08-07T21:58:00Z"/>
              </w:rPr>
            </w:pPr>
          </w:p>
        </w:tc>
      </w:tr>
      <w:tr w:rsidR="006F51F8" w:rsidRPr="006C4513" w14:paraId="425D6FCA" w14:textId="77777777" w:rsidTr="00D9610A">
        <w:trPr>
          <w:cantSplit/>
          <w:jc w:val="center"/>
          <w:ins w:id="406" w:author="PruthviN" w:date="2019-08-07T21:59:00Z"/>
        </w:trPr>
        <w:tc>
          <w:tcPr>
            <w:tcW w:w="846" w:type="dxa"/>
            <w:shd w:val="clear" w:color="auto" w:fill="auto"/>
          </w:tcPr>
          <w:p w14:paraId="1EC1D013" w14:textId="77777777" w:rsidR="006F51F8" w:rsidRDefault="006F51F8" w:rsidP="0067354F">
            <w:pPr>
              <w:pStyle w:val="table"/>
              <w:numPr>
                <w:ilvl w:val="0"/>
                <w:numId w:val="5"/>
              </w:numPr>
              <w:rPr>
                <w:ins w:id="407" w:author="PruthviN" w:date="2019-08-07T21:59:00Z"/>
              </w:rPr>
            </w:pPr>
          </w:p>
        </w:tc>
        <w:tc>
          <w:tcPr>
            <w:tcW w:w="3329" w:type="dxa"/>
            <w:shd w:val="clear" w:color="auto" w:fill="auto"/>
          </w:tcPr>
          <w:p w14:paraId="79B30929" w14:textId="77777777" w:rsidR="006F51F8" w:rsidRDefault="006F51F8" w:rsidP="006F51F8">
            <w:pPr>
              <w:pStyle w:val="paragraph"/>
              <w:spacing w:before="0" w:beforeAutospacing="0" w:after="0" w:afterAutospacing="0"/>
              <w:textAlignment w:val="baseline"/>
              <w:rPr>
                <w:ins w:id="408" w:author="PruthviN" w:date="2019-08-07T22:00:00Z"/>
                <w:rStyle w:val="normaltextrun"/>
                <w:sz w:val="20"/>
                <w:szCs w:val="20"/>
                <w:lang w:val="en-US"/>
              </w:rPr>
            </w:pPr>
            <w:ins w:id="409" w:author="PruthviN" w:date="2019-08-07T22:00:00Z">
              <w:r>
                <w:rPr>
                  <w:rStyle w:val="normaltextrun"/>
                  <w:sz w:val="20"/>
                  <w:szCs w:val="20"/>
                  <w:lang w:val="en-US"/>
                </w:rPr>
                <w:t>Click on information icon present besides ‘Assigned To’ field.</w:t>
              </w:r>
            </w:ins>
          </w:p>
          <w:p w14:paraId="64735E68" w14:textId="77777777" w:rsidR="006F51F8" w:rsidRPr="00962AB0" w:rsidRDefault="006F51F8" w:rsidP="006F51F8">
            <w:pPr>
              <w:pStyle w:val="paragraph"/>
              <w:spacing w:before="0" w:beforeAutospacing="0" w:after="0" w:afterAutospacing="0"/>
              <w:textAlignment w:val="baseline"/>
              <w:rPr>
                <w:ins w:id="410" w:author="PruthviN" w:date="2019-08-07T22:00:00Z"/>
                <w:rFonts w:ascii="Segoe UI" w:hAnsi="Segoe UI" w:cs="Segoe UI"/>
                <w:sz w:val="20"/>
                <w:szCs w:val="20"/>
              </w:rPr>
            </w:pPr>
          </w:p>
          <w:p w14:paraId="38F9A701" w14:textId="77777777" w:rsidR="006F51F8" w:rsidRPr="00962AB0" w:rsidRDefault="006F51F8" w:rsidP="006F51F8">
            <w:pPr>
              <w:pStyle w:val="paragraph"/>
              <w:spacing w:before="0" w:beforeAutospacing="0" w:after="0" w:afterAutospacing="0"/>
              <w:textAlignment w:val="baseline"/>
              <w:rPr>
                <w:ins w:id="411" w:author="PruthviN" w:date="2019-08-07T22:00:00Z"/>
                <w:rFonts w:ascii="Segoe UI" w:hAnsi="Segoe UI" w:cs="Segoe UI"/>
                <w:sz w:val="20"/>
                <w:szCs w:val="20"/>
              </w:rPr>
            </w:pPr>
            <w:ins w:id="412" w:author="PruthviN" w:date="2019-08-07T22:00:00Z">
              <w:r w:rsidRPr="00962AB0">
                <w:rPr>
                  <w:noProof/>
                  <w:sz w:val="20"/>
                  <w:szCs w:val="20"/>
                  <w:lang w:val="en-US" w:eastAsia="en-US"/>
                </w:rPr>
                <w:drawing>
                  <wp:inline distT="0" distB="0" distL="0" distR="0" wp14:anchorId="5C88A86E" wp14:editId="01B2605A">
                    <wp:extent cx="209550" cy="190500"/>
                    <wp:effectExtent l="0" t="0" r="0" b="0"/>
                    <wp:docPr id="45" name="Picture 45"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ins>
          </w:p>
          <w:p w14:paraId="0C582526" w14:textId="77777777" w:rsidR="006F51F8" w:rsidRDefault="006F51F8" w:rsidP="006F51F8">
            <w:pPr>
              <w:pStyle w:val="table"/>
              <w:rPr>
                <w:ins w:id="413" w:author="PruthviN" w:date="2019-08-07T21:59:00Z"/>
              </w:rPr>
            </w:pPr>
          </w:p>
        </w:tc>
        <w:tc>
          <w:tcPr>
            <w:tcW w:w="2347" w:type="dxa"/>
            <w:shd w:val="clear" w:color="auto" w:fill="auto"/>
          </w:tcPr>
          <w:p w14:paraId="2C95D7C8" w14:textId="7C6D9C1D" w:rsidR="006F51F8" w:rsidRDefault="006F51F8" w:rsidP="0067354F">
            <w:pPr>
              <w:pStyle w:val="table"/>
              <w:rPr>
                <w:ins w:id="414" w:author="PruthviN" w:date="2019-08-07T21:59:00Z"/>
                <w:bCs/>
              </w:rPr>
            </w:pPr>
            <w:ins w:id="415" w:author="PruthviN" w:date="2019-08-07T22:01:00Z">
              <w:r>
                <w:rPr>
                  <w:rStyle w:val="normaltextrun"/>
                </w:rPr>
                <w:t>Case Assignment’ log should open along with ‘Ok’ button present.</w:t>
              </w:r>
            </w:ins>
          </w:p>
        </w:tc>
        <w:tc>
          <w:tcPr>
            <w:tcW w:w="850" w:type="dxa"/>
          </w:tcPr>
          <w:p w14:paraId="0B83D73F" w14:textId="03E24AD9" w:rsidR="006F51F8" w:rsidRDefault="00527B0D" w:rsidP="0067354F">
            <w:pPr>
              <w:pStyle w:val="table"/>
              <w:rPr>
                <w:ins w:id="416" w:author="PruthviN" w:date="2019-08-07T21:59:00Z"/>
                <w:bCs/>
              </w:rPr>
            </w:pPr>
            <w:ins w:id="417" w:author="PruthviN" w:date="2019-08-07T22:28:00Z">
              <w:r>
                <w:rPr>
                  <w:bCs/>
                </w:rPr>
                <w:t>PVI-7604</w:t>
              </w:r>
            </w:ins>
          </w:p>
        </w:tc>
        <w:tc>
          <w:tcPr>
            <w:tcW w:w="3827" w:type="dxa"/>
            <w:shd w:val="clear" w:color="auto" w:fill="auto"/>
          </w:tcPr>
          <w:p w14:paraId="5BE53938" w14:textId="39A33E24" w:rsidR="006F51F8" w:rsidRDefault="00E7398F" w:rsidP="0067354F">
            <w:pPr>
              <w:pStyle w:val="table"/>
              <w:rPr>
                <w:ins w:id="418" w:author="PruthviN" w:date="2019-08-07T21:59:00Z"/>
                <w:b/>
              </w:rPr>
            </w:pPr>
            <w:ins w:id="419" w:author="PruthviN" w:date="2019-08-07T22:33:00Z">
              <w:r w:rsidRPr="003E63D2">
                <w:rPr>
                  <w:b/>
                </w:rPr>
                <w:t>Attachment:</w:t>
              </w:r>
              <w:r>
                <w:t xml:space="preserve"> _____________________</w:t>
              </w:r>
            </w:ins>
          </w:p>
        </w:tc>
        <w:tc>
          <w:tcPr>
            <w:tcW w:w="851" w:type="dxa"/>
            <w:shd w:val="clear" w:color="auto" w:fill="auto"/>
          </w:tcPr>
          <w:p w14:paraId="03D0EF11" w14:textId="77777777" w:rsidR="006F51F8" w:rsidRPr="006C4513" w:rsidRDefault="006F51F8" w:rsidP="0067354F">
            <w:pPr>
              <w:pStyle w:val="table"/>
              <w:jc w:val="center"/>
              <w:rPr>
                <w:ins w:id="420" w:author="PruthviN" w:date="2019-08-07T21:59:00Z"/>
              </w:rPr>
            </w:pPr>
          </w:p>
        </w:tc>
        <w:tc>
          <w:tcPr>
            <w:tcW w:w="2268" w:type="dxa"/>
            <w:shd w:val="clear" w:color="auto" w:fill="auto"/>
          </w:tcPr>
          <w:p w14:paraId="01700ADD" w14:textId="77777777" w:rsidR="006F51F8" w:rsidRDefault="006F51F8" w:rsidP="0067354F">
            <w:pPr>
              <w:pStyle w:val="table"/>
              <w:rPr>
                <w:ins w:id="421" w:author="PruthviN" w:date="2019-08-07T21:59:00Z"/>
              </w:rPr>
            </w:pPr>
          </w:p>
        </w:tc>
      </w:tr>
      <w:tr w:rsidR="009474E8" w:rsidRPr="006C4513" w14:paraId="2854FA36" w14:textId="77777777" w:rsidTr="00D9610A">
        <w:trPr>
          <w:cantSplit/>
          <w:jc w:val="center"/>
          <w:ins w:id="422" w:author="PruthviN" w:date="2019-08-07T22:01:00Z"/>
        </w:trPr>
        <w:tc>
          <w:tcPr>
            <w:tcW w:w="846" w:type="dxa"/>
            <w:shd w:val="clear" w:color="auto" w:fill="auto"/>
          </w:tcPr>
          <w:p w14:paraId="6FA0071B" w14:textId="77777777" w:rsidR="009474E8" w:rsidRDefault="009474E8" w:rsidP="009474E8">
            <w:pPr>
              <w:pStyle w:val="table"/>
              <w:numPr>
                <w:ilvl w:val="0"/>
                <w:numId w:val="5"/>
              </w:numPr>
              <w:rPr>
                <w:ins w:id="423" w:author="PruthviN" w:date="2019-08-07T22:01:00Z"/>
              </w:rPr>
            </w:pPr>
          </w:p>
        </w:tc>
        <w:tc>
          <w:tcPr>
            <w:tcW w:w="3329" w:type="dxa"/>
            <w:shd w:val="clear" w:color="auto" w:fill="auto"/>
          </w:tcPr>
          <w:p w14:paraId="5F0FC3D4" w14:textId="77777777" w:rsidR="009474E8" w:rsidRDefault="009474E8" w:rsidP="009474E8">
            <w:pPr>
              <w:pStyle w:val="paragraph"/>
              <w:spacing w:before="0" w:beforeAutospacing="0" w:after="0" w:afterAutospacing="0"/>
              <w:textAlignment w:val="baseline"/>
              <w:rPr>
                <w:ins w:id="424" w:author="PruthviN" w:date="2019-08-07T22:01:00Z"/>
                <w:rStyle w:val="normaltextrun"/>
                <w:sz w:val="20"/>
                <w:szCs w:val="20"/>
                <w:lang w:val="en-US"/>
              </w:rPr>
            </w:pPr>
            <w:ins w:id="425" w:author="PruthviN" w:date="2019-08-07T22:01:00Z">
              <w:r>
                <w:rPr>
                  <w:rStyle w:val="normaltextrun"/>
                  <w:sz w:val="20"/>
                  <w:szCs w:val="20"/>
                  <w:lang w:val="en-US"/>
                </w:rPr>
                <w:t>Verify for following fields in ‘case assignment’ log and order of assignment records as per time stamp</w:t>
              </w:r>
            </w:ins>
          </w:p>
          <w:p w14:paraId="7AD89087" w14:textId="0E560BD2" w:rsidR="009474E8" w:rsidRDefault="00FB6972" w:rsidP="009474E8">
            <w:pPr>
              <w:pStyle w:val="paragraph"/>
              <w:spacing w:before="0" w:beforeAutospacing="0" w:after="0" w:afterAutospacing="0"/>
              <w:textAlignment w:val="baseline"/>
              <w:rPr>
                <w:ins w:id="426" w:author="PruthviN" w:date="2019-08-07T22:01:00Z"/>
                <w:rStyle w:val="normaltextrun"/>
                <w:sz w:val="20"/>
                <w:szCs w:val="20"/>
                <w:lang w:val="en-US"/>
              </w:rPr>
            </w:pPr>
            <w:ins w:id="427" w:author="PruthviN" w:date="2019-08-07T22:33:00Z">
              <w:r>
                <w:rPr>
                  <w:rStyle w:val="normaltextrun"/>
                  <w:sz w:val="20"/>
                  <w:szCs w:val="20"/>
                  <w:lang w:val="en-US"/>
                </w:rPr>
                <w:t>1</w:t>
              </w:r>
            </w:ins>
            <w:ins w:id="428" w:author="PruthviN" w:date="2019-08-07T22:01:00Z">
              <w:r w:rsidR="009474E8">
                <w:rPr>
                  <w:rStyle w:val="normaltextrun"/>
                  <w:sz w:val="20"/>
                  <w:szCs w:val="20"/>
                  <w:lang w:val="en-US"/>
                </w:rPr>
                <w:t xml:space="preserve">) Assigned By </w:t>
              </w:r>
            </w:ins>
          </w:p>
          <w:p w14:paraId="612D7630" w14:textId="77777777" w:rsidR="009474E8" w:rsidRDefault="009474E8" w:rsidP="009474E8">
            <w:pPr>
              <w:pStyle w:val="paragraph"/>
              <w:spacing w:before="0" w:beforeAutospacing="0" w:after="0" w:afterAutospacing="0"/>
              <w:textAlignment w:val="baseline"/>
              <w:rPr>
                <w:ins w:id="429" w:author="PruthviN" w:date="2019-08-07T22:01:00Z"/>
                <w:rStyle w:val="normaltextrun"/>
                <w:sz w:val="20"/>
                <w:szCs w:val="20"/>
                <w:lang w:val="en-US"/>
              </w:rPr>
            </w:pPr>
            <w:ins w:id="430" w:author="PruthviN" w:date="2019-08-07T22:01:00Z">
              <w:r>
                <w:rPr>
                  <w:rStyle w:val="normaltextrun"/>
                  <w:sz w:val="20"/>
                  <w:szCs w:val="20"/>
                  <w:lang w:val="en-US"/>
                </w:rPr>
                <w:t>2) Assigned To</w:t>
              </w:r>
            </w:ins>
          </w:p>
          <w:p w14:paraId="281C060D" w14:textId="77777777" w:rsidR="009474E8" w:rsidRDefault="009474E8" w:rsidP="009474E8">
            <w:pPr>
              <w:pStyle w:val="paragraph"/>
              <w:spacing w:before="0" w:beforeAutospacing="0" w:after="0" w:afterAutospacing="0"/>
              <w:textAlignment w:val="baseline"/>
              <w:rPr>
                <w:ins w:id="431" w:author="PruthviN" w:date="2019-08-07T22:01:00Z"/>
                <w:rStyle w:val="normaltextrun"/>
                <w:sz w:val="20"/>
                <w:szCs w:val="20"/>
                <w:lang w:val="en-US"/>
              </w:rPr>
            </w:pPr>
            <w:ins w:id="432" w:author="PruthviN" w:date="2019-08-07T22:01:00Z">
              <w:r>
                <w:rPr>
                  <w:rStyle w:val="normaltextrun"/>
                  <w:sz w:val="20"/>
                  <w:szCs w:val="20"/>
                  <w:lang w:val="en-US"/>
                </w:rPr>
                <w:t>3) Time stamp</w:t>
              </w:r>
            </w:ins>
          </w:p>
          <w:p w14:paraId="5620E8CD" w14:textId="77777777" w:rsidR="009474E8" w:rsidRDefault="009474E8" w:rsidP="009474E8">
            <w:pPr>
              <w:pStyle w:val="paragraph"/>
              <w:spacing w:before="0" w:beforeAutospacing="0" w:after="0" w:afterAutospacing="0"/>
              <w:textAlignment w:val="baseline"/>
              <w:rPr>
                <w:ins w:id="433" w:author="PruthviN" w:date="2019-08-07T22:01:00Z"/>
                <w:rStyle w:val="normaltextrun"/>
                <w:sz w:val="20"/>
                <w:szCs w:val="20"/>
                <w:lang w:val="en-US"/>
              </w:rPr>
            </w:pPr>
            <w:ins w:id="434" w:author="PruthviN" w:date="2019-08-07T22:01:00Z">
              <w:r>
                <w:rPr>
                  <w:rStyle w:val="normaltextrun"/>
                  <w:sz w:val="20"/>
                  <w:szCs w:val="20"/>
                  <w:lang w:val="en-US"/>
                </w:rPr>
                <w:t>4) comments</w:t>
              </w:r>
            </w:ins>
          </w:p>
          <w:p w14:paraId="478FF6A2" w14:textId="77777777" w:rsidR="009474E8" w:rsidRDefault="009474E8" w:rsidP="009474E8">
            <w:pPr>
              <w:pStyle w:val="paragraph"/>
              <w:spacing w:before="0" w:beforeAutospacing="0" w:after="0" w:afterAutospacing="0"/>
              <w:textAlignment w:val="baseline"/>
              <w:rPr>
                <w:ins w:id="435" w:author="PruthviN" w:date="2019-08-07T22:01:00Z"/>
                <w:rStyle w:val="normaltextrun"/>
                <w:sz w:val="20"/>
                <w:szCs w:val="20"/>
                <w:lang w:val="en-US"/>
              </w:rPr>
            </w:pPr>
          </w:p>
          <w:p w14:paraId="78F58FD9" w14:textId="77777777" w:rsidR="009474E8" w:rsidRPr="00962AB0" w:rsidRDefault="009474E8" w:rsidP="009474E8">
            <w:pPr>
              <w:pStyle w:val="paragraph"/>
              <w:spacing w:before="0" w:beforeAutospacing="0" w:after="0" w:afterAutospacing="0"/>
              <w:textAlignment w:val="baseline"/>
              <w:rPr>
                <w:ins w:id="436" w:author="PruthviN" w:date="2019-08-07T22:01:00Z"/>
                <w:rFonts w:ascii="Segoe UI" w:hAnsi="Segoe UI" w:cs="Segoe UI"/>
                <w:sz w:val="20"/>
                <w:szCs w:val="20"/>
              </w:rPr>
            </w:pPr>
          </w:p>
          <w:p w14:paraId="7F9C605A" w14:textId="77777777" w:rsidR="009474E8" w:rsidRPr="00962AB0" w:rsidRDefault="009474E8" w:rsidP="009474E8">
            <w:pPr>
              <w:pStyle w:val="paragraph"/>
              <w:spacing w:before="0" w:beforeAutospacing="0" w:after="0" w:afterAutospacing="0"/>
              <w:textAlignment w:val="baseline"/>
              <w:rPr>
                <w:ins w:id="437" w:author="PruthviN" w:date="2019-08-07T22:01:00Z"/>
                <w:rFonts w:ascii="Segoe UI" w:hAnsi="Segoe UI" w:cs="Segoe UI"/>
                <w:sz w:val="20"/>
                <w:szCs w:val="20"/>
              </w:rPr>
            </w:pPr>
            <w:ins w:id="438" w:author="PruthviN" w:date="2019-08-07T22:01:00Z">
              <w:r w:rsidRPr="00962AB0">
                <w:rPr>
                  <w:noProof/>
                  <w:sz w:val="20"/>
                  <w:szCs w:val="20"/>
                  <w:lang w:val="en-US" w:eastAsia="en-US"/>
                </w:rPr>
                <w:drawing>
                  <wp:inline distT="0" distB="0" distL="0" distR="0" wp14:anchorId="291C9B70" wp14:editId="4983E576">
                    <wp:extent cx="209550" cy="190500"/>
                    <wp:effectExtent l="0" t="0" r="0" b="0"/>
                    <wp:docPr id="46" name="Picture 46"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sidRPr="00962AB0">
                <w:rPr>
                  <w:rStyle w:val="normaltextrun"/>
                  <w:sz w:val="20"/>
                  <w:szCs w:val="20"/>
                  <w:lang w:val="en-US"/>
                </w:rPr>
                <w:t> Take Screenshots</w:t>
              </w:r>
              <w:r w:rsidRPr="00962AB0">
                <w:rPr>
                  <w:rStyle w:val="eop"/>
                  <w:sz w:val="20"/>
                  <w:szCs w:val="20"/>
                </w:rPr>
                <w:t> </w:t>
              </w:r>
            </w:ins>
          </w:p>
          <w:p w14:paraId="2D296BE2" w14:textId="77777777" w:rsidR="009474E8" w:rsidRDefault="009474E8" w:rsidP="009474E8">
            <w:pPr>
              <w:pStyle w:val="paragraph"/>
              <w:spacing w:before="0" w:beforeAutospacing="0" w:after="0" w:afterAutospacing="0"/>
              <w:textAlignment w:val="baseline"/>
              <w:rPr>
                <w:ins w:id="439" w:author="PruthviN" w:date="2019-08-07T22:01:00Z"/>
                <w:sz w:val="20"/>
                <w:szCs w:val="20"/>
                <w:lang w:val="en-US" w:eastAsia="en-US"/>
              </w:rPr>
            </w:pPr>
          </w:p>
          <w:p w14:paraId="693D96DC" w14:textId="77777777" w:rsidR="009474E8" w:rsidRDefault="009474E8" w:rsidP="009474E8">
            <w:pPr>
              <w:pStyle w:val="paragraph"/>
              <w:spacing w:before="0" w:beforeAutospacing="0" w:after="0" w:afterAutospacing="0"/>
              <w:textAlignment w:val="baseline"/>
              <w:rPr>
                <w:ins w:id="440" w:author="PruthviN" w:date="2019-08-07T22:01:00Z"/>
                <w:rStyle w:val="normaltextrun"/>
                <w:sz w:val="20"/>
                <w:szCs w:val="20"/>
                <w:lang w:val="en-US"/>
              </w:rPr>
            </w:pPr>
          </w:p>
        </w:tc>
        <w:tc>
          <w:tcPr>
            <w:tcW w:w="2347" w:type="dxa"/>
            <w:shd w:val="clear" w:color="auto" w:fill="auto"/>
          </w:tcPr>
          <w:p w14:paraId="02F2E440" w14:textId="70D7E9F8" w:rsidR="009474E8" w:rsidRDefault="009474E8" w:rsidP="009474E8">
            <w:pPr>
              <w:pStyle w:val="paragraph"/>
              <w:spacing w:before="0" w:beforeAutospacing="0" w:after="0" w:afterAutospacing="0"/>
              <w:textAlignment w:val="baseline"/>
              <w:rPr>
                <w:ins w:id="441" w:author="PruthviN" w:date="2019-08-07T22:01:00Z"/>
                <w:rStyle w:val="normaltextrun"/>
                <w:sz w:val="20"/>
                <w:szCs w:val="20"/>
                <w:lang w:val="en-US"/>
              </w:rPr>
            </w:pPr>
            <w:ins w:id="442" w:author="PruthviN" w:date="2019-08-07T22:01:00Z">
              <w:r>
                <w:rPr>
                  <w:rStyle w:val="normaltextrun"/>
                  <w:sz w:val="20"/>
                  <w:szCs w:val="20"/>
                  <w:lang w:val="en-US"/>
                </w:rPr>
                <w:t xml:space="preserve">Assignments records should be </w:t>
              </w:r>
              <w:proofErr w:type="gramStart"/>
              <w:r>
                <w:rPr>
                  <w:rStyle w:val="normaltextrun"/>
                  <w:sz w:val="20"/>
                  <w:szCs w:val="20"/>
                  <w:lang w:val="en-US"/>
                </w:rPr>
                <w:t>present  with</w:t>
              </w:r>
              <w:proofErr w:type="gramEnd"/>
              <w:r>
                <w:rPr>
                  <w:rStyle w:val="normaltextrun"/>
                  <w:sz w:val="20"/>
                  <w:szCs w:val="20"/>
                  <w:lang w:val="en-US"/>
                </w:rPr>
                <w:t xml:space="preserve"> the following fields.</w:t>
              </w:r>
            </w:ins>
          </w:p>
          <w:p w14:paraId="3B2B15F6" w14:textId="5E0559E2" w:rsidR="009474E8" w:rsidRDefault="00FB6972" w:rsidP="009474E8">
            <w:pPr>
              <w:pStyle w:val="paragraph"/>
              <w:spacing w:before="0" w:beforeAutospacing="0" w:after="0" w:afterAutospacing="0"/>
              <w:textAlignment w:val="baseline"/>
              <w:rPr>
                <w:ins w:id="443" w:author="PruthviN" w:date="2019-08-07T22:01:00Z"/>
                <w:rStyle w:val="normaltextrun"/>
                <w:sz w:val="20"/>
                <w:szCs w:val="20"/>
                <w:lang w:val="en-US"/>
              </w:rPr>
            </w:pPr>
            <w:ins w:id="444" w:author="PruthviN" w:date="2019-08-07T22:33:00Z">
              <w:r>
                <w:rPr>
                  <w:rStyle w:val="normaltextrun"/>
                  <w:sz w:val="20"/>
                  <w:szCs w:val="20"/>
                  <w:lang w:val="en-US"/>
                </w:rPr>
                <w:t>1</w:t>
              </w:r>
            </w:ins>
            <w:ins w:id="445" w:author="PruthviN" w:date="2019-08-07T22:01:00Z">
              <w:r w:rsidR="009474E8">
                <w:rPr>
                  <w:rStyle w:val="normaltextrun"/>
                  <w:sz w:val="20"/>
                  <w:szCs w:val="20"/>
                  <w:lang w:val="en-US"/>
                </w:rPr>
                <w:t xml:space="preserve">) Assigned By </w:t>
              </w:r>
            </w:ins>
          </w:p>
          <w:p w14:paraId="7EF6465F" w14:textId="77777777" w:rsidR="009474E8" w:rsidRDefault="009474E8" w:rsidP="009474E8">
            <w:pPr>
              <w:pStyle w:val="paragraph"/>
              <w:spacing w:before="0" w:beforeAutospacing="0" w:after="0" w:afterAutospacing="0"/>
              <w:textAlignment w:val="baseline"/>
              <w:rPr>
                <w:ins w:id="446" w:author="PruthviN" w:date="2019-08-07T22:01:00Z"/>
                <w:rStyle w:val="normaltextrun"/>
                <w:sz w:val="20"/>
                <w:szCs w:val="20"/>
                <w:lang w:val="en-US"/>
              </w:rPr>
            </w:pPr>
            <w:ins w:id="447" w:author="PruthviN" w:date="2019-08-07T22:01:00Z">
              <w:r>
                <w:rPr>
                  <w:rStyle w:val="normaltextrun"/>
                  <w:sz w:val="20"/>
                  <w:szCs w:val="20"/>
                  <w:lang w:val="en-US"/>
                </w:rPr>
                <w:t>2) Assigned To</w:t>
              </w:r>
            </w:ins>
          </w:p>
          <w:p w14:paraId="48F6B0B5" w14:textId="77777777" w:rsidR="009474E8" w:rsidRDefault="009474E8" w:rsidP="009474E8">
            <w:pPr>
              <w:pStyle w:val="paragraph"/>
              <w:spacing w:before="0" w:beforeAutospacing="0" w:after="0" w:afterAutospacing="0"/>
              <w:textAlignment w:val="baseline"/>
              <w:rPr>
                <w:ins w:id="448" w:author="PruthviN" w:date="2019-08-07T22:01:00Z"/>
                <w:rStyle w:val="normaltextrun"/>
                <w:sz w:val="20"/>
                <w:szCs w:val="20"/>
                <w:lang w:val="en-US"/>
              </w:rPr>
            </w:pPr>
            <w:ins w:id="449" w:author="PruthviN" w:date="2019-08-07T22:01:00Z">
              <w:r>
                <w:rPr>
                  <w:rStyle w:val="normaltextrun"/>
                  <w:sz w:val="20"/>
                  <w:szCs w:val="20"/>
                  <w:lang w:val="en-US"/>
                </w:rPr>
                <w:t>3) Time stamp</w:t>
              </w:r>
            </w:ins>
          </w:p>
          <w:p w14:paraId="7AD16018" w14:textId="3AE5F5E2" w:rsidR="009474E8" w:rsidRDefault="009474E8" w:rsidP="009474E8">
            <w:pPr>
              <w:pStyle w:val="table"/>
              <w:rPr>
                <w:ins w:id="450" w:author="PruthviN" w:date="2019-08-07T22:01:00Z"/>
                <w:rStyle w:val="normaltextrun"/>
              </w:rPr>
            </w:pPr>
            <w:ins w:id="451" w:author="PruthviN" w:date="2019-08-07T22:01:00Z">
              <w:r>
                <w:rPr>
                  <w:rStyle w:val="normaltextrun"/>
                </w:rPr>
                <w:t>4) comments</w:t>
              </w:r>
            </w:ins>
          </w:p>
        </w:tc>
        <w:tc>
          <w:tcPr>
            <w:tcW w:w="850" w:type="dxa"/>
          </w:tcPr>
          <w:p w14:paraId="4D606151" w14:textId="3A41A84C" w:rsidR="009474E8" w:rsidRDefault="00527B0D" w:rsidP="009474E8">
            <w:pPr>
              <w:pStyle w:val="table"/>
              <w:rPr>
                <w:ins w:id="452" w:author="PruthviN" w:date="2019-08-07T22:01:00Z"/>
                <w:bCs/>
              </w:rPr>
            </w:pPr>
            <w:ins w:id="453" w:author="PruthviN" w:date="2019-08-07T22:28:00Z">
              <w:r>
                <w:rPr>
                  <w:bCs/>
                </w:rPr>
                <w:t>PVI-7604</w:t>
              </w:r>
            </w:ins>
          </w:p>
        </w:tc>
        <w:tc>
          <w:tcPr>
            <w:tcW w:w="3827" w:type="dxa"/>
            <w:shd w:val="clear" w:color="auto" w:fill="auto"/>
          </w:tcPr>
          <w:p w14:paraId="05825026" w14:textId="2ED0B337" w:rsidR="009474E8" w:rsidRDefault="00E7398F" w:rsidP="009474E8">
            <w:pPr>
              <w:pStyle w:val="table"/>
              <w:rPr>
                <w:ins w:id="454" w:author="PruthviN" w:date="2019-08-07T22:01:00Z"/>
                <w:b/>
              </w:rPr>
            </w:pPr>
            <w:ins w:id="455" w:author="PruthviN" w:date="2019-08-07T22:33:00Z">
              <w:r w:rsidRPr="003E63D2">
                <w:rPr>
                  <w:b/>
                </w:rPr>
                <w:t>Attachment:</w:t>
              </w:r>
              <w:r>
                <w:t xml:space="preserve"> _____________________</w:t>
              </w:r>
            </w:ins>
          </w:p>
        </w:tc>
        <w:tc>
          <w:tcPr>
            <w:tcW w:w="851" w:type="dxa"/>
            <w:shd w:val="clear" w:color="auto" w:fill="auto"/>
          </w:tcPr>
          <w:p w14:paraId="73496E9C" w14:textId="77777777" w:rsidR="009474E8" w:rsidRPr="006C4513" w:rsidRDefault="009474E8" w:rsidP="009474E8">
            <w:pPr>
              <w:pStyle w:val="table"/>
              <w:jc w:val="center"/>
              <w:rPr>
                <w:ins w:id="456" w:author="PruthviN" w:date="2019-08-07T22:01:00Z"/>
              </w:rPr>
            </w:pPr>
          </w:p>
        </w:tc>
        <w:tc>
          <w:tcPr>
            <w:tcW w:w="2268" w:type="dxa"/>
            <w:shd w:val="clear" w:color="auto" w:fill="auto"/>
          </w:tcPr>
          <w:p w14:paraId="63254856" w14:textId="77777777" w:rsidR="009474E8" w:rsidRDefault="009474E8" w:rsidP="009474E8">
            <w:pPr>
              <w:pStyle w:val="table"/>
              <w:rPr>
                <w:ins w:id="457" w:author="PruthviN" w:date="2019-08-07T22:01:00Z"/>
              </w:rPr>
            </w:pPr>
          </w:p>
        </w:tc>
      </w:tr>
      <w:tr w:rsidR="00534143" w:rsidRPr="006C4513" w14:paraId="65E885CA" w14:textId="77777777" w:rsidTr="00D9610A">
        <w:trPr>
          <w:cantSplit/>
          <w:jc w:val="center"/>
          <w:ins w:id="458" w:author="PruthviN" w:date="2019-08-07T22:22:00Z"/>
        </w:trPr>
        <w:tc>
          <w:tcPr>
            <w:tcW w:w="846" w:type="dxa"/>
            <w:shd w:val="clear" w:color="auto" w:fill="auto"/>
          </w:tcPr>
          <w:p w14:paraId="6210BC86" w14:textId="77777777" w:rsidR="00534143" w:rsidRDefault="00534143" w:rsidP="009474E8">
            <w:pPr>
              <w:pStyle w:val="table"/>
              <w:numPr>
                <w:ilvl w:val="0"/>
                <w:numId w:val="5"/>
              </w:numPr>
              <w:rPr>
                <w:ins w:id="459" w:author="PruthviN" w:date="2019-08-07T22:22:00Z"/>
              </w:rPr>
            </w:pPr>
          </w:p>
        </w:tc>
        <w:tc>
          <w:tcPr>
            <w:tcW w:w="3329" w:type="dxa"/>
            <w:shd w:val="clear" w:color="auto" w:fill="auto"/>
          </w:tcPr>
          <w:p w14:paraId="24618F3F" w14:textId="77777777" w:rsidR="00534143" w:rsidRDefault="00534143" w:rsidP="00534143">
            <w:pPr>
              <w:pStyle w:val="table"/>
              <w:rPr>
                <w:ins w:id="460" w:author="PruthviN" w:date="2019-08-07T22:22:00Z"/>
              </w:rPr>
            </w:pPr>
            <w:ins w:id="461" w:author="PruthviN" w:date="2019-08-07T22:22:00Z">
              <w:r>
                <w:t xml:space="preserve">Click on ok button </w:t>
              </w:r>
            </w:ins>
          </w:p>
          <w:p w14:paraId="2C1A7E8D" w14:textId="77777777" w:rsidR="00ED5738" w:rsidRPr="00962AB0" w:rsidRDefault="00ED5738" w:rsidP="00ED5738">
            <w:pPr>
              <w:pStyle w:val="paragraph"/>
              <w:spacing w:before="0" w:beforeAutospacing="0" w:after="0" w:afterAutospacing="0"/>
              <w:textAlignment w:val="baseline"/>
              <w:rPr>
                <w:ins w:id="462" w:author="PruthviN" w:date="2019-08-08T09:46:00Z"/>
                <w:rFonts w:ascii="Segoe UI" w:hAnsi="Segoe UI" w:cs="Segoe UI"/>
                <w:sz w:val="20"/>
                <w:szCs w:val="20"/>
              </w:rPr>
            </w:pPr>
            <w:ins w:id="463" w:author="PruthviN" w:date="2019-08-08T09:46:00Z">
              <w:r w:rsidRPr="00962AB0">
                <w:rPr>
                  <w:noProof/>
                  <w:sz w:val="20"/>
                  <w:szCs w:val="20"/>
                  <w:lang w:val="en-US" w:eastAsia="en-US"/>
                </w:rPr>
                <w:drawing>
                  <wp:inline distT="0" distB="0" distL="0" distR="0" wp14:anchorId="407DB8E9" wp14:editId="322B98D0">
                    <wp:extent cx="209550" cy="190500"/>
                    <wp:effectExtent l="0" t="0" r="0" b="0"/>
                    <wp:docPr id="48" name="Picture 48" descr="C:\Users\Rohit Arora\AppData\Local\Microsoft\Windows\INetCache\Content.MSO\362ECF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hit Arora\AppData\Local\Microsoft\Windows\INetCache\Content.MSO\362ECFA2.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550" cy="190500"/>
                            </a:xfrm>
                            <a:prstGeom prst="rect">
                              <a:avLst/>
                            </a:prstGeom>
                            <a:noFill/>
                            <a:ln>
                              <a:noFill/>
                            </a:ln>
                          </pic:spPr>
                        </pic:pic>
                      </a:graphicData>
                    </a:graphic>
                  </wp:inline>
                </w:drawing>
              </w:r>
              <w:r>
                <w:rPr>
                  <w:rStyle w:val="normaltextrun"/>
                  <w:sz w:val="20"/>
                  <w:szCs w:val="20"/>
                  <w:lang w:val="en-US"/>
                </w:rPr>
                <w:t xml:space="preserve"> </w:t>
              </w:r>
              <w:r w:rsidRPr="00962AB0">
                <w:rPr>
                  <w:rStyle w:val="normaltextrun"/>
                  <w:sz w:val="20"/>
                  <w:szCs w:val="20"/>
                  <w:lang w:val="en-US"/>
                </w:rPr>
                <w:t>Take Screenshots</w:t>
              </w:r>
              <w:r w:rsidRPr="00962AB0">
                <w:rPr>
                  <w:rStyle w:val="eop"/>
                  <w:sz w:val="20"/>
                  <w:szCs w:val="20"/>
                </w:rPr>
                <w:t> </w:t>
              </w:r>
            </w:ins>
          </w:p>
          <w:p w14:paraId="0F75A9B0" w14:textId="77777777" w:rsidR="00ED5738" w:rsidRDefault="00ED5738" w:rsidP="00ED5738">
            <w:pPr>
              <w:pStyle w:val="paragraph"/>
              <w:spacing w:before="0" w:beforeAutospacing="0" w:after="0" w:afterAutospacing="0"/>
              <w:textAlignment w:val="baseline"/>
              <w:rPr>
                <w:ins w:id="464" w:author="PruthviN" w:date="2019-08-08T09:46:00Z"/>
                <w:sz w:val="20"/>
                <w:szCs w:val="20"/>
                <w:lang w:val="en-US" w:eastAsia="en-US"/>
              </w:rPr>
            </w:pPr>
          </w:p>
          <w:p w14:paraId="371D4D40" w14:textId="7CF3B2AC" w:rsidR="00534143" w:rsidRDefault="00534143" w:rsidP="009474E8">
            <w:pPr>
              <w:pStyle w:val="paragraph"/>
              <w:spacing w:before="0" w:beforeAutospacing="0" w:after="0" w:afterAutospacing="0"/>
              <w:textAlignment w:val="baseline"/>
              <w:rPr>
                <w:ins w:id="465" w:author="PruthviN" w:date="2019-08-07T22:22:00Z"/>
                <w:rStyle w:val="normaltextrun"/>
                <w:sz w:val="20"/>
                <w:szCs w:val="20"/>
                <w:lang w:val="en-US"/>
              </w:rPr>
            </w:pPr>
          </w:p>
        </w:tc>
        <w:tc>
          <w:tcPr>
            <w:tcW w:w="2347" w:type="dxa"/>
            <w:shd w:val="clear" w:color="auto" w:fill="auto"/>
          </w:tcPr>
          <w:p w14:paraId="7A2971A7" w14:textId="0395FD5E" w:rsidR="00534143" w:rsidRPr="00534143" w:rsidRDefault="00534143" w:rsidP="009474E8">
            <w:pPr>
              <w:pStyle w:val="paragraph"/>
              <w:spacing w:before="0" w:beforeAutospacing="0" w:after="0" w:afterAutospacing="0"/>
              <w:textAlignment w:val="baseline"/>
              <w:rPr>
                <w:ins w:id="466" w:author="PruthviN" w:date="2019-08-07T22:22:00Z"/>
                <w:rStyle w:val="normaltextrun"/>
                <w:sz w:val="18"/>
                <w:szCs w:val="18"/>
                <w:lang w:val="en-US"/>
                <w:rPrChange w:id="467" w:author="PruthviN" w:date="2019-08-07T22:24:00Z">
                  <w:rPr>
                    <w:ins w:id="468" w:author="PruthviN" w:date="2019-08-07T22:22:00Z"/>
                    <w:rStyle w:val="normaltextrun"/>
                    <w:sz w:val="20"/>
                    <w:szCs w:val="20"/>
                    <w:lang w:val="en-US"/>
                  </w:rPr>
                </w:rPrChange>
              </w:rPr>
            </w:pPr>
            <w:ins w:id="469" w:author="PruthviN" w:date="2019-08-07T22:23:00Z">
              <w:r w:rsidRPr="00534143">
                <w:rPr>
                  <w:sz w:val="18"/>
                  <w:szCs w:val="18"/>
                  <w:rPrChange w:id="470" w:author="PruthviN" w:date="2019-08-07T22:24:00Z">
                    <w:rPr/>
                  </w:rPrChange>
                </w:rPr>
                <w:t>Case assignment log should close</w:t>
              </w:r>
            </w:ins>
          </w:p>
        </w:tc>
        <w:tc>
          <w:tcPr>
            <w:tcW w:w="850" w:type="dxa"/>
          </w:tcPr>
          <w:p w14:paraId="22FA18F8" w14:textId="3440EFF0" w:rsidR="00534143" w:rsidRDefault="00527B0D" w:rsidP="009474E8">
            <w:pPr>
              <w:pStyle w:val="table"/>
              <w:rPr>
                <w:ins w:id="471" w:author="PruthviN" w:date="2019-08-07T22:22:00Z"/>
                <w:bCs/>
              </w:rPr>
            </w:pPr>
            <w:ins w:id="472" w:author="PruthviN" w:date="2019-08-07T22:28:00Z">
              <w:r>
                <w:rPr>
                  <w:bCs/>
                </w:rPr>
                <w:t>PVI-7604</w:t>
              </w:r>
            </w:ins>
          </w:p>
        </w:tc>
        <w:tc>
          <w:tcPr>
            <w:tcW w:w="3827" w:type="dxa"/>
            <w:shd w:val="clear" w:color="auto" w:fill="auto"/>
          </w:tcPr>
          <w:p w14:paraId="6F9C9AF6" w14:textId="16102D2A" w:rsidR="00534143" w:rsidRDefault="00FB6972" w:rsidP="009474E8">
            <w:pPr>
              <w:pStyle w:val="table"/>
              <w:rPr>
                <w:ins w:id="473" w:author="PruthviN" w:date="2019-08-07T22:22:00Z"/>
                <w:b/>
              </w:rPr>
            </w:pPr>
            <w:ins w:id="474" w:author="PruthviN" w:date="2019-08-07T22:34:00Z">
              <w:r w:rsidRPr="003E63D2">
                <w:rPr>
                  <w:b/>
                </w:rPr>
                <w:t>Attachment:</w:t>
              </w:r>
              <w:r>
                <w:t xml:space="preserve"> _____________________</w:t>
              </w:r>
            </w:ins>
          </w:p>
        </w:tc>
        <w:tc>
          <w:tcPr>
            <w:tcW w:w="851" w:type="dxa"/>
            <w:shd w:val="clear" w:color="auto" w:fill="auto"/>
          </w:tcPr>
          <w:p w14:paraId="65F1CA66" w14:textId="77777777" w:rsidR="00534143" w:rsidRPr="006C4513" w:rsidRDefault="00534143" w:rsidP="009474E8">
            <w:pPr>
              <w:pStyle w:val="table"/>
              <w:jc w:val="center"/>
              <w:rPr>
                <w:ins w:id="475" w:author="PruthviN" w:date="2019-08-07T22:22:00Z"/>
              </w:rPr>
            </w:pPr>
          </w:p>
        </w:tc>
        <w:tc>
          <w:tcPr>
            <w:tcW w:w="2268" w:type="dxa"/>
            <w:shd w:val="clear" w:color="auto" w:fill="auto"/>
          </w:tcPr>
          <w:p w14:paraId="07EE8ECA" w14:textId="77777777" w:rsidR="00534143" w:rsidRDefault="00534143" w:rsidP="009474E8">
            <w:pPr>
              <w:pStyle w:val="table"/>
              <w:rPr>
                <w:ins w:id="476" w:author="PruthviN" w:date="2019-08-07T22:22:00Z"/>
              </w:rPr>
            </w:pPr>
          </w:p>
        </w:tc>
      </w:tr>
      <w:tr w:rsidR="00534143" w:rsidRPr="006C4513" w14:paraId="66F02B91" w14:textId="77777777" w:rsidTr="00D9610A">
        <w:trPr>
          <w:cantSplit/>
          <w:jc w:val="center"/>
          <w:ins w:id="477" w:author="PruthviN" w:date="2019-08-07T22:23:00Z"/>
        </w:trPr>
        <w:tc>
          <w:tcPr>
            <w:tcW w:w="846" w:type="dxa"/>
            <w:shd w:val="clear" w:color="auto" w:fill="auto"/>
          </w:tcPr>
          <w:p w14:paraId="0F4EADF7" w14:textId="77777777" w:rsidR="00534143" w:rsidRDefault="00534143" w:rsidP="009474E8">
            <w:pPr>
              <w:pStyle w:val="table"/>
              <w:numPr>
                <w:ilvl w:val="0"/>
                <w:numId w:val="5"/>
              </w:numPr>
              <w:rPr>
                <w:ins w:id="478" w:author="PruthviN" w:date="2019-08-07T22:23:00Z"/>
              </w:rPr>
            </w:pPr>
          </w:p>
        </w:tc>
        <w:tc>
          <w:tcPr>
            <w:tcW w:w="3329" w:type="dxa"/>
            <w:shd w:val="clear" w:color="auto" w:fill="auto"/>
          </w:tcPr>
          <w:p w14:paraId="58748F4E" w14:textId="7BA80ABD" w:rsidR="00534143" w:rsidRDefault="00534143" w:rsidP="00534143">
            <w:pPr>
              <w:pStyle w:val="table"/>
              <w:rPr>
                <w:ins w:id="479" w:author="PruthviN" w:date="2019-08-07T22:23:00Z"/>
              </w:rPr>
            </w:pPr>
            <w:ins w:id="480" w:author="PruthviN" w:date="2019-08-07T22:23:00Z">
              <w:r>
                <w:rPr>
                  <w:rStyle w:val="normaltextrun"/>
                </w:rPr>
                <w:t>Log out from PVI application</w:t>
              </w:r>
            </w:ins>
          </w:p>
        </w:tc>
        <w:tc>
          <w:tcPr>
            <w:tcW w:w="2347" w:type="dxa"/>
            <w:shd w:val="clear" w:color="auto" w:fill="auto"/>
          </w:tcPr>
          <w:p w14:paraId="0AAA947B" w14:textId="1A77FE40" w:rsidR="00534143" w:rsidRDefault="00534143" w:rsidP="009474E8">
            <w:pPr>
              <w:pStyle w:val="paragraph"/>
              <w:spacing w:before="0" w:beforeAutospacing="0" w:after="0" w:afterAutospacing="0"/>
              <w:textAlignment w:val="baseline"/>
              <w:rPr>
                <w:ins w:id="481" w:author="PruthviN" w:date="2019-08-07T22:23:00Z"/>
              </w:rPr>
            </w:pPr>
            <w:ins w:id="482" w:author="PruthviN" w:date="2019-08-07T22:23:00Z">
              <w:r w:rsidRPr="00973F09">
                <w:rPr>
                  <w:rStyle w:val="normaltextrun"/>
                  <w:b/>
                  <w:sz w:val="20"/>
                  <w:szCs w:val="20"/>
                  <w:lang w:val="en-US"/>
                </w:rPr>
                <w:t>User1</w:t>
              </w:r>
              <w:r>
                <w:rPr>
                  <w:rStyle w:val="normaltextrun"/>
                  <w:sz w:val="20"/>
                  <w:szCs w:val="20"/>
                  <w:lang w:val="en-US"/>
                </w:rPr>
                <w:t xml:space="preserve"> logged out successfully</w:t>
              </w:r>
            </w:ins>
          </w:p>
        </w:tc>
        <w:tc>
          <w:tcPr>
            <w:tcW w:w="850" w:type="dxa"/>
          </w:tcPr>
          <w:p w14:paraId="4D0EF0CC" w14:textId="6A17F5E3" w:rsidR="00534143" w:rsidRDefault="00527B0D" w:rsidP="009474E8">
            <w:pPr>
              <w:pStyle w:val="table"/>
              <w:rPr>
                <w:ins w:id="483" w:author="PruthviN" w:date="2019-08-07T22:23:00Z"/>
                <w:bCs/>
              </w:rPr>
            </w:pPr>
            <w:ins w:id="484" w:author="PruthviN" w:date="2019-08-07T22:27:00Z">
              <w:r>
                <w:rPr>
                  <w:bCs/>
                </w:rPr>
                <w:t>N/A</w:t>
              </w:r>
            </w:ins>
          </w:p>
        </w:tc>
        <w:tc>
          <w:tcPr>
            <w:tcW w:w="3827" w:type="dxa"/>
            <w:shd w:val="clear" w:color="auto" w:fill="auto"/>
          </w:tcPr>
          <w:p w14:paraId="5138B234" w14:textId="77777777" w:rsidR="00534143" w:rsidRDefault="00534143" w:rsidP="009474E8">
            <w:pPr>
              <w:pStyle w:val="table"/>
              <w:rPr>
                <w:ins w:id="485" w:author="PruthviN" w:date="2019-08-07T22:23:00Z"/>
                <w:b/>
              </w:rPr>
            </w:pPr>
          </w:p>
        </w:tc>
        <w:tc>
          <w:tcPr>
            <w:tcW w:w="851" w:type="dxa"/>
            <w:shd w:val="clear" w:color="auto" w:fill="auto"/>
          </w:tcPr>
          <w:p w14:paraId="0719448B" w14:textId="77777777" w:rsidR="00534143" w:rsidRPr="006C4513" w:rsidRDefault="00534143" w:rsidP="009474E8">
            <w:pPr>
              <w:pStyle w:val="table"/>
              <w:jc w:val="center"/>
              <w:rPr>
                <w:ins w:id="486" w:author="PruthviN" w:date="2019-08-07T22:23:00Z"/>
              </w:rPr>
            </w:pPr>
          </w:p>
        </w:tc>
        <w:tc>
          <w:tcPr>
            <w:tcW w:w="2268" w:type="dxa"/>
            <w:shd w:val="clear" w:color="auto" w:fill="auto"/>
          </w:tcPr>
          <w:p w14:paraId="6F673F31" w14:textId="77777777" w:rsidR="00534143" w:rsidRDefault="00534143" w:rsidP="009474E8">
            <w:pPr>
              <w:pStyle w:val="table"/>
              <w:rPr>
                <w:ins w:id="487" w:author="PruthviN" w:date="2019-08-07T22:23:00Z"/>
              </w:rPr>
            </w:pPr>
          </w:p>
        </w:tc>
      </w:tr>
    </w:tbl>
    <w:p w14:paraId="6BEA8DEA" w14:textId="2841E470" w:rsidR="008E6854" w:rsidRDefault="008E6854" w:rsidP="000F2A92">
      <w:pPr>
        <w:sectPr w:rsidR="008E6854" w:rsidSect="008E6854">
          <w:headerReference w:type="default" r:id="rId19"/>
          <w:footerReference w:type="default" r:id="rId20"/>
          <w:headerReference w:type="first" r:id="rId21"/>
          <w:footerReference w:type="first" r:id="rId22"/>
          <w:pgSz w:w="15840" w:h="12240" w:orient="landscape" w:code="1"/>
          <w:pgMar w:top="1800" w:right="1440" w:bottom="1152" w:left="1440" w:header="720" w:footer="720" w:gutter="0"/>
          <w:cols w:space="720"/>
          <w:titlePg/>
          <w:docGrid w:linePitch="360"/>
        </w:sectPr>
      </w:pPr>
    </w:p>
    <w:p w14:paraId="2053454E" w14:textId="77777777" w:rsidR="00720870" w:rsidRDefault="1AC0B35C" w:rsidP="1AC0B35C">
      <w:pPr>
        <w:rPr>
          <w:b/>
          <w:bCs/>
        </w:rPr>
      </w:pPr>
      <w:r w:rsidRPr="1AC0B35C">
        <w:rPr>
          <w:b/>
          <w:bCs/>
        </w:rPr>
        <w:lastRenderedPageBreak/>
        <w:t>COMMENTS/REVIEW</w:t>
      </w:r>
    </w:p>
    <w:tbl>
      <w:tblPr>
        <w:tblW w:w="13837"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4899"/>
        <w:gridCol w:w="4468"/>
        <w:gridCol w:w="4470"/>
      </w:tblGrid>
      <w:tr w:rsidR="00A47D5D" w:rsidRPr="00A47D5D" w14:paraId="6A4B075E" w14:textId="77777777" w:rsidTr="00CD40B0">
        <w:trPr>
          <w:trHeight w:val="297"/>
        </w:trPr>
        <w:tc>
          <w:tcPr>
            <w:tcW w:w="13837" w:type="dxa"/>
            <w:gridSpan w:val="3"/>
            <w:shd w:val="clear" w:color="auto" w:fill="E6E6E6"/>
          </w:tcPr>
          <w:p w14:paraId="359683CC" w14:textId="298625F9" w:rsidR="00A47D5D" w:rsidRPr="0013681E" w:rsidRDefault="1AC0B35C" w:rsidP="1AC0B35C">
            <w:pPr>
              <w:pStyle w:val="table"/>
              <w:rPr>
                <w:b/>
                <w:bCs/>
              </w:rPr>
            </w:pPr>
            <w:r w:rsidRPr="1AC0B35C">
              <w:rPr>
                <w:b/>
                <w:bCs/>
              </w:rPr>
              <w:t>TESTER COMMENTS</w:t>
            </w:r>
          </w:p>
        </w:tc>
      </w:tr>
      <w:tr w:rsidR="00A47D5D" w:rsidRPr="00A47D5D" w14:paraId="09930B18" w14:textId="77777777" w:rsidTr="00CD40B0">
        <w:trPr>
          <w:trHeight w:val="1337"/>
        </w:trPr>
        <w:tc>
          <w:tcPr>
            <w:tcW w:w="4899" w:type="dxa"/>
            <w:vAlign w:val="center"/>
          </w:tcPr>
          <w:p w14:paraId="5B668E51" w14:textId="7AB22A45" w:rsidR="00A47D5D" w:rsidRDefault="1AC0B35C" w:rsidP="00DD0F07">
            <w:pPr>
              <w:pStyle w:val="table"/>
            </w:pPr>
            <w:r>
              <w:t>Were all results Acceptable and test objective met?</w:t>
            </w:r>
          </w:p>
          <w:p w14:paraId="596E7FF2" w14:textId="77777777" w:rsidR="00C37E05" w:rsidRPr="00A47D5D" w:rsidRDefault="00C37E05" w:rsidP="00DD0F07">
            <w:pPr>
              <w:pStyle w:val="table"/>
            </w:pPr>
          </w:p>
          <w:p w14:paraId="086EAC38" w14:textId="77777777" w:rsidR="00A47D5D" w:rsidRPr="00A47D5D" w:rsidRDefault="00A47D5D" w:rsidP="00DD0F07">
            <w:pPr>
              <w:pStyle w:val="table"/>
              <w:jc w:val="center"/>
            </w:pPr>
            <w:r w:rsidRPr="00A47D5D">
              <w:t>Yes _____</w:t>
            </w:r>
            <w:r w:rsidRPr="00A47D5D">
              <w:tab/>
              <w:t>No _____</w:t>
            </w:r>
          </w:p>
          <w:p w14:paraId="18D19E50" w14:textId="77777777" w:rsidR="00A47D5D" w:rsidRPr="00DD0F07" w:rsidRDefault="1AC0B35C" w:rsidP="1AC0B35C">
            <w:pPr>
              <w:pStyle w:val="table"/>
              <w:rPr>
                <w:b/>
                <w:bCs/>
              </w:rPr>
            </w:pPr>
            <w:r>
              <w:t>(If discrepancies were observed, refer to the Discrepancy Report Form(s) identified below)</w:t>
            </w:r>
          </w:p>
        </w:tc>
        <w:tc>
          <w:tcPr>
            <w:tcW w:w="4468" w:type="dxa"/>
            <w:vAlign w:val="center"/>
          </w:tcPr>
          <w:p w14:paraId="3CB31EDB" w14:textId="29A31008" w:rsidR="00A47D5D" w:rsidRPr="00DD0F07" w:rsidRDefault="1AC0B35C" w:rsidP="1AC0B35C">
            <w:pPr>
              <w:pStyle w:val="table"/>
              <w:rPr>
                <w:b/>
                <w:bCs/>
              </w:rPr>
            </w:pPr>
            <w:r>
              <w:t>Test Evidence Supporting documentation attached (# of attachments or N/A if not applicable).</w:t>
            </w:r>
          </w:p>
        </w:tc>
        <w:tc>
          <w:tcPr>
            <w:tcW w:w="4470" w:type="dxa"/>
            <w:vAlign w:val="center"/>
          </w:tcPr>
          <w:p w14:paraId="3EB38F73" w14:textId="6BF99D69" w:rsidR="00A47D5D" w:rsidRPr="00DD0F07" w:rsidRDefault="1AC0B35C" w:rsidP="1AC0B35C">
            <w:pPr>
              <w:pStyle w:val="table"/>
              <w:rPr>
                <w:b/>
                <w:bCs/>
              </w:rPr>
            </w:pPr>
            <w:r w:rsidRPr="1AC0B35C">
              <w:rPr>
                <w:b/>
                <w:bCs/>
              </w:rPr>
              <w:t>Number of Attachments ________</w:t>
            </w:r>
          </w:p>
        </w:tc>
      </w:tr>
      <w:tr w:rsidR="00A47D5D" w:rsidRPr="00A47D5D" w14:paraId="53D82D60" w14:textId="77777777" w:rsidTr="00CD40B0">
        <w:trPr>
          <w:trHeight w:val="3304"/>
        </w:trPr>
        <w:tc>
          <w:tcPr>
            <w:tcW w:w="13837" w:type="dxa"/>
            <w:gridSpan w:val="3"/>
          </w:tcPr>
          <w:p w14:paraId="691D42CD" w14:textId="69D2F15B" w:rsidR="00A47D5D" w:rsidRPr="00DD0F07" w:rsidRDefault="1AC0B35C" w:rsidP="1AC0B35C">
            <w:pPr>
              <w:pStyle w:val="table"/>
              <w:rPr>
                <w:b/>
                <w:bCs/>
              </w:rPr>
            </w:pPr>
            <w:r w:rsidRPr="1AC0B35C">
              <w:rPr>
                <w:b/>
                <w:bCs/>
              </w:rPr>
              <w:t>Tester Comments:</w:t>
            </w:r>
          </w:p>
          <w:p w14:paraId="30A8058E" w14:textId="77777777" w:rsidR="00A47D5D" w:rsidRDefault="00A47D5D" w:rsidP="00DD0F07">
            <w:pPr>
              <w:pStyle w:val="table"/>
            </w:pPr>
          </w:p>
          <w:p w14:paraId="38E9D92D" w14:textId="77777777" w:rsidR="00D76775" w:rsidRDefault="00D76775" w:rsidP="00DD0F07">
            <w:pPr>
              <w:pStyle w:val="table"/>
            </w:pPr>
          </w:p>
          <w:p w14:paraId="7E3D5CD9" w14:textId="77777777" w:rsidR="00D76775" w:rsidRDefault="00D76775" w:rsidP="00DD0F07">
            <w:pPr>
              <w:pStyle w:val="table"/>
            </w:pPr>
          </w:p>
          <w:p w14:paraId="131FF84E" w14:textId="77777777" w:rsidR="00D76775" w:rsidRDefault="00D76775" w:rsidP="00DD0F07">
            <w:pPr>
              <w:pStyle w:val="table"/>
            </w:pPr>
          </w:p>
          <w:p w14:paraId="4C858B65" w14:textId="77777777" w:rsidR="00D76775" w:rsidRDefault="00D76775" w:rsidP="00DD0F07">
            <w:pPr>
              <w:pStyle w:val="table"/>
            </w:pPr>
          </w:p>
          <w:p w14:paraId="3A419156" w14:textId="77777777" w:rsidR="00D76775" w:rsidRDefault="00D76775" w:rsidP="00DD0F07">
            <w:pPr>
              <w:pStyle w:val="table"/>
            </w:pPr>
          </w:p>
          <w:p w14:paraId="00715C73" w14:textId="77777777" w:rsidR="00D76775" w:rsidRDefault="00D76775" w:rsidP="00DD0F07">
            <w:pPr>
              <w:pStyle w:val="table"/>
            </w:pPr>
          </w:p>
          <w:p w14:paraId="17F450D7" w14:textId="77777777" w:rsidR="00D76775" w:rsidRDefault="00D76775" w:rsidP="00DD0F07">
            <w:pPr>
              <w:pStyle w:val="table"/>
            </w:pPr>
          </w:p>
          <w:p w14:paraId="12CE1044" w14:textId="77777777" w:rsidR="00D76775" w:rsidRDefault="00D76775" w:rsidP="00DD0F07">
            <w:pPr>
              <w:pStyle w:val="table"/>
            </w:pPr>
          </w:p>
          <w:p w14:paraId="0652BC9D" w14:textId="77777777" w:rsidR="00D76775" w:rsidRDefault="00D76775" w:rsidP="00DD0F07">
            <w:pPr>
              <w:pStyle w:val="table"/>
            </w:pPr>
          </w:p>
          <w:p w14:paraId="2F1A7BD6" w14:textId="77777777" w:rsidR="00D76775" w:rsidRDefault="00D76775" w:rsidP="00DD0F07">
            <w:pPr>
              <w:pStyle w:val="table"/>
            </w:pPr>
          </w:p>
          <w:p w14:paraId="260D83B1" w14:textId="77777777" w:rsidR="00D76775" w:rsidRDefault="00D76775" w:rsidP="00DD0F07">
            <w:pPr>
              <w:pStyle w:val="table"/>
            </w:pPr>
          </w:p>
          <w:p w14:paraId="22989D53" w14:textId="77777777" w:rsidR="00D76775" w:rsidRPr="00A47D5D" w:rsidRDefault="00D76775" w:rsidP="00DD0F07">
            <w:pPr>
              <w:pStyle w:val="table"/>
            </w:pPr>
          </w:p>
        </w:tc>
      </w:tr>
      <w:tr w:rsidR="0013681E" w:rsidRPr="00DD0F07" w14:paraId="47B01F1F" w14:textId="77777777" w:rsidTr="00CD40B0">
        <w:trPr>
          <w:trHeight w:val="148"/>
        </w:trPr>
        <w:tc>
          <w:tcPr>
            <w:tcW w:w="13837" w:type="dxa"/>
            <w:gridSpan w:val="3"/>
          </w:tcPr>
          <w:p w14:paraId="371A2094" w14:textId="77777777" w:rsidR="0013681E" w:rsidRDefault="1AC0B35C" w:rsidP="1AC0B35C">
            <w:pPr>
              <w:pStyle w:val="table"/>
              <w:rPr>
                <w:b/>
                <w:bCs/>
              </w:rPr>
            </w:pPr>
            <w:r w:rsidRPr="1AC0B35C">
              <w:rPr>
                <w:b/>
                <w:bCs/>
              </w:rPr>
              <w:t>Completed By:</w:t>
            </w:r>
          </w:p>
          <w:p w14:paraId="4CADEED4" w14:textId="4B7F3ECB" w:rsidR="0013681E" w:rsidRPr="00DD0F07" w:rsidRDefault="1AC0B35C" w:rsidP="1AC0B35C">
            <w:pPr>
              <w:pStyle w:val="table"/>
              <w:rPr>
                <w:b/>
                <w:bCs/>
              </w:rPr>
            </w:pPr>
            <w:r w:rsidRPr="1AC0B35C">
              <w:rPr>
                <w:b/>
                <w:bCs/>
              </w:rPr>
              <w:t>(Signature/Date)</w:t>
            </w:r>
          </w:p>
        </w:tc>
      </w:tr>
    </w:tbl>
    <w:p w14:paraId="36E4C312" w14:textId="77777777" w:rsidR="00B30B96" w:rsidRDefault="00B30B96"/>
    <w:p w14:paraId="4F452C9F" w14:textId="77777777" w:rsidR="00D76775" w:rsidRDefault="00D76775"/>
    <w:p w14:paraId="2BCDB25E" w14:textId="77777777" w:rsidR="00D76775" w:rsidRDefault="00D76775"/>
    <w:p w14:paraId="0D409B7D" w14:textId="77777777" w:rsidR="00D76775" w:rsidRDefault="00D76775"/>
    <w:p w14:paraId="0299CE00" w14:textId="77777777" w:rsidR="00D76775" w:rsidRDefault="00D76775"/>
    <w:p w14:paraId="61808354" w14:textId="77777777" w:rsidR="00D76775" w:rsidRDefault="00D76775"/>
    <w:p w14:paraId="1A3B299A" w14:textId="77777777" w:rsidR="00D76775" w:rsidRDefault="00D76775"/>
    <w:p w14:paraId="6AB7BBA1" w14:textId="77777777" w:rsidR="00D76775" w:rsidRDefault="00D76775"/>
    <w:p w14:paraId="25A602A8" w14:textId="77777777" w:rsidR="00D76775" w:rsidRDefault="00D76775"/>
    <w:p w14:paraId="6CC0A179" w14:textId="77777777" w:rsidR="00D76775" w:rsidRDefault="00D76775"/>
    <w:p w14:paraId="31948388" w14:textId="39CA355B" w:rsidR="00D76775" w:rsidRPr="003E63D2" w:rsidRDefault="1AC0B35C" w:rsidP="003E63D2">
      <w:pPr>
        <w:pStyle w:val="TopTab"/>
        <w:jc w:val="left"/>
        <w:rPr>
          <w:rFonts w:ascii="Times New Roman" w:hAnsi="Times New Roman"/>
          <w:sz w:val="20"/>
        </w:rPr>
      </w:pPr>
      <w:r w:rsidRPr="1AC0B35C">
        <w:rPr>
          <w:sz w:val="20"/>
        </w:rPr>
        <w:lastRenderedPageBreak/>
        <w:t>Post Approvals</w:t>
      </w:r>
    </w:p>
    <w:tbl>
      <w:tblPr>
        <w:tblW w:w="13410" w:type="dxa"/>
        <w:tblInd w:w="-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90"/>
        <w:gridCol w:w="4590"/>
        <w:gridCol w:w="2520"/>
        <w:gridCol w:w="1710"/>
      </w:tblGrid>
      <w:tr w:rsidR="00D76775" w:rsidRPr="0035637F" w14:paraId="4B927545" w14:textId="77777777" w:rsidTr="003E63D2">
        <w:tc>
          <w:tcPr>
            <w:tcW w:w="4590" w:type="dxa"/>
            <w:shd w:val="clear" w:color="auto" w:fill="D9D9D9" w:themeFill="background1" w:themeFillShade="D9"/>
          </w:tcPr>
          <w:p w14:paraId="2986C8BB" w14:textId="77777777" w:rsidR="00D76775" w:rsidRPr="003E63D2" w:rsidRDefault="1AC0B35C" w:rsidP="00CC3B75">
            <w:pPr>
              <w:pStyle w:val="TableText"/>
              <w:keepNext/>
              <w:jc w:val="center"/>
              <w:rPr>
                <w:rFonts w:ascii="Times New Roman" w:hAnsi="Times New Roman" w:cs="Times New Roman"/>
                <w:b/>
              </w:rPr>
            </w:pPr>
            <w:r w:rsidRPr="003E63D2">
              <w:rPr>
                <w:rFonts w:ascii="Times New Roman" w:hAnsi="Times New Roman" w:cs="Times New Roman"/>
                <w:b/>
              </w:rPr>
              <w:t>Title/Company Name</w:t>
            </w:r>
          </w:p>
        </w:tc>
        <w:tc>
          <w:tcPr>
            <w:tcW w:w="4590" w:type="dxa"/>
            <w:shd w:val="clear" w:color="auto" w:fill="D9D9D9" w:themeFill="background1" w:themeFillShade="D9"/>
          </w:tcPr>
          <w:p w14:paraId="32CF7CFC" w14:textId="77777777" w:rsidR="00D76775" w:rsidRPr="003E63D2" w:rsidRDefault="1AC0B35C" w:rsidP="00CC3B75">
            <w:pPr>
              <w:pStyle w:val="TableText"/>
              <w:keepNext/>
              <w:jc w:val="center"/>
              <w:rPr>
                <w:rFonts w:ascii="Times New Roman" w:hAnsi="Times New Roman" w:cs="Times New Roman"/>
                <w:b/>
              </w:rPr>
            </w:pPr>
            <w:r w:rsidRPr="003E63D2">
              <w:rPr>
                <w:rFonts w:ascii="Times New Roman" w:hAnsi="Times New Roman" w:cs="Times New Roman"/>
                <w:b/>
              </w:rPr>
              <w:t>Name</w:t>
            </w:r>
          </w:p>
        </w:tc>
        <w:tc>
          <w:tcPr>
            <w:tcW w:w="2520" w:type="dxa"/>
            <w:shd w:val="clear" w:color="auto" w:fill="D9D9D9" w:themeFill="background1" w:themeFillShade="D9"/>
          </w:tcPr>
          <w:p w14:paraId="5CFA9B39" w14:textId="77777777" w:rsidR="00D76775" w:rsidRPr="003E63D2" w:rsidRDefault="1AC0B35C" w:rsidP="00CC3B75">
            <w:pPr>
              <w:pStyle w:val="TableText"/>
              <w:keepNext/>
              <w:jc w:val="center"/>
              <w:rPr>
                <w:rFonts w:ascii="Times New Roman" w:hAnsi="Times New Roman" w:cs="Times New Roman"/>
                <w:b/>
              </w:rPr>
            </w:pPr>
            <w:r w:rsidRPr="003E63D2">
              <w:rPr>
                <w:rFonts w:ascii="Times New Roman" w:hAnsi="Times New Roman" w:cs="Times New Roman"/>
                <w:b/>
              </w:rPr>
              <w:t>Signature</w:t>
            </w:r>
          </w:p>
        </w:tc>
        <w:tc>
          <w:tcPr>
            <w:tcW w:w="1710" w:type="dxa"/>
            <w:shd w:val="clear" w:color="auto" w:fill="D9D9D9" w:themeFill="background1" w:themeFillShade="D9"/>
          </w:tcPr>
          <w:p w14:paraId="1521C515" w14:textId="77777777" w:rsidR="00D76775" w:rsidRPr="003E63D2" w:rsidRDefault="1AC0B35C" w:rsidP="00CC3B75">
            <w:pPr>
              <w:pStyle w:val="TableText"/>
              <w:keepNext/>
              <w:jc w:val="center"/>
              <w:rPr>
                <w:rFonts w:ascii="Times New Roman" w:hAnsi="Times New Roman" w:cs="Times New Roman"/>
                <w:b/>
              </w:rPr>
            </w:pPr>
            <w:r w:rsidRPr="003E63D2">
              <w:rPr>
                <w:rFonts w:ascii="Times New Roman" w:hAnsi="Times New Roman" w:cs="Times New Roman"/>
                <w:b/>
              </w:rPr>
              <w:t>Date</w:t>
            </w:r>
          </w:p>
        </w:tc>
      </w:tr>
      <w:tr w:rsidR="003B29DF" w14:paraId="661B20E7" w14:textId="77777777" w:rsidTr="1AC0B35C">
        <w:trPr>
          <w:trHeight w:val="777"/>
        </w:trPr>
        <w:tc>
          <w:tcPr>
            <w:tcW w:w="4590" w:type="dxa"/>
          </w:tcPr>
          <w:p w14:paraId="0D630622" w14:textId="57CFA3CA" w:rsidR="003B29DF" w:rsidRPr="00B065F3" w:rsidRDefault="1AC0B35C" w:rsidP="003B29DF">
            <w:r>
              <w:t xml:space="preserve">SME </w:t>
            </w:r>
          </w:p>
          <w:p w14:paraId="2AEEF123" w14:textId="77777777" w:rsidR="003B29DF" w:rsidRPr="00B065F3" w:rsidRDefault="1AC0B35C" w:rsidP="003B29DF">
            <w:r>
              <w:t>(</w:t>
            </w:r>
            <w:proofErr w:type="spellStart"/>
            <w:r>
              <w:t>RxLogix</w:t>
            </w:r>
            <w:proofErr w:type="spellEnd"/>
            <w:r>
              <w:t>)</w:t>
            </w:r>
          </w:p>
          <w:p w14:paraId="4364510B" w14:textId="2BA59AB1" w:rsidR="003B29DF" w:rsidRDefault="003B29DF" w:rsidP="003B29DF">
            <w:r>
              <w:t xml:space="preserve"> </w:t>
            </w:r>
          </w:p>
        </w:tc>
        <w:tc>
          <w:tcPr>
            <w:tcW w:w="4590" w:type="dxa"/>
          </w:tcPr>
          <w:p w14:paraId="7A85E8C9" w14:textId="77777777" w:rsidR="003B29DF" w:rsidRDefault="003B29DF" w:rsidP="003B29DF"/>
        </w:tc>
        <w:tc>
          <w:tcPr>
            <w:tcW w:w="2520" w:type="dxa"/>
          </w:tcPr>
          <w:p w14:paraId="7E406665" w14:textId="77777777" w:rsidR="003B29DF" w:rsidRDefault="003B29DF" w:rsidP="003B29DF">
            <w:pPr>
              <w:spacing w:before="60" w:after="60"/>
              <w:rPr>
                <w:rStyle w:val="CommentReference"/>
              </w:rPr>
            </w:pPr>
          </w:p>
        </w:tc>
        <w:tc>
          <w:tcPr>
            <w:tcW w:w="1710" w:type="dxa"/>
          </w:tcPr>
          <w:p w14:paraId="07A528CE" w14:textId="77777777" w:rsidR="003B29DF" w:rsidRDefault="003B29DF" w:rsidP="003B29DF">
            <w:pPr>
              <w:spacing w:before="60" w:after="60"/>
              <w:rPr>
                <w:sz w:val="22"/>
              </w:rPr>
            </w:pPr>
          </w:p>
        </w:tc>
      </w:tr>
      <w:tr w:rsidR="003B29DF" w14:paraId="6FFF8965" w14:textId="77777777" w:rsidTr="1AC0B35C">
        <w:trPr>
          <w:trHeight w:val="777"/>
        </w:trPr>
        <w:tc>
          <w:tcPr>
            <w:tcW w:w="4590" w:type="dxa"/>
          </w:tcPr>
          <w:p w14:paraId="0B2C3D03" w14:textId="77777777" w:rsidR="003B29DF" w:rsidRPr="003B29DF" w:rsidRDefault="1AC0B35C" w:rsidP="003B29DF">
            <w:r>
              <w:t>Quality Assurance</w:t>
            </w:r>
          </w:p>
          <w:p w14:paraId="3B2D6538" w14:textId="77777777" w:rsidR="003B29DF" w:rsidRPr="003B29DF" w:rsidRDefault="1AC0B35C" w:rsidP="003B29DF">
            <w:r>
              <w:t>(</w:t>
            </w:r>
            <w:proofErr w:type="spellStart"/>
            <w:r>
              <w:t>RxLogix</w:t>
            </w:r>
            <w:proofErr w:type="spellEnd"/>
            <w:r>
              <w:t>)</w:t>
            </w:r>
          </w:p>
          <w:p w14:paraId="5BA86EC4" w14:textId="77777777" w:rsidR="003B29DF" w:rsidRDefault="003B29DF" w:rsidP="003B29DF"/>
        </w:tc>
        <w:tc>
          <w:tcPr>
            <w:tcW w:w="4590" w:type="dxa"/>
          </w:tcPr>
          <w:p w14:paraId="67AE3EC6" w14:textId="77777777" w:rsidR="003B29DF" w:rsidRDefault="003B29DF" w:rsidP="003B29DF"/>
        </w:tc>
        <w:tc>
          <w:tcPr>
            <w:tcW w:w="2520" w:type="dxa"/>
          </w:tcPr>
          <w:p w14:paraId="22AB2F83" w14:textId="77777777" w:rsidR="003B29DF" w:rsidRDefault="003B29DF" w:rsidP="003B29DF">
            <w:pPr>
              <w:spacing w:before="60" w:after="60"/>
              <w:rPr>
                <w:rStyle w:val="CommentReference"/>
              </w:rPr>
            </w:pPr>
          </w:p>
        </w:tc>
        <w:tc>
          <w:tcPr>
            <w:tcW w:w="1710" w:type="dxa"/>
          </w:tcPr>
          <w:p w14:paraId="1C4A788D" w14:textId="77777777" w:rsidR="003B29DF" w:rsidRDefault="003B29DF" w:rsidP="003B29DF">
            <w:pPr>
              <w:spacing w:before="60" w:after="60"/>
              <w:rPr>
                <w:sz w:val="22"/>
              </w:rPr>
            </w:pPr>
          </w:p>
        </w:tc>
      </w:tr>
    </w:tbl>
    <w:p w14:paraId="5ED4C027" w14:textId="77777777" w:rsidR="00D76775" w:rsidRDefault="00D76775"/>
    <w:p w14:paraId="00C0695D" w14:textId="77777777" w:rsidR="00D76775" w:rsidRDefault="00D76775"/>
    <w:sectPr w:rsidR="00D76775" w:rsidSect="008D58B5">
      <w:footerReference w:type="default" r:id="rId23"/>
      <w:headerReference w:type="first" r:id="rId24"/>
      <w:footerReference w:type="first" r:id="rId25"/>
      <w:pgSz w:w="15840" w:h="12240" w:orient="landscape" w:code="1"/>
      <w:pgMar w:top="180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642A4" w14:textId="77777777" w:rsidR="00DC5429" w:rsidRDefault="00DC5429">
      <w:r>
        <w:separator/>
      </w:r>
    </w:p>
  </w:endnote>
  <w:endnote w:type="continuationSeparator" w:id="0">
    <w:p w14:paraId="0DE4C719" w14:textId="77777777" w:rsidR="00DC5429" w:rsidRDefault="00DC5429">
      <w:r>
        <w:continuationSeparator/>
      </w:r>
    </w:p>
  </w:endnote>
  <w:endnote w:type="continuationNotice" w:id="1">
    <w:p w14:paraId="2B2B1642" w14:textId="77777777" w:rsidR="00DC5429" w:rsidRDefault="00DC54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9E5F3" w14:textId="0B39E5FA" w:rsidR="00B018E4" w:rsidRDefault="00B018E4" w:rsidP="008D58B5">
    <w:pPr>
      <w:tabs>
        <w:tab w:val="center" w:pos="6480"/>
        <w:tab w:val="right" w:pos="12960"/>
      </w:tabs>
      <w:rPr>
        <w:i/>
        <w:sz w:val="16"/>
        <w:szCs w:val="16"/>
      </w:rPr>
    </w:pPr>
  </w:p>
  <w:p w14:paraId="1AF77F89" w14:textId="3F2829EF" w:rsidR="00B018E4" w:rsidRPr="003E63D2" w:rsidRDefault="00B018E4" w:rsidP="1AC0B35C">
    <w:pPr>
      <w:tabs>
        <w:tab w:val="center" w:pos="6480"/>
        <w:tab w:val="right" w:pos="12960"/>
      </w:tabs>
      <w:rPr>
        <w:iCs/>
      </w:rPr>
    </w:pPr>
    <w:r w:rsidRPr="00614D58">
      <w:rPr>
        <w:iCs/>
        <w:color w:val="000000" w:themeColor="text1"/>
      </w:rPr>
      <w:t>PVI-4.</w:t>
    </w:r>
    <w:r>
      <w:rPr>
        <w:iCs/>
        <w:color w:val="000000" w:themeColor="text1"/>
      </w:rPr>
      <w:t>5</w:t>
    </w:r>
    <w:r w:rsidRPr="00614D58">
      <w:rPr>
        <w:iCs/>
        <w:color w:val="000000" w:themeColor="text1"/>
      </w:rPr>
      <w:t>-OQ</w:t>
    </w:r>
    <w:r w:rsidRPr="002566E3">
      <w:rPr>
        <w:iCs/>
        <w:color w:val="000000" w:themeColor="text1"/>
      </w:rPr>
      <w:t>-</w:t>
    </w:r>
    <w:r w:rsidRPr="00614D58">
      <w:rPr>
        <w:iCs/>
        <w:color w:val="000000" w:themeColor="text1"/>
      </w:rPr>
      <w:t>0</w:t>
    </w:r>
    <w:r>
      <w:rPr>
        <w:iCs/>
        <w:color w:val="000000" w:themeColor="text1"/>
      </w:rPr>
      <w:t>40-1.0</w:t>
    </w:r>
    <w:r w:rsidRPr="003E63D2">
      <w:tab/>
    </w:r>
    <w:r w:rsidRPr="003E63D2">
      <w:rPr>
        <w:iCs/>
      </w:rPr>
      <w:t>Confidential</w:t>
    </w:r>
    <w:r w:rsidRPr="003E63D2">
      <w:tab/>
    </w:r>
    <w:r w:rsidRPr="003E63D2">
      <w:rPr>
        <w:iCs/>
      </w:rPr>
      <w:t xml:space="preserve">Page </w:t>
    </w:r>
    <w:r w:rsidRPr="003E63D2">
      <w:rPr>
        <w:iCs/>
        <w:noProof/>
      </w:rPr>
      <w:fldChar w:fldCharType="begin"/>
    </w:r>
    <w:r w:rsidRPr="003E63D2">
      <w:instrText xml:space="preserve"> PAGE </w:instrText>
    </w:r>
    <w:r w:rsidRPr="003E63D2">
      <w:fldChar w:fldCharType="separate"/>
    </w:r>
    <w:r w:rsidRPr="003E63D2">
      <w:rPr>
        <w:noProof/>
      </w:rPr>
      <w:t>22</w:t>
    </w:r>
    <w:r w:rsidRPr="003E63D2">
      <w:rPr>
        <w:iCs/>
        <w:noProof/>
      </w:rPr>
      <w:fldChar w:fldCharType="end"/>
    </w:r>
    <w:r w:rsidRPr="003E63D2">
      <w:rPr>
        <w:iCs/>
      </w:rPr>
      <w:t xml:space="preserve"> of </w:t>
    </w:r>
    <w:r>
      <w:rPr>
        <w:noProof/>
      </w:rPr>
      <w:fldChar w:fldCharType="begin"/>
    </w:r>
    <w:r>
      <w:rPr>
        <w:noProof/>
      </w:rPr>
      <w:instrText xml:space="preserve"> NUMPAGES </w:instrText>
    </w:r>
    <w:r>
      <w:rPr>
        <w:noProof/>
      </w:rPr>
      <w:fldChar w:fldCharType="separate"/>
    </w:r>
    <w:r w:rsidRPr="003E63D2">
      <w:rPr>
        <w:noProof/>
      </w:rPr>
      <w:t>23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8299B" w14:textId="73436EEA" w:rsidR="00B018E4" w:rsidRPr="003E63D2" w:rsidRDefault="00B018E4" w:rsidP="1AC0B35C">
    <w:pPr>
      <w:tabs>
        <w:tab w:val="center" w:pos="6480"/>
        <w:tab w:val="right" w:pos="12960"/>
      </w:tabs>
      <w:rPr>
        <w:iCs/>
      </w:rPr>
    </w:pPr>
    <w:r w:rsidRPr="005F0504">
      <w:rPr>
        <w:iCs/>
        <w:color w:val="000000" w:themeColor="text1"/>
      </w:rPr>
      <w:t>PVI-4.</w:t>
    </w:r>
    <w:r>
      <w:rPr>
        <w:iCs/>
        <w:color w:val="000000" w:themeColor="text1"/>
      </w:rPr>
      <w:t>5</w:t>
    </w:r>
    <w:r w:rsidRPr="005F0504">
      <w:rPr>
        <w:iCs/>
        <w:color w:val="000000" w:themeColor="text1"/>
      </w:rPr>
      <w:t>-OQ</w:t>
    </w:r>
    <w:r>
      <w:rPr>
        <w:iCs/>
        <w:color w:val="000000" w:themeColor="text1"/>
      </w:rPr>
      <w:t>-</w:t>
    </w:r>
    <w:r w:rsidRPr="005F0504">
      <w:rPr>
        <w:iCs/>
        <w:color w:val="000000" w:themeColor="text1"/>
      </w:rPr>
      <w:t>0</w:t>
    </w:r>
    <w:r>
      <w:rPr>
        <w:iCs/>
        <w:color w:val="000000" w:themeColor="text1"/>
      </w:rPr>
      <w:t>40-1.0</w:t>
    </w:r>
    <w:r w:rsidRPr="005F0504">
      <w:rPr>
        <w:iCs/>
      </w:rPr>
      <w:ptab w:relativeTo="margin" w:alignment="center" w:leader="none"/>
    </w:r>
    <w:r w:rsidRPr="005F0504">
      <w:rPr>
        <w:iCs/>
      </w:rPr>
      <w:t>Confidential</w:t>
    </w:r>
    <w:r w:rsidRPr="005F0504">
      <w:rPr>
        <w:iCs/>
      </w:rPr>
      <w:ptab w:relativeTo="margin" w:alignment="right" w:leader="none"/>
    </w:r>
    <w:r w:rsidRPr="005F0504">
      <w:rPr>
        <w:iCs/>
      </w:rPr>
      <w:t>Page</w:t>
    </w:r>
    <w:r w:rsidRPr="003E63D2">
      <w:rPr>
        <w:iCs/>
      </w:rPr>
      <w:t xml:space="preserve"> </w:t>
    </w:r>
    <w:r w:rsidRPr="003E63D2">
      <w:rPr>
        <w:iCs/>
        <w:noProof/>
      </w:rPr>
      <w:fldChar w:fldCharType="begin"/>
    </w:r>
    <w:r w:rsidRPr="003E63D2">
      <w:instrText xml:space="preserve"> PAGE </w:instrText>
    </w:r>
    <w:r w:rsidRPr="003E63D2">
      <w:fldChar w:fldCharType="separate"/>
    </w:r>
    <w:r>
      <w:t>2</w:t>
    </w:r>
    <w:r w:rsidRPr="003E63D2">
      <w:rPr>
        <w:iCs/>
        <w:noProof/>
      </w:rPr>
      <w:fldChar w:fldCharType="end"/>
    </w:r>
    <w:r w:rsidRPr="003E63D2">
      <w:rPr>
        <w:iCs/>
      </w:rPr>
      <w:t xml:space="preserve"> of </w:t>
    </w:r>
    <w:fldSimple w:instr=" NUMPAGES ">
      <w:r>
        <w:t>24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22475" w14:textId="77777777" w:rsidR="00B018E4" w:rsidRDefault="00B018E4" w:rsidP="008D58B5">
    <w:pPr>
      <w:tabs>
        <w:tab w:val="center" w:pos="6480"/>
        <w:tab w:val="right" w:pos="12960"/>
      </w:tabs>
      <w:rPr>
        <w:i/>
        <w:sz w:val="16"/>
        <w:szCs w:val="16"/>
      </w:rPr>
    </w:pPr>
  </w:p>
  <w:p w14:paraId="5ACD7644" w14:textId="6DD758D2" w:rsidR="00B018E4" w:rsidRPr="003E63D2" w:rsidRDefault="00B018E4" w:rsidP="1AC0B35C">
    <w:pPr>
      <w:tabs>
        <w:tab w:val="center" w:pos="6480"/>
        <w:tab w:val="right" w:pos="12960"/>
      </w:tabs>
      <w:rPr>
        <w:iCs/>
      </w:rPr>
    </w:pPr>
    <w:r w:rsidRPr="00614D58">
      <w:rPr>
        <w:iCs/>
        <w:color w:val="000000" w:themeColor="text1"/>
      </w:rPr>
      <w:t>PVI-4.</w:t>
    </w:r>
    <w:r>
      <w:rPr>
        <w:iCs/>
        <w:color w:val="000000" w:themeColor="text1"/>
      </w:rPr>
      <w:t>5</w:t>
    </w:r>
    <w:r w:rsidRPr="00614D58">
      <w:rPr>
        <w:iCs/>
        <w:color w:val="000000" w:themeColor="text1"/>
      </w:rPr>
      <w:t>-OQ</w:t>
    </w:r>
    <w:r w:rsidRPr="002566E3">
      <w:rPr>
        <w:iCs/>
        <w:color w:val="000000" w:themeColor="text1"/>
      </w:rPr>
      <w:t>-</w:t>
    </w:r>
    <w:r w:rsidRPr="00614D58">
      <w:rPr>
        <w:iCs/>
        <w:color w:val="000000" w:themeColor="text1"/>
      </w:rPr>
      <w:t>0</w:t>
    </w:r>
    <w:r>
      <w:rPr>
        <w:iCs/>
        <w:color w:val="000000" w:themeColor="text1"/>
      </w:rPr>
      <w:t>40-1.0</w:t>
    </w:r>
    <w:r w:rsidRPr="003E63D2">
      <w:tab/>
    </w:r>
    <w:r w:rsidRPr="003E63D2">
      <w:rPr>
        <w:iCs/>
      </w:rPr>
      <w:t>Confidential</w:t>
    </w:r>
    <w:r w:rsidRPr="003E63D2">
      <w:tab/>
    </w:r>
    <w:r w:rsidRPr="003E63D2">
      <w:rPr>
        <w:iCs/>
      </w:rPr>
      <w:t xml:space="preserve">Page </w:t>
    </w:r>
    <w:r w:rsidRPr="003E63D2">
      <w:rPr>
        <w:iCs/>
        <w:noProof/>
      </w:rPr>
      <w:fldChar w:fldCharType="begin"/>
    </w:r>
    <w:r w:rsidRPr="003E63D2">
      <w:instrText xml:space="preserve"> PAGE </w:instrText>
    </w:r>
    <w:r w:rsidRPr="003E63D2">
      <w:fldChar w:fldCharType="separate"/>
    </w:r>
    <w:r w:rsidRPr="003E63D2">
      <w:rPr>
        <w:noProof/>
      </w:rPr>
      <w:t>22</w:t>
    </w:r>
    <w:r w:rsidRPr="003E63D2">
      <w:rPr>
        <w:iCs/>
        <w:noProof/>
      </w:rPr>
      <w:fldChar w:fldCharType="end"/>
    </w:r>
    <w:r w:rsidRPr="003E63D2">
      <w:rPr>
        <w:iCs/>
      </w:rPr>
      <w:t xml:space="preserve"> of </w:t>
    </w:r>
    <w:r>
      <w:rPr>
        <w:noProof/>
      </w:rPr>
      <w:fldChar w:fldCharType="begin"/>
    </w:r>
    <w:r>
      <w:rPr>
        <w:noProof/>
      </w:rPr>
      <w:instrText xml:space="preserve"> NUMPAGES </w:instrText>
    </w:r>
    <w:r>
      <w:rPr>
        <w:noProof/>
      </w:rPr>
      <w:fldChar w:fldCharType="separate"/>
    </w:r>
    <w:r w:rsidRPr="003E63D2">
      <w:rPr>
        <w:noProof/>
      </w:rPr>
      <w:t>23</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E7D2D" w14:textId="77777777" w:rsidR="00B018E4" w:rsidRPr="00B33925" w:rsidRDefault="00B018E4" w:rsidP="008D58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5AC55" w14:textId="77777777" w:rsidR="00DC5429" w:rsidRDefault="00DC5429">
      <w:r>
        <w:separator/>
      </w:r>
    </w:p>
  </w:footnote>
  <w:footnote w:type="continuationSeparator" w:id="0">
    <w:p w14:paraId="6969910F" w14:textId="77777777" w:rsidR="00DC5429" w:rsidRDefault="00DC5429">
      <w:r>
        <w:continuationSeparator/>
      </w:r>
    </w:p>
  </w:footnote>
  <w:footnote w:type="continuationNotice" w:id="1">
    <w:p w14:paraId="15139EB0" w14:textId="77777777" w:rsidR="00DC5429" w:rsidRDefault="00DC54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8948A" w14:textId="5E434752" w:rsidR="00B018E4" w:rsidRDefault="00B018E4">
    <w:pPr>
      <w:tabs>
        <w:tab w:val="center" w:pos="7200"/>
      </w:tabs>
      <w:spacing w:after="120"/>
    </w:pPr>
    <w:r>
      <w:rPr>
        <w:noProof/>
      </w:rPr>
      <w:drawing>
        <wp:inline distT="0" distB="0" distL="0" distR="0" wp14:anchorId="543179E4" wp14:editId="561407BA">
          <wp:extent cx="981075" cy="45591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981075" cy="455911"/>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476D1" w14:textId="29BFF25B" w:rsidR="00B018E4" w:rsidRDefault="00B018E4" w:rsidP="008F44B4">
    <w:pPr>
      <w:tabs>
        <w:tab w:val="left" w:pos="690"/>
        <w:tab w:val="left" w:pos="915"/>
        <w:tab w:val="center" w:pos="6480"/>
      </w:tabs>
      <w:rPr>
        <w:b/>
        <w:sz w:val="24"/>
        <w:szCs w:val="24"/>
      </w:rPr>
    </w:pPr>
    <w:r>
      <w:rPr>
        <w:noProof/>
      </w:rPr>
      <w:drawing>
        <wp:inline distT="0" distB="0" distL="0" distR="0" wp14:anchorId="5F63285A" wp14:editId="1074CBF6">
          <wp:extent cx="981075" cy="455911"/>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981075" cy="455911"/>
                  </a:xfrm>
                  <a:prstGeom prst="rect">
                    <a:avLst/>
                  </a:prstGeom>
                </pic:spPr>
              </pic:pic>
            </a:graphicData>
          </a:graphic>
        </wp:inline>
      </w:drawing>
    </w:r>
    <w:r>
      <w:rPr>
        <w:b/>
        <w:sz w:val="24"/>
        <w:szCs w:val="24"/>
      </w:rPr>
      <w:tab/>
    </w:r>
    <w:r>
      <w:rPr>
        <w:b/>
        <w:sz w:val="24"/>
        <w:szCs w:val="24"/>
      </w:rPr>
      <w:tab/>
    </w:r>
    <w:r>
      <w:rPr>
        <w:b/>
        <w:sz w:val="24"/>
        <w:szCs w:val="24"/>
      </w:rPr>
      <w:tab/>
    </w:r>
    <w:r>
      <w:rPr>
        <w:b/>
        <w:sz w:val="24"/>
        <w:szCs w:val="24"/>
      </w:rPr>
      <w:tab/>
    </w:r>
  </w:p>
  <w:p w14:paraId="6FA49EBF" w14:textId="2234649E" w:rsidR="00B018E4" w:rsidRPr="00CD3CEB" w:rsidRDefault="00B018E4">
    <w:pPr>
      <w:rPr>
        <w:rFonts w:ascii="Calibri" w:hAnsi="Calibri" w:cs="Calibri"/>
        <w:b/>
        <w:bCs/>
        <w:color w:val="000000"/>
        <w:sz w:val="22"/>
        <w:szCs w:val="22"/>
      </w:rPr>
    </w:pPr>
    <w:r w:rsidRPr="1AC0B35C">
      <w:rPr>
        <w:b/>
        <w:bCs/>
      </w:rPr>
      <w:t xml:space="preserve">Protocol: </w:t>
    </w:r>
    <w:r w:rsidRPr="00454D02">
      <w:rPr>
        <w:rFonts w:ascii="Calibri" w:hAnsi="Calibri" w:cs="Calibri"/>
        <w:b/>
        <w:bCs/>
        <w:color w:val="000000"/>
        <w:sz w:val="22"/>
        <w:szCs w:val="22"/>
      </w:rPr>
      <w:t>PVI-4.</w:t>
    </w:r>
    <w:r>
      <w:rPr>
        <w:rFonts w:ascii="Calibri" w:hAnsi="Calibri" w:cs="Calibri"/>
        <w:b/>
        <w:bCs/>
        <w:color w:val="000000"/>
        <w:sz w:val="22"/>
        <w:szCs w:val="22"/>
      </w:rPr>
      <w:t>5</w:t>
    </w:r>
    <w:r w:rsidRPr="00454D02">
      <w:rPr>
        <w:rFonts w:ascii="Calibri" w:hAnsi="Calibri" w:cs="Calibri"/>
        <w:b/>
        <w:bCs/>
        <w:color w:val="000000"/>
        <w:sz w:val="22"/>
        <w:szCs w:val="22"/>
      </w:rPr>
      <w:t>-</w:t>
    </w:r>
    <w:r>
      <w:rPr>
        <w:rFonts w:ascii="Calibri" w:hAnsi="Calibri" w:cs="Calibri"/>
        <w:b/>
        <w:bCs/>
        <w:color w:val="000000"/>
        <w:sz w:val="22"/>
        <w:szCs w:val="22"/>
      </w:rPr>
      <w:t>V</w:t>
    </w:r>
    <w:r w:rsidRPr="00454D02">
      <w:rPr>
        <w:rFonts w:ascii="Calibri" w:hAnsi="Calibri" w:cs="Calibri"/>
        <w:b/>
        <w:bCs/>
        <w:color w:val="000000"/>
        <w:sz w:val="22"/>
        <w:szCs w:val="22"/>
      </w:rPr>
      <w:t>TP-1.0</w:t>
    </w:r>
    <w:r>
      <w:rPr>
        <w:rFonts w:ascii="Calibri" w:hAnsi="Calibri" w:cs="Calibri"/>
        <w:b/>
        <w:bCs/>
        <w:color w:val="000000"/>
        <w:sz w:val="22"/>
        <w:szCs w:val="22"/>
      </w:rPr>
      <w:t>   </w:t>
    </w:r>
    <w:proofErr w:type="gramStart"/>
    <w:r w:rsidRPr="1AC0B35C">
      <w:rPr>
        <w:b/>
        <w:bCs/>
      </w:rPr>
      <w:t>Run:_</w:t>
    </w:r>
    <w:proofErr w:type="gramEnd"/>
    <w:r w:rsidRPr="1AC0B35C">
      <w:rPr>
        <w:b/>
        <w:bCs/>
      </w:rPr>
      <w:t>______</w:t>
    </w:r>
    <w:r>
      <w:rPr>
        <w:b/>
        <w:bCs/>
      </w:rPr>
      <w:t xml:space="preserve">                                                                                                                                     </w:t>
    </w:r>
    <w:r>
      <w:rPr>
        <w:b/>
      </w:rPr>
      <w:t>PVI 4.5 OQ 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70613" w14:textId="77777777" w:rsidR="00B018E4" w:rsidRPr="008D58B5" w:rsidRDefault="00B018E4" w:rsidP="008D58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E2D60"/>
    <w:multiLevelType w:val="hybridMultilevel"/>
    <w:tmpl w:val="1EF6280C"/>
    <w:lvl w:ilvl="0" w:tplc="6FA0BC22">
      <w:start w:val="1"/>
      <w:numFmt w:val="lowerLetter"/>
      <w:lvlText w:val="%1)"/>
      <w:lvlJc w:val="left"/>
      <w:pPr>
        <w:ind w:left="720" w:hanging="360"/>
      </w:pPr>
      <w:rPr>
        <w:rFonts w:ascii="Times New Roman" w:hAnsi="Times New Roman"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413AC"/>
    <w:multiLevelType w:val="hybridMultilevel"/>
    <w:tmpl w:val="C28886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7646B77"/>
    <w:multiLevelType w:val="hybridMultilevel"/>
    <w:tmpl w:val="E3DC07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B217DA"/>
    <w:multiLevelType w:val="hybridMultilevel"/>
    <w:tmpl w:val="AF807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890476"/>
    <w:multiLevelType w:val="multilevel"/>
    <w:tmpl w:val="450A04CC"/>
    <w:lvl w:ilvl="0">
      <w:start w:val="1"/>
      <w:numFmt w:val="decimal"/>
      <w:pStyle w:val="ALEXIONHeading1"/>
      <w:isLgl/>
      <w:suff w:val="space"/>
      <w:lvlText w:val="%1. "/>
      <w:lvlJc w:val="left"/>
      <w:pPr>
        <w:ind w:left="0" w:firstLine="0"/>
      </w:pPr>
      <w:rPr>
        <w:rFonts w:ascii="Times New Roman" w:hAnsi="Times New Roman" w:hint="default"/>
        <w:b/>
        <w:i w:val="0"/>
        <w:sz w:val="24"/>
        <w:szCs w:val="24"/>
      </w:rPr>
    </w:lvl>
    <w:lvl w:ilvl="1">
      <w:start w:val="1"/>
      <w:numFmt w:val="decimal"/>
      <w:pStyle w:val="AlexionHeading2"/>
      <w:isLgl/>
      <w:suff w:val="space"/>
      <w:lvlText w:val="%1.%2.  "/>
      <w:lvlJc w:val="left"/>
      <w:pPr>
        <w:ind w:left="0" w:firstLine="0"/>
      </w:pPr>
      <w:rPr>
        <w:rFonts w:ascii="Times New Roman" w:hAnsi="Times New Roman" w:hint="default"/>
        <w:b/>
        <w:i w:val="0"/>
        <w:sz w:val="24"/>
        <w:szCs w:val="24"/>
      </w:rPr>
    </w:lvl>
    <w:lvl w:ilvl="2">
      <w:start w:val="1"/>
      <w:numFmt w:val="decimal"/>
      <w:pStyle w:val="AlexionHeading3"/>
      <w:isLgl/>
      <w:suff w:val="space"/>
      <w:lvlText w:val="%1.%2.%3.  "/>
      <w:lvlJc w:val="left"/>
      <w:pPr>
        <w:ind w:left="0" w:firstLine="0"/>
      </w:pPr>
      <w:rPr>
        <w:rFonts w:ascii="Times New Roman" w:hAnsi="Times New Roman" w:hint="default"/>
        <w:b/>
        <w:i w:val="0"/>
        <w:sz w:val="24"/>
        <w:szCs w:val="24"/>
      </w:rPr>
    </w:lvl>
    <w:lvl w:ilvl="3">
      <w:start w:val="1"/>
      <w:numFmt w:val="decimal"/>
      <w:pStyle w:val="AlexionHeading4"/>
      <w:isLgl/>
      <w:suff w:val="space"/>
      <w:lvlText w:val="%1.%2.%3.%4.  "/>
      <w:lvlJc w:val="left"/>
      <w:pPr>
        <w:ind w:left="0" w:firstLine="0"/>
      </w:pPr>
      <w:rPr>
        <w:rFonts w:ascii="Times New Roman" w:hAnsi="Times New Roman" w:hint="default"/>
        <w:b/>
        <w:i w:val="0"/>
        <w:sz w:val="24"/>
        <w:szCs w:val="24"/>
      </w:rPr>
    </w:lvl>
    <w:lvl w:ilvl="4">
      <w:start w:val="1"/>
      <w:numFmt w:val="decimal"/>
      <w:pStyle w:val="AlexionHeading5"/>
      <w:isLgl/>
      <w:suff w:val="space"/>
      <w:lvlText w:val="%1.%2.%3.%4.%5.  "/>
      <w:lvlJc w:val="left"/>
      <w:pPr>
        <w:ind w:left="0" w:firstLine="0"/>
      </w:pPr>
      <w:rPr>
        <w:rFonts w:ascii="Times New Roman" w:hAnsi="Times New Roman" w:hint="default"/>
        <w:b/>
        <w:i w:val="0"/>
        <w:sz w:val="24"/>
        <w:szCs w:val="24"/>
      </w:rPr>
    </w:lvl>
    <w:lvl w:ilvl="5">
      <w:start w:val="1"/>
      <w:numFmt w:val="decimal"/>
      <w:pStyle w:val="AlexionHeading6"/>
      <w:isLgl/>
      <w:suff w:val="space"/>
      <w:lvlText w:val="%1.%2.%3.%4.%5.%6.  "/>
      <w:lvlJc w:val="left"/>
      <w:pPr>
        <w:ind w:left="0" w:firstLine="0"/>
      </w:pPr>
      <w:rPr>
        <w:rFonts w:ascii="Times New Roman" w:hAnsi="Times New Roman" w:hint="default"/>
        <w:b/>
        <w:i w:val="0"/>
        <w:sz w:val="24"/>
        <w:szCs w:val="24"/>
      </w:rPr>
    </w:lvl>
    <w:lvl w:ilvl="6">
      <w:start w:val="1"/>
      <w:numFmt w:val="decimal"/>
      <w:pStyle w:val="AlexionHeading7"/>
      <w:isLgl/>
      <w:suff w:val="space"/>
      <w:lvlText w:val="%1.%2.%3.%4.%5.%6.%7.  "/>
      <w:lvlJc w:val="left"/>
      <w:pPr>
        <w:ind w:left="0" w:firstLine="0"/>
      </w:pPr>
      <w:rPr>
        <w:rFonts w:ascii="Times New Roman" w:hAnsi="Times New Roman" w:hint="default"/>
        <w:b/>
        <w:i w:val="0"/>
        <w:sz w:val="24"/>
        <w:szCs w:val="24"/>
      </w:rPr>
    </w:lvl>
    <w:lvl w:ilvl="7">
      <w:start w:val="1"/>
      <w:numFmt w:val="decimal"/>
      <w:pStyle w:val="AlexionHeading8"/>
      <w:isLgl/>
      <w:suff w:val="space"/>
      <w:lvlText w:val="%1.%2.%3.%4.%5.%6.%7.%8.  "/>
      <w:lvlJc w:val="left"/>
      <w:pPr>
        <w:ind w:left="0" w:firstLine="0"/>
      </w:pPr>
      <w:rPr>
        <w:rFonts w:ascii="Times New Roman" w:hAnsi="Times New Roman" w:hint="default"/>
        <w:b/>
        <w:i w:val="0"/>
        <w:sz w:val="24"/>
        <w:szCs w:val="24"/>
      </w:rPr>
    </w:lvl>
    <w:lvl w:ilvl="8">
      <w:start w:val="1"/>
      <w:numFmt w:val="decimal"/>
      <w:pStyle w:val="AlexionHeading9"/>
      <w:isLgl/>
      <w:suff w:val="space"/>
      <w:lvlText w:val="%1.%2.%3.%4.%5.%6.%7.%8.%9.  "/>
      <w:lvlJc w:val="left"/>
      <w:pPr>
        <w:ind w:left="0" w:firstLine="0"/>
      </w:pPr>
      <w:rPr>
        <w:rFonts w:ascii="Times New Roman" w:hAnsi="Times New Roman" w:hint="default"/>
        <w:b/>
        <w:i w:val="0"/>
        <w:sz w:val="24"/>
        <w:szCs w:val="24"/>
      </w:rPr>
    </w:lvl>
  </w:abstractNum>
  <w:abstractNum w:abstractNumId="5" w15:restartNumberingAfterBreak="0">
    <w:nsid w:val="64D45F39"/>
    <w:multiLevelType w:val="hybridMultilevel"/>
    <w:tmpl w:val="FBA819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917482"/>
    <w:multiLevelType w:val="multilevel"/>
    <w:tmpl w:val="D8A0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BA519E"/>
    <w:multiLevelType w:val="multilevel"/>
    <w:tmpl w:val="9712FA08"/>
    <w:lvl w:ilvl="0">
      <w:start w:val="1"/>
      <w:numFmt w:val="bullet"/>
      <w:lvlText w:val=""/>
      <w:lvlJc w:val="left"/>
      <w:pPr>
        <w:tabs>
          <w:tab w:val="num" w:pos="720"/>
        </w:tabs>
        <w:ind w:left="720" w:hanging="360"/>
      </w:pPr>
      <w:rPr>
        <w:rFonts w:ascii="Symbol" w:hAnsi="Symbol" w:hint="default"/>
        <w:sz w:val="20"/>
      </w:rPr>
    </w:lvl>
    <w:lvl w:ilvl="1">
      <w:start w:val="2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
  </w:num>
  <w:num w:numId="5">
    <w:abstractNumId w:val="5"/>
  </w:num>
  <w:num w:numId="6">
    <w:abstractNumId w:val="1"/>
  </w:num>
  <w:num w:numId="7">
    <w:abstractNumId w:val="0"/>
  </w:num>
  <w:num w:numId="8">
    <w:abstractNumId w:val="6"/>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uthviN">
    <w15:presenceInfo w15:providerId="AD" w15:userId="S::Pruthvi.N@rxlogix.com::1ab7d59b-bc24-4cf2-821a-dc0c6278d8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64" w:dllVersion="0" w:nlCheck="1" w:checkStyle="0"/>
  <w:activeWritingStyle w:appName="MSWord" w:lang="en-IN" w:vendorID="64" w:dllVersion="0" w:nlCheck="1" w:checkStyle="0"/>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870"/>
    <w:rsid w:val="0000081C"/>
    <w:rsid w:val="00000DFD"/>
    <w:rsid w:val="00001407"/>
    <w:rsid w:val="00001A31"/>
    <w:rsid w:val="00004155"/>
    <w:rsid w:val="00005167"/>
    <w:rsid w:val="00007F7F"/>
    <w:rsid w:val="00010124"/>
    <w:rsid w:val="000113A0"/>
    <w:rsid w:val="00012FDB"/>
    <w:rsid w:val="0001417E"/>
    <w:rsid w:val="000144FE"/>
    <w:rsid w:val="00014847"/>
    <w:rsid w:val="000149F9"/>
    <w:rsid w:val="000165A1"/>
    <w:rsid w:val="00016634"/>
    <w:rsid w:val="00017A97"/>
    <w:rsid w:val="0002089D"/>
    <w:rsid w:val="00022ACC"/>
    <w:rsid w:val="00024996"/>
    <w:rsid w:val="00025717"/>
    <w:rsid w:val="000265F4"/>
    <w:rsid w:val="00026887"/>
    <w:rsid w:val="0002749D"/>
    <w:rsid w:val="000307CA"/>
    <w:rsid w:val="00031389"/>
    <w:rsid w:val="00031A55"/>
    <w:rsid w:val="00031ED9"/>
    <w:rsid w:val="00032A10"/>
    <w:rsid w:val="00035564"/>
    <w:rsid w:val="00035BFC"/>
    <w:rsid w:val="000372D4"/>
    <w:rsid w:val="00037529"/>
    <w:rsid w:val="00037E98"/>
    <w:rsid w:val="000402D6"/>
    <w:rsid w:val="000403B3"/>
    <w:rsid w:val="0004160E"/>
    <w:rsid w:val="00042C99"/>
    <w:rsid w:val="0004400C"/>
    <w:rsid w:val="00044E93"/>
    <w:rsid w:val="00044F17"/>
    <w:rsid w:val="0004538B"/>
    <w:rsid w:val="00045CE8"/>
    <w:rsid w:val="000473D1"/>
    <w:rsid w:val="00051CF4"/>
    <w:rsid w:val="000527FF"/>
    <w:rsid w:val="000600FA"/>
    <w:rsid w:val="0006293C"/>
    <w:rsid w:val="00067C6C"/>
    <w:rsid w:val="00072FFB"/>
    <w:rsid w:val="00073C1C"/>
    <w:rsid w:val="00075285"/>
    <w:rsid w:val="000763BC"/>
    <w:rsid w:val="000767D3"/>
    <w:rsid w:val="00077089"/>
    <w:rsid w:val="00082F6E"/>
    <w:rsid w:val="0008526A"/>
    <w:rsid w:val="00085797"/>
    <w:rsid w:val="00090950"/>
    <w:rsid w:val="00095923"/>
    <w:rsid w:val="00096D53"/>
    <w:rsid w:val="00097F96"/>
    <w:rsid w:val="000A0A77"/>
    <w:rsid w:val="000A0C85"/>
    <w:rsid w:val="000A11A3"/>
    <w:rsid w:val="000A14F4"/>
    <w:rsid w:val="000A572C"/>
    <w:rsid w:val="000A6EB0"/>
    <w:rsid w:val="000B1315"/>
    <w:rsid w:val="000B1832"/>
    <w:rsid w:val="000B7785"/>
    <w:rsid w:val="000B7E7A"/>
    <w:rsid w:val="000C110A"/>
    <w:rsid w:val="000C27C0"/>
    <w:rsid w:val="000C2CC1"/>
    <w:rsid w:val="000C60C0"/>
    <w:rsid w:val="000C7552"/>
    <w:rsid w:val="000D1718"/>
    <w:rsid w:val="000D2772"/>
    <w:rsid w:val="000D2823"/>
    <w:rsid w:val="000D293F"/>
    <w:rsid w:val="000D3EDC"/>
    <w:rsid w:val="000D453B"/>
    <w:rsid w:val="000D587A"/>
    <w:rsid w:val="000D6076"/>
    <w:rsid w:val="000D76E1"/>
    <w:rsid w:val="000D78D6"/>
    <w:rsid w:val="000D7D87"/>
    <w:rsid w:val="000E5DBB"/>
    <w:rsid w:val="000E6B78"/>
    <w:rsid w:val="000E727B"/>
    <w:rsid w:val="000F1922"/>
    <w:rsid w:val="000F21FF"/>
    <w:rsid w:val="000F2A92"/>
    <w:rsid w:val="000F3EAB"/>
    <w:rsid w:val="000F701F"/>
    <w:rsid w:val="001002F7"/>
    <w:rsid w:val="00100BCF"/>
    <w:rsid w:val="00101409"/>
    <w:rsid w:val="001029ED"/>
    <w:rsid w:val="00103296"/>
    <w:rsid w:val="00103D5A"/>
    <w:rsid w:val="00105044"/>
    <w:rsid w:val="0010526C"/>
    <w:rsid w:val="0010674E"/>
    <w:rsid w:val="001121AD"/>
    <w:rsid w:val="0011317E"/>
    <w:rsid w:val="00114EAC"/>
    <w:rsid w:val="0011665C"/>
    <w:rsid w:val="00116C0C"/>
    <w:rsid w:val="00116CB5"/>
    <w:rsid w:val="00117510"/>
    <w:rsid w:val="0012023B"/>
    <w:rsid w:val="00121129"/>
    <w:rsid w:val="00123169"/>
    <w:rsid w:val="00125005"/>
    <w:rsid w:val="00126126"/>
    <w:rsid w:val="00131AE9"/>
    <w:rsid w:val="00133BB7"/>
    <w:rsid w:val="0013681E"/>
    <w:rsid w:val="00136EC1"/>
    <w:rsid w:val="00141A77"/>
    <w:rsid w:val="00142638"/>
    <w:rsid w:val="00142A94"/>
    <w:rsid w:val="00143412"/>
    <w:rsid w:val="00143EA0"/>
    <w:rsid w:val="00144C88"/>
    <w:rsid w:val="00145691"/>
    <w:rsid w:val="00146B02"/>
    <w:rsid w:val="001477F0"/>
    <w:rsid w:val="00150A82"/>
    <w:rsid w:val="00150B04"/>
    <w:rsid w:val="00151188"/>
    <w:rsid w:val="00153C6E"/>
    <w:rsid w:val="00156E94"/>
    <w:rsid w:val="001610EE"/>
    <w:rsid w:val="0016163D"/>
    <w:rsid w:val="00162CBA"/>
    <w:rsid w:val="00164666"/>
    <w:rsid w:val="00164A29"/>
    <w:rsid w:val="00165FA2"/>
    <w:rsid w:val="001672C0"/>
    <w:rsid w:val="001710EF"/>
    <w:rsid w:val="00171BC7"/>
    <w:rsid w:val="00172B6C"/>
    <w:rsid w:val="00173306"/>
    <w:rsid w:val="00173D5F"/>
    <w:rsid w:val="00176C46"/>
    <w:rsid w:val="00176EFF"/>
    <w:rsid w:val="001775F2"/>
    <w:rsid w:val="00177B9C"/>
    <w:rsid w:val="001805BD"/>
    <w:rsid w:val="00181E75"/>
    <w:rsid w:val="00182008"/>
    <w:rsid w:val="0018279B"/>
    <w:rsid w:val="00182AE8"/>
    <w:rsid w:val="00182DEE"/>
    <w:rsid w:val="00185488"/>
    <w:rsid w:val="001861AF"/>
    <w:rsid w:val="0018750B"/>
    <w:rsid w:val="00190474"/>
    <w:rsid w:val="0019203D"/>
    <w:rsid w:val="0019445E"/>
    <w:rsid w:val="001946F6"/>
    <w:rsid w:val="001A02F1"/>
    <w:rsid w:val="001A1F10"/>
    <w:rsid w:val="001A2855"/>
    <w:rsid w:val="001A2C4A"/>
    <w:rsid w:val="001A4437"/>
    <w:rsid w:val="001A4AC1"/>
    <w:rsid w:val="001A4BC5"/>
    <w:rsid w:val="001A5EA5"/>
    <w:rsid w:val="001A72B1"/>
    <w:rsid w:val="001A7555"/>
    <w:rsid w:val="001B03EE"/>
    <w:rsid w:val="001B1F1F"/>
    <w:rsid w:val="001B2130"/>
    <w:rsid w:val="001B3069"/>
    <w:rsid w:val="001B495F"/>
    <w:rsid w:val="001B5CEB"/>
    <w:rsid w:val="001C0D5D"/>
    <w:rsid w:val="001C2784"/>
    <w:rsid w:val="001C4254"/>
    <w:rsid w:val="001C550D"/>
    <w:rsid w:val="001C5705"/>
    <w:rsid w:val="001C5E31"/>
    <w:rsid w:val="001D2D6D"/>
    <w:rsid w:val="001D2E05"/>
    <w:rsid w:val="001D3C0D"/>
    <w:rsid w:val="001D595C"/>
    <w:rsid w:val="001D67A1"/>
    <w:rsid w:val="001E036D"/>
    <w:rsid w:val="001E1283"/>
    <w:rsid w:val="001E2973"/>
    <w:rsid w:val="001E404B"/>
    <w:rsid w:val="001E4E6D"/>
    <w:rsid w:val="001E5F5C"/>
    <w:rsid w:val="001E7641"/>
    <w:rsid w:val="001E7BC6"/>
    <w:rsid w:val="001F112A"/>
    <w:rsid w:val="001F1B72"/>
    <w:rsid w:val="001F3876"/>
    <w:rsid w:val="001F3F5D"/>
    <w:rsid w:val="001F55C8"/>
    <w:rsid w:val="001F55F0"/>
    <w:rsid w:val="001F565E"/>
    <w:rsid w:val="001F6687"/>
    <w:rsid w:val="00202C39"/>
    <w:rsid w:val="002032A0"/>
    <w:rsid w:val="002053C9"/>
    <w:rsid w:val="002059A5"/>
    <w:rsid w:val="00206623"/>
    <w:rsid w:val="002067F3"/>
    <w:rsid w:val="00206E83"/>
    <w:rsid w:val="002117AD"/>
    <w:rsid w:val="0021442F"/>
    <w:rsid w:val="002146E5"/>
    <w:rsid w:val="00215425"/>
    <w:rsid w:val="00220274"/>
    <w:rsid w:val="002203C5"/>
    <w:rsid w:val="00220D4E"/>
    <w:rsid w:val="002230BB"/>
    <w:rsid w:val="002254BE"/>
    <w:rsid w:val="0022700C"/>
    <w:rsid w:val="00227167"/>
    <w:rsid w:val="00227AE2"/>
    <w:rsid w:val="00231484"/>
    <w:rsid w:val="00231E59"/>
    <w:rsid w:val="002338DE"/>
    <w:rsid w:val="00234782"/>
    <w:rsid w:val="00236F15"/>
    <w:rsid w:val="00237228"/>
    <w:rsid w:val="00240680"/>
    <w:rsid w:val="00240710"/>
    <w:rsid w:val="00240ADB"/>
    <w:rsid w:val="00241B4E"/>
    <w:rsid w:val="002420CB"/>
    <w:rsid w:val="00242466"/>
    <w:rsid w:val="002462E5"/>
    <w:rsid w:val="00247296"/>
    <w:rsid w:val="002477E2"/>
    <w:rsid w:val="00247ADC"/>
    <w:rsid w:val="0025030B"/>
    <w:rsid w:val="002503C9"/>
    <w:rsid w:val="0025061E"/>
    <w:rsid w:val="0025066C"/>
    <w:rsid w:val="00251249"/>
    <w:rsid w:val="002532AC"/>
    <w:rsid w:val="002537AF"/>
    <w:rsid w:val="002554DA"/>
    <w:rsid w:val="002566E3"/>
    <w:rsid w:val="00260353"/>
    <w:rsid w:val="00260FA1"/>
    <w:rsid w:val="002616ED"/>
    <w:rsid w:val="00261BDC"/>
    <w:rsid w:val="00262E3B"/>
    <w:rsid w:val="00263D18"/>
    <w:rsid w:val="002642FC"/>
    <w:rsid w:val="00265248"/>
    <w:rsid w:val="002659EE"/>
    <w:rsid w:val="00270067"/>
    <w:rsid w:val="0027014B"/>
    <w:rsid w:val="00272102"/>
    <w:rsid w:val="00273C9B"/>
    <w:rsid w:val="002747F8"/>
    <w:rsid w:val="0027574D"/>
    <w:rsid w:val="00275F25"/>
    <w:rsid w:val="0027714D"/>
    <w:rsid w:val="00277674"/>
    <w:rsid w:val="00277BCE"/>
    <w:rsid w:val="002802F5"/>
    <w:rsid w:val="0028058D"/>
    <w:rsid w:val="00280AB0"/>
    <w:rsid w:val="0028265C"/>
    <w:rsid w:val="0028282E"/>
    <w:rsid w:val="002829B1"/>
    <w:rsid w:val="00283375"/>
    <w:rsid w:val="0028366F"/>
    <w:rsid w:val="00283DF8"/>
    <w:rsid w:val="0028417B"/>
    <w:rsid w:val="002868C7"/>
    <w:rsid w:val="00287B1F"/>
    <w:rsid w:val="00290755"/>
    <w:rsid w:val="00292F7B"/>
    <w:rsid w:val="00293128"/>
    <w:rsid w:val="00293DFD"/>
    <w:rsid w:val="00294FAE"/>
    <w:rsid w:val="00295958"/>
    <w:rsid w:val="00296270"/>
    <w:rsid w:val="00296BDF"/>
    <w:rsid w:val="002A1D46"/>
    <w:rsid w:val="002A28F5"/>
    <w:rsid w:val="002A473A"/>
    <w:rsid w:val="002A71C4"/>
    <w:rsid w:val="002A7FEE"/>
    <w:rsid w:val="002B48EA"/>
    <w:rsid w:val="002B52CF"/>
    <w:rsid w:val="002B59FE"/>
    <w:rsid w:val="002C138C"/>
    <w:rsid w:val="002C1CFF"/>
    <w:rsid w:val="002C1DCB"/>
    <w:rsid w:val="002C1E78"/>
    <w:rsid w:val="002C3C95"/>
    <w:rsid w:val="002C445E"/>
    <w:rsid w:val="002C4E21"/>
    <w:rsid w:val="002C507F"/>
    <w:rsid w:val="002C7DBE"/>
    <w:rsid w:val="002D01A4"/>
    <w:rsid w:val="002D091C"/>
    <w:rsid w:val="002D0D56"/>
    <w:rsid w:val="002D1C4C"/>
    <w:rsid w:val="002D2736"/>
    <w:rsid w:val="002D556D"/>
    <w:rsid w:val="002D678B"/>
    <w:rsid w:val="002E184A"/>
    <w:rsid w:val="002E1949"/>
    <w:rsid w:val="002E2CA0"/>
    <w:rsid w:val="002E3968"/>
    <w:rsid w:val="002E439D"/>
    <w:rsid w:val="002E4A8C"/>
    <w:rsid w:val="002E4F3B"/>
    <w:rsid w:val="002E5C05"/>
    <w:rsid w:val="002F2F12"/>
    <w:rsid w:val="002F3125"/>
    <w:rsid w:val="002F3965"/>
    <w:rsid w:val="002F63CE"/>
    <w:rsid w:val="002F6526"/>
    <w:rsid w:val="002F7AA5"/>
    <w:rsid w:val="00300C9C"/>
    <w:rsid w:val="003012DC"/>
    <w:rsid w:val="00302023"/>
    <w:rsid w:val="00302B5A"/>
    <w:rsid w:val="0030300F"/>
    <w:rsid w:val="00303F10"/>
    <w:rsid w:val="003040CC"/>
    <w:rsid w:val="00304635"/>
    <w:rsid w:val="00305159"/>
    <w:rsid w:val="003052FE"/>
    <w:rsid w:val="00307FAC"/>
    <w:rsid w:val="003108D4"/>
    <w:rsid w:val="00311655"/>
    <w:rsid w:val="00311CB6"/>
    <w:rsid w:val="0031314B"/>
    <w:rsid w:val="003163C7"/>
    <w:rsid w:val="00320B13"/>
    <w:rsid w:val="003211B9"/>
    <w:rsid w:val="003220BB"/>
    <w:rsid w:val="00322D1F"/>
    <w:rsid w:val="00323684"/>
    <w:rsid w:val="0032400D"/>
    <w:rsid w:val="003254DD"/>
    <w:rsid w:val="003255D4"/>
    <w:rsid w:val="003263DA"/>
    <w:rsid w:val="00330F18"/>
    <w:rsid w:val="003316E0"/>
    <w:rsid w:val="003325A1"/>
    <w:rsid w:val="00332649"/>
    <w:rsid w:val="00332FE7"/>
    <w:rsid w:val="00333CC6"/>
    <w:rsid w:val="00334834"/>
    <w:rsid w:val="00334BCD"/>
    <w:rsid w:val="003352A5"/>
    <w:rsid w:val="00335AFF"/>
    <w:rsid w:val="003360E1"/>
    <w:rsid w:val="00336547"/>
    <w:rsid w:val="00341FF1"/>
    <w:rsid w:val="003436A4"/>
    <w:rsid w:val="0034466D"/>
    <w:rsid w:val="0034775F"/>
    <w:rsid w:val="00352F61"/>
    <w:rsid w:val="00353AAF"/>
    <w:rsid w:val="00353D03"/>
    <w:rsid w:val="00353E89"/>
    <w:rsid w:val="00355D98"/>
    <w:rsid w:val="0035637F"/>
    <w:rsid w:val="0035697D"/>
    <w:rsid w:val="0036050B"/>
    <w:rsid w:val="00361526"/>
    <w:rsid w:val="0036460E"/>
    <w:rsid w:val="00364B9F"/>
    <w:rsid w:val="00364D33"/>
    <w:rsid w:val="00365C35"/>
    <w:rsid w:val="003665F2"/>
    <w:rsid w:val="0036752C"/>
    <w:rsid w:val="00372639"/>
    <w:rsid w:val="0037319F"/>
    <w:rsid w:val="003777B2"/>
    <w:rsid w:val="00380E7B"/>
    <w:rsid w:val="00382557"/>
    <w:rsid w:val="0038488F"/>
    <w:rsid w:val="0038566F"/>
    <w:rsid w:val="00385ABE"/>
    <w:rsid w:val="003860E0"/>
    <w:rsid w:val="00391678"/>
    <w:rsid w:val="00392145"/>
    <w:rsid w:val="003923F1"/>
    <w:rsid w:val="0039258B"/>
    <w:rsid w:val="00392629"/>
    <w:rsid w:val="003929DB"/>
    <w:rsid w:val="003946BE"/>
    <w:rsid w:val="003957CE"/>
    <w:rsid w:val="003967F7"/>
    <w:rsid w:val="003A3342"/>
    <w:rsid w:val="003A4BE1"/>
    <w:rsid w:val="003A5022"/>
    <w:rsid w:val="003A5116"/>
    <w:rsid w:val="003A60E3"/>
    <w:rsid w:val="003A72D7"/>
    <w:rsid w:val="003A7387"/>
    <w:rsid w:val="003B11D8"/>
    <w:rsid w:val="003B29DF"/>
    <w:rsid w:val="003B2F4E"/>
    <w:rsid w:val="003B3073"/>
    <w:rsid w:val="003B462A"/>
    <w:rsid w:val="003B4AF2"/>
    <w:rsid w:val="003B5716"/>
    <w:rsid w:val="003B7287"/>
    <w:rsid w:val="003B7BEE"/>
    <w:rsid w:val="003C1334"/>
    <w:rsid w:val="003C1A99"/>
    <w:rsid w:val="003C27AD"/>
    <w:rsid w:val="003C3809"/>
    <w:rsid w:val="003C3D1E"/>
    <w:rsid w:val="003C45A4"/>
    <w:rsid w:val="003C4979"/>
    <w:rsid w:val="003C5A51"/>
    <w:rsid w:val="003D1209"/>
    <w:rsid w:val="003D1553"/>
    <w:rsid w:val="003D1977"/>
    <w:rsid w:val="003D393A"/>
    <w:rsid w:val="003D3988"/>
    <w:rsid w:val="003D6CCA"/>
    <w:rsid w:val="003D7FE0"/>
    <w:rsid w:val="003E046A"/>
    <w:rsid w:val="003E113D"/>
    <w:rsid w:val="003E11F6"/>
    <w:rsid w:val="003E1B5A"/>
    <w:rsid w:val="003E1DB3"/>
    <w:rsid w:val="003E1ECD"/>
    <w:rsid w:val="003E2AF7"/>
    <w:rsid w:val="003E33A4"/>
    <w:rsid w:val="003E48CE"/>
    <w:rsid w:val="003E4AAF"/>
    <w:rsid w:val="003E4F61"/>
    <w:rsid w:val="003E63D2"/>
    <w:rsid w:val="003E7342"/>
    <w:rsid w:val="003F19D0"/>
    <w:rsid w:val="003F1FC5"/>
    <w:rsid w:val="003F264B"/>
    <w:rsid w:val="003F6676"/>
    <w:rsid w:val="003F6827"/>
    <w:rsid w:val="003F6994"/>
    <w:rsid w:val="003F69CD"/>
    <w:rsid w:val="0040122B"/>
    <w:rsid w:val="00401796"/>
    <w:rsid w:val="0040189C"/>
    <w:rsid w:val="00401D91"/>
    <w:rsid w:val="004037DC"/>
    <w:rsid w:val="00403BC0"/>
    <w:rsid w:val="00404616"/>
    <w:rsid w:val="004059A0"/>
    <w:rsid w:val="00411B3B"/>
    <w:rsid w:val="00415391"/>
    <w:rsid w:val="00415BA7"/>
    <w:rsid w:val="00415CAF"/>
    <w:rsid w:val="00416131"/>
    <w:rsid w:val="0042025B"/>
    <w:rsid w:val="00422DD4"/>
    <w:rsid w:val="00423E6D"/>
    <w:rsid w:val="00425D13"/>
    <w:rsid w:val="00430761"/>
    <w:rsid w:val="004364EE"/>
    <w:rsid w:val="00437D5D"/>
    <w:rsid w:val="00441756"/>
    <w:rsid w:val="00442193"/>
    <w:rsid w:val="004427AD"/>
    <w:rsid w:val="004435A1"/>
    <w:rsid w:val="004454BE"/>
    <w:rsid w:val="00445BBE"/>
    <w:rsid w:val="004465A2"/>
    <w:rsid w:val="00450AC0"/>
    <w:rsid w:val="004514F0"/>
    <w:rsid w:val="00451762"/>
    <w:rsid w:val="00452813"/>
    <w:rsid w:val="004542E8"/>
    <w:rsid w:val="00454921"/>
    <w:rsid w:val="00454D02"/>
    <w:rsid w:val="00454E89"/>
    <w:rsid w:val="004558F4"/>
    <w:rsid w:val="00455CC4"/>
    <w:rsid w:val="004574B0"/>
    <w:rsid w:val="00464785"/>
    <w:rsid w:val="00465542"/>
    <w:rsid w:val="0046664A"/>
    <w:rsid w:val="00466697"/>
    <w:rsid w:val="004666E3"/>
    <w:rsid w:val="004667D9"/>
    <w:rsid w:val="004718DF"/>
    <w:rsid w:val="00471997"/>
    <w:rsid w:val="00474358"/>
    <w:rsid w:val="0047436E"/>
    <w:rsid w:val="0047659E"/>
    <w:rsid w:val="0047742A"/>
    <w:rsid w:val="00477EA1"/>
    <w:rsid w:val="0048050E"/>
    <w:rsid w:val="00481012"/>
    <w:rsid w:val="004812F7"/>
    <w:rsid w:val="00482038"/>
    <w:rsid w:val="00483057"/>
    <w:rsid w:val="004844E8"/>
    <w:rsid w:val="00485A69"/>
    <w:rsid w:val="00486BD4"/>
    <w:rsid w:val="004908F9"/>
    <w:rsid w:val="00490AF6"/>
    <w:rsid w:val="004910FD"/>
    <w:rsid w:val="00491C37"/>
    <w:rsid w:val="00496845"/>
    <w:rsid w:val="0049692C"/>
    <w:rsid w:val="004A1438"/>
    <w:rsid w:val="004A2C35"/>
    <w:rsid w:val="004A33FA"/>
    <w:rsid w:val="004A40B3"/>
    <w:rsid w:val="004A46F9"/>
    <w:rsid w:val="004A6213"/>
    <w:rsid w:val="004A6BE3"/>
    <w:rsid w:val="004A77A6"/>
    <w:rsid w:val="004B06FF"/>
    <w:rsid w:val="004B2E12"/>
    <w:rsid w:val="004B382F"/>
    <w:rsid w:val="004B3DC3"/>
    <w:rsid w:val="004B3E74"/>
    <w:rsid w:val="004B4BE5"/>
    <w:rsid w:val="004B60D6"/>
    <w:rsid w:val="004B6286"/>
    <w:rsid w:val="004B62E2"/>
    <w:rsid w:val="004C10B2"/>
    <w:rsid w:val="004C170B"/>
    <w:rsid w:val="004C2CB9"/>
    <w:rsid w:val="004D03EE"/>
    <w:rsid w:val="004D084E"/>
    <w:rsid w:val="004D1476"/>
    <w:rsid w:val="004D17E6"/>
    <w:rsid w:val="004D20A0"/>
    <w:rsid w:val="004D2459"/>
    <w:rsid w:val="004D41B2"/>
    <w:rsid w:val="004D4D73"/>
    <w:rsid w:val="004D634E"/>
    <w:rsid w:val="004D7CAF"/>
    <w:rsid w:val="004D7FCE"/>
    <w:rsid w:val="004E1D85"/>
    <w:rsid w:val="004E1FD4"/>
    <w:rsid w:val="004E379A"/>
    <w:rsid w:val="004E417E"/>
    <w:rsid w:val="004E4FAC"/>
    <w:rsid w:val="004F0356"/>
    <w:rsid w:val="004F457E"/>
    <w:rsid w:val="004F51AD"/>
    <w:rsid w:val="004F5209"/>
    <w:rsid w:val="004F59CD"/>
    <w:rsid w:val="004F5B6F"/>
    <w:rsid w:val="004F6559"/>
    <w:rsid w:val="005037EF"/>
    <w:rsid w:val="00504489"/>
    <w:rsid w:val="00506C97"/>
    <w:rsid w:val="0050740F"/>
    <w:rsid w:val="00510EEE"/>
    <w:rsid w:val="005134CB"/>
    <w:rsid w:val="00515443"/>
    <w:rsid w:val="00515967"/>
    <w:rsid w:val="00515A35"/>
    <w:rsid w:val="00516516"/>
    <w:rsid w:val="00516FB9"/>
    <w:rsid w:val="005203EE"/>
    <w:rsid w:val="005210DD"/>
    <w:rsid w:val="005229E9"/>
    <w:rsid w:val="00522A9F"/>
    <w:rsid w:val="0052342C"/>
    <w:rsid w:val="00523779"/>
    <w:rsid w:val="00523C0F"/>
    <w:rsid w:val="00524D03"/>
    <w:rsid w:val="00527B0D"/>
    <w:rsid w:val="00530750"/>
    <w:rsid w:val="00530795"/>
    <w:rsid w:val="00531BF0"/>
    <w:rsid w:val="005336BB"/>
    <w:rsid w:val="00534143"/>
    <w:rsid w:val="00535F9F"/>
    <w:rsid w:val="00537212"/>
    <w:rsid w:val="0053745A"/>
    <w:rsid w:val="005407A7"/>
    <w:rsid w:val="005436E7"/>
    <w:rsid w:val="00544C38"/>
    <w:rsid w:val="00544D6E"/>
    <w:rsid w:val="00545E59"/>
    <w:rsid w:val="005460FF"/>
    <w:rsid w:val="00546849"/>
    <w:rsid w:val="00547839"/>
    <w:rsid w:val="00550BEA"/>
    <w:rsid w:val="00551DA6"/>
    <w:rsid w:val="0055222A"/>
    <w:rsid w:val="005530D8"/>
    <w:rsid w:val="00553EB2"/>
    <w:rsid w:val="00554AC1"/>
    <w:rsid w:val="00555074"/>
    <w:rsid w:val="00555273"/>
    <w:rsid w:val="005556C5"/>
    <w:rsid w:val="005568EB"/>
    <w:rsid w:val="00557168"/>
    <w:rsid w:val="005575C7"/>
    <w:rsid w:val="00557736"/>
    <w:rsid w:val="00557D81"/>
    <w:rsid w:val="00561DB0"/>
    <w:rsid w:val="00565C90"/>
    <w:rsid w:val="0056688D"/>
    <w:rsid w:val="00566A0F"/>
    <w:rsid w:val="005716E2"/>
    <w:rsid w:val="00571FC3"/>
    <w:rsid w:val="00572493"/>
    <w:rsid w:val="00572C01"/>
    <w:rsid w:val="00572D49"/>
    <w:rsid w:val="00573FD3"/>
    <w:rsid w:val="00575E03"/>
    <w:rsid w:val="005768BA"/>
    <w:rsid w:val="005776E7"/>
    <w:rsid w:val="00582EF9"/>
    <w:rsid w:val="00584034"/>
    <w:rsid w:val="005850B2"/>
    <w:rsid w:val="0058768B"/>
    <w:rsid w:val="00587BA4"/>
    <w:rsid w:val="00587BC4"/>
    <w:rsid w:val="005931F6"/>
    <w:rsid w:val="005932C0"/>
    <w:rsid w:val="0059447C"/>
    <w:rsid w:val="0059603A"/>
    <w:rsid w:val="005A0BDD"/>
    <w:rsid w:val="005A0FBB"/>
    <w:rsid w:val="005A5AE6"/>
    <w:rsid w:val="005A7292"/>
    <w:rsid w:val="005A74A3"/>
    <w:rsid w:val="005B1711"/>
    <w:rsid w:val="005B3FAD"/>
    <w:rsid w:val="005B44D1"/>
    <w:rsid w:val="005B61BA"/>
    <w:rsid w:val="005B6FF8"/>
    <w:rsid w:val="005B7CD1"/>
    <w:rsid w:val="005C2145"/>
    <w:rsid w:val="005C22E2"/>
    <w:rsid w:val="005C26DF"/>
    <w:rsid w:val="005C34FB"/>
    <w:rsid w:val="005C440C"/>
    <w:rsid w:val="005C45B3"/>
    <w:rsid w:val="005C485C"/>
    <w:rsid w:val="005C5DDA"/>
    <w:rsid w:val="005C603F"/>
    <w:rsid w:val="005C6261"/>
    <w:rsid w:val="005C6529"/>
    <w:rsid w:val="005D04AD"/>
    <w:rsid w:val="005D04B1"/>
    <w:rsid w:val="005D42D1"/>
    <w:rsid w:val="005D4718"/>
    <w:rsid w:val="005D6CB4"/>
    <w:rsid w:val="005D7B41"/>
    <w:rsid w:val="005D7C32"/>
    <w:rsid w:val="005E2489"/>
    <w:rsid w:val="005E27C7"/>
    <w:rsid w:val="005E4946"/>
    <w:rsid w:val="005E6236"/>
    <w:rsid w:val="005E721F"/>
    <w:rsid w:val="005F0485"/>
    <w:rsid w:val="005F0504"/>
    <w:rsid w:val="005F6837"/>
    <w:rsid w:val="005F6D09"/>
    <w:rsid w:val="005F6D42"/>
    <w:rsid w:val="005F6E19"/>
    <w:rsid w:val="005F7F6A"/>
    <w:rsid w:val="006005A4"/>
    <w:rsid w:val="00600723"/>
    <w:rsid w:val="006014C4"/>
    <w:rsid w:val="00603052"/>
    <w:rsid w:val="00605DDE"/>
    <w:rsid w:val="00605E71"/>
    <w:rsid w:val="006073BB"/>
    <w:rsid w:val="0060788F"/>
    <w:rsid w:val="00610013"/>
    <w:rsid w:val="00610157"/>
    <w:rsid w:val="0061035F"/>
    <w:rsid w:val="006145E5"/>
    <w:rsid w:val="00614D58"/>
    <w:rsid w:val="006153B4"/>
    <w:rsid w:val="00615A06"/>
    <w:rsid w:val="0061673D"/>
    <w:rsid w:val="006171A3"/>
    <w:rsid w:val="006201C8"/>
    <w:rsid w:val="006203FF"/>
    <w:rsid w:val="00620963"/>
    <w:rsid w:val="00622282"/>
    <w:rsid w:val="00622BE7"/>
    <w:rsid w:val="00623DBA"/>
    <w:rsid w:val="00623E97"/>
    <w:rsid w:val="00625E9F"/>
    <w:rsid w:val="0062788D"/>
    <w:rsid w:val="00631AE5"/>
    <w:rsid w:val="00632BF9"/>
    <w:rsid w:val="00633B2B"/>
    <w:rsid w:val="00634334"/>
    <w:rsid w:val="006359E4"/>
    <w:rsid w:val="0063733E"/>
    <w:rsid w:val="00646060"/>
    <w:rsid w:val="00647039"/>
    <w:rsid w:val="006475EE"/>
    <w:rsid w:val="00650556"/>
    <w:rsid w:val="00651BAB"/>
    <w:rsid w:val="006530CB"/>
    <w:rsid w:val="006535A6"/>
    <w:rsid w:val="00654404"/>
    <w:rsid w:val="00654539"/>
    <w:rsid w:val="0065486D"/>
    <w:rsid w:val="00655D7E"/>
    <w:rsid w:val="00656680"/>
    <w:rsid w:val="00657B3C"/>
    <w:rsid w:val="00657F80"/>
    <w:rsid w:val="00660625"/>
    <w:rsid w:val="00660BCA"/>
    <w:rsid w:val="00661294"/>
    <w:rsid w:val="00661F60"/>
    <w:rsid w:val="00662657"/>
    <w:rsid w:val="00662768"/>
    <w:rsid w:val="00662B55"/>
    <w:rsid w:val="00664914"/>
    <w:rsid w:val="00665E42"/>
    <w:rsid w:val="0066782B"/>
    <w:rsid w:val="00671512"/>
    <w:rsid w:val="00671E31"/>
    <w:rsid w:val="00671FE3"/>
    <w:rsid w:val="006723CB"/>
    <w:rsid w:val="0067354F"/>
    <w:rsid w:val="00674AD0"/>
    <w:rsid w:val="00675290"/>
    <w:rsid w:val="00680132"/>
    <w:rsid w:val="00680C67"/>
    <w:rsid w:val="00682AED"/>
    <w:rsid w:val="00686CDC"/>
    <w:rsid w:val="006916F5"/>
    <w:rsid w:val="00694F9D"/>
    <w:rsid w:val="006956BA"/>
    <w:rsid w:val="006957C1"/>
    <w:rsid w:val="0069619D"/>
    <w:rsid w:val="006973C6"/>
    <w:rsid w:val="00697A25"/>
    <w:rsid w:val="006A0816"/>
    <w:rsid w:val="006A1B3E"/>
    <w:rsid w:val="006A1FCB"/>
    <w:rsid w:val="006A2216"/>
    <w:rsid w:val="006A7D13"/>
    <w:rsid w:val="006B6966"/>
    <w:rsid w:val="006B6ED4"/>
    <w:rsid w:val="006C38B4"/>
    <w:rsid w:val="006C39FE"/>
    <w:rsid w:val="006C3B78"/>
    <w:rsid w:val="006C4513"/>
    <w:rsid w:val="006C4D7D"/>
    <w:rsid w:val="006C527D"/>
    <w:rsid w:val="006C74E0"/>
    <w:rsid w:val="006D1B7B"/>
    <w:rsid w:val="006D3F70"/>
    <w:rsid w:val="006D516E"/>
    <w:rsid w:val="006D75F2"/>
    <w:rsid w:val="006E070A"/>
    <w:rsid w:val="006E0D25"/>
    <w:rsid w:val="006E0F57"/>
    <w:rsid w:val="006E1BD6"/>
    <w:rsid w:val="006E286F"/>
    <w:rsid w:val="006E2D35"/>
    <w:rsid w:val="006E5DFF"/>
    <w:rsid w:val="006E7E18"/>
    <w:rsid w:val="006F0EF4"/>
    <w:rsid w:val="006F2675"/>
    <w:rsid w:val="006F377A"/>
    <w:rsid w:val="006F386C"/>
    <w:rsid w:val="006F51F8"/>
    <w:rsid w:val="006F6CB1"/>
    <w:rsid w:val="006F7F46"/>
    <w:rsid w:val="00700357"/>
    <w:rsid w:val="0070084C"/>
    <w:rsid w:val="0070138F"/>
    <w:rsid w:val="007025DD"/>
    <w:rsid w:val="0070299B"/>
    <w:rsid w:val="007056AA"/>
    <w:rsid w:val="0070760E"/>
    <w:rsid w:val="007107AB"/>
    <w:rsid w:val="00711912"/>
    <w:rsid w:val="00712EA9"/>
    <w:rsid w:val="00712F70"/>
    <w:rsid w:val="007156B0"/>
    <w:rsid w:val="00715E74"/>
    <w:rsid w:val="00715F94"/>
    <w:rsid w:val="00716508"/>
    <w:rsid w:val="00716C02"/>
    <w:rsid w:val="0071729F"/>
    <w:rsid w:val="00717B15"/>
    <w:rsid w:val="00720870"/>
    <w:rsid w:val="00722E99"/>
    <w:rsid w:val="00724954"/>
    <w:rsid w:val="00730075"/>
    <w:rsid w:val="00730795"/>
    <w:rsid w:val="0073083A"/>
    <w:rsid w:val="00730A5D"/>
    <w:rsid w:val="00730F12"/>
    <w:rsid w:val="007313C6"/>
    <w:rsid w:val="00731EAB"/>
    <w:rsid w:val="00732237"/>
    <w:rsid w:val="00734DA2"/>
    <w:rsid w:val="00735BD5"/>
    <w:rsid w:val="00736849"/>
    <w:rsid w:val="00736AB9"/>
    <w:rsid w:val="00737310"/>
    <w:rsid w:val="0074025E"/>
    <w:rsid w:val="00740A77"/>
    <w:rsid w:val="00740BE0"/>
    <w:rsid w:val="007458C5"/>
    <w:rsid w:val="0074615C"/>
    <w:rsid w:val="007474B7"/>
    <w:rsid w:val="007505A4"/>
    <w:rsid w:val="00750739"/>
    <w:rsid w:val="00751BE5"/>
    <w:rsid w:val="00751DD9"/>
    <w:rsid w:val="00752099"/>
    <w:rsid w:val="0075406D"/>
    <w:rsid w:val="00754149"/>
    <w:rsid w:val="00756FCC"/>
    <w:rsid w:val="007611F8"/>
    <w:rsid w:val="0076203F"/>
    <w:rsid w:val="00764032"/>
    <w:rsid w:val="0076698C"/>
    <w:rsid w:val="007704FC"/>
    <w:rsid w:val="0077303B"/>
    <w:rsid w:val="00773F2F"/>
    <w:rsid w:val="00774748"/>
    <w:rsid w:val="00775903"/>
    <w:rsid w:val="00775FA0"/>
    <w:rsid w:val="0077714C"/>
    <w:rsid w:val="00777EB8"/>
    <w:rsid w:val="00780281"/>
    <w:rsid w:val="00782495"/>
    <w:rsid w:val="00782F14"/>
    <w:rsid w:val="0078553B"/>
    <w:rsid w:val="00785B2D"/>
    <w:rsid w:val="00786091"/>
    <w:rsid w:val="00790B44"/>
    <w:rsid w:val="00791123"/>
    <w:rsid w:val="0079260A"/>
    <w:rsid w:val="00793D4F"/>
    <w:rsid w:val="00794F07"/>
    <w:rsid w:val="0079658E"/>
    <w:rsid w:val="007A3D0D"/>
    <w:rsid w:val="007A45F2"/>
    <w:rsid w:val="007A4AF7"/>
    <w:rsid w:val="007A53A1"/>
    <w:rsid w:val="007A57F8"/>
    <w:rsid w:val="007A62B0"/>
    <w:rsid w:val="007A7167"/>
    <w:rsid w:val="007B1ABE"/>
    <w:rsid w:val="007B538E"/>
    <w:rsid w:val="007B5AA4"/>
    <w:rsid w:val="007C4312"/>
    <w:rsid w:val="007C5D2E"/>
    <w:rsid w:val="007C6BAB"/>
    <w:rsid w:val="007C6FFC"/>
    <w:rsid w:val="007C7D4E"/>
    <w:rsid w:val="007D1527"/>
    <w:rsid w:val="007D1758"/>
    <w:rsid w:val="007D2496"/>
    <w:rsid w:val="007D3278"/>
    <w:rsid w:val="007D5BAA"/>
    <w:rsid w:val="007E20AE"/>
    <w:rsid w:val="007E2397"/>
    <w:rsid w:val="007E3F9A"/>
    <w:rsid w:val="007E45C8"/>
    <w:rsid w:val="007E461F"/>
    <w:rsid w:val="007E5330"/>
    <w:rsid w:val="007E61C6"/>
    <w:rsid w:val="007E61D8"/>
    <w:rsid w:val="007E64DF"/>
    <w:rsid w:val="007E653F"/>
    <w:rsid w:val="007E68A4"/>
    <w:rsid w:val="007E7167"/>
    <w:rsid w:val="007E7A25"/>
    <w:rsid w:val="007F0B62"/>
    <w:rsid w:val="007F0C93"/>
    <w:rsid w:val="007F22BE"/>
    <w:rsid w:val="007F3B5A"/>
    <w:rsid w:val="007F4286"/>
    <w:rsid w:val="007F5237"/>
    <w:rsid w:val="007F682A"/>
    <w:rsid w:val="007F68FC"/>
    <w:rsid w:val="007F7DDA"/>
    <w:rsid w:val="0080028A"/>
    <w:rsid w:val="0080042E"/>
    <w:rsid w:val="0080092E"/>
    <w:rsid w:val="008009C4"/>
    <w:rsid w:val="00803208"/>
    <w:rsid w:val="008038B1"/>
    <w:rsid w:val="00804056"/>
    <w:rsid w:val="00804AAA"/>
    <w:rsid w:val="008068B7"/>
    <w:rsid w:val="00806D67"/>
    <w:rsid w:val="00807949"/>
    <w:rsid w:val="008101CE"/>
    <w:rsid w:val="00812CF2"/>
    <w:rsid w:val="00813A7B"/>
    <w:rsid w:val="00813EA4"/>
    <w:rsid w:val="008156D5"/>
    <w:rsid w:val="00816603"/>
    <w:rsid w:val="008173A0"/>
    <w:rsid w:val="008206FA"/>
    <w:rsid w:val="0082096E"/>
    <w:rsid w:val="00822BFF"/>
    <w:rsid w:val="00825C35"/>
    <w:rsid w:val="00826DE4"/>
    <w:rsid w:val="0083065F"/>
    <w:rsid w:val="00832103"/>
    <w:rsid w:val="0083259C"/>
    <w:rsid w:val="008334D2"/>
    <w:rsid w:val="00833962"/>
    <w:rsid w:val="00834290"/>
    <w:rsid w:val="00840211"/>
    <w:rsid w:val="0084053D"/>
    <w:rsid w:val="00840E25"/>
    <w:rsid w:val="00841056"/>
    <w:rsid w:val="00844171"/>
    <w:rsid w:val="008463A9"/>
    <w:rsid w:val="00850377"/>
    <w:rsid w:val="00850467"/>
    <w:rsid w:val="0085221C"/>
    <w:rsid w:val="008547D5"/>
    <w:rsid w:val="00856329"/>
    <w:rsid w:val="00856E4F"/>
    <w:rsid w:val="00860439"/>
    <w:rsid w:val="0086179C"/>
    <w:rsid w:val="00861BAE"/>
    <w:rsid w:val="00863148"/>
    <w:rsid w:val="00863E3D"/>
    <w:rsid w:val="00864C80"/>
    <w:rsid w:val="00865EB6"/>
    <w:rsid w:val="00867450"/>
    <w:rsid w:val="0087032C"/>
    <w:rsid w:val="00870456"/>
    <w:rsid w:val="008728A9"/>
    <w:rsid w:val="00872FFF"/>
    <w:rsid w:val="008730F9"/>
    <w:rsid w:val="00875C7A"/>
    <w:rsid w:val="00876340"/>
    <w:rsid w:val="00880EA4"/>
    <w:rsid w:val="00881401"/>
    <w:rsid w:val="0088174D"/>
    <w:rsid w:val="0088281F"/>
    <w:rsid w:val="00882DB7"/>
    <w:rsid w:val="00884075"/>
    <w:rsid w:val="00884475"/>
    <w:rsid w:val="008855CE"/>
    <w:rsid w:val="0088574A"/>
    <w:rsid w:val="00885894"/>
    <w:rsid w:val="00886DE9"/>
    <w:rsid w:val="00887915"/>
    <w:rsid w:val="00887A10"/>
    <w:rsid w:val="00892B20"/>
    <w:rsid w:val="00892F6D"/>
    <w:rsid w:val="00895852"/>
    <w:rsid w:val="00895B65"/>
    <w:rsid w:val="0089629F"/>
    <w:rsid w:val="00897752"/>
    <w:rsid w:val="008A02BB"/>
    <w:rsid w:val="008A05A5"/>
    <w:rsid w:val="008A1358"/>
    <w:rsid w:val="008A16CF"/>
    <w:rsid w:val="008A368E"/>
    <w:rsid w:val="008A46AF"/>
    <w:rsid w:val="008A4B9C"/>
    <w:rsid w:val="008A5418"/>
    <w:rsid w:val="008A5C2E"/>
    <w:rsid w:val="008A6294"/>
    <w:rsid w:val="008B327C"/>
    <w:rsid w:val="008B3CCD"/>
    <w:rsid w:val="008B3CE9"/>
    <w:rsid w:val="008B5D33"/>
    <w:rsid w:val="008B61CA"/>
    <w:rsid w:val="008B6934"/>
    <w:rsid w:val="008C2185"/>
    <w:rsid w:val="008C23E4"/>
    <w:rsid w:val="008C27F1"/>
    <w:rsid w:val="008C2FC9"/>
    <w:rsid w:val="008C351C"/>
    <w:rsid w:val="008C3E90"/>
    <w:rsid w:val="008C5803"/>
    <w:rsid w:val="008C64F9"/>
    <w:rsid w:val="008C7D07"/>
    <w:rsid w:val="008C7E4B"/>
    <w:rsid w:val="008C7E56"/>
    <w:rsid w:val="008D013F"/>
    <w:rsid w:val="008D04FB"/>
    <w:rsid w:val="008D0ED0"/>
    <w:rsid w:val="008D19A3"/>
    <w:rsid w:val="008D1FE0"/>
    <w:rsid w:val="008D24EE"/>
    <w:rsid w:val="008D27B4"/>
    <w:rsid w:val="008D58B5"/>
    <w:rsid w:val="008D7E55"/>
    <w:rsid w:val="008E009D"/>
    <w:rsid w:val="008E0C2D"/>
    <w:rsid w:val="008E1C34"/>
    <w:rsid w:val="008E1EDD"/>
    <w:rsid w:val="008E4A30"/>
    <w:rsid w:val="008E57ED"/>
    <w:rsid w:val="008E6854"/>
    <w:rsid w:val="008E773C"/>
    <w:rsid w:val="008F3F84"/>
    <w:rsid w:val="008F44B4"/>
    <w:rsid w:val="008F7F54"/>
    <w:rsid w:val="008F7FF2"/>
    <w:rsid w:val="00901827"/>
    <w:rsid w:val="009018D8"/>
    <w:rsid w:val="0090272D"/>
    <w:rsid w:val="009049F5"/>
    <w:rsid w:val="009052C9"/>
    <w:rsid w:val="00906017"/>
    <w:rsid w:val="00906CFC"/>
    <w:rsid w:val="009070CD"/>
    <w:rsid w:val="0091057C"/>
    <w:rsid w:val="00910BC9"/>
    <w:rsid w:val="00911365"/>
    <w:rsid w:val="009115E9"/>
    <w:rsid w:val="00913156"/>
    <w:rsid w:val="009131C1"/>
    <w:rsid w:val="00913879"/>
    <w:rsid w:val="00917F4E"/>
    <w:rsid w:val="00920D68"/>
    <w:rsid w:val="009228B4"/>
    <w:rsid w:val="00924398"/>
    <w:rsid w:val="00924D58"/>
    <w:rsid w:val="0092608E"/>
    <w:rsid w:val="009276FA"/>
    <w:rsid w:val="0092774F"/>
    <w:rsid w:val="00933DE3"/>
    <w:rsid w:val="00935ABC"/>
    <w:rsid w:val="00935CD8"/>
    <w:rsid w:val="00936B4C"/>
    <w:rsid w:val="00936C62"/>
    <w:rsid w:val="00937780"/>
    <w:rsid w:val="00940687"/>
    <w:rsid w:val="00940957"/>
    <w:rsid w:val="009415BB"/>
    <w:rsid w:val="0094188C"/>
    <w:rsid w:val="00942444"/>
    <w:rsid w:val="00943717"/>
    <w:rsid w:val="00944A35"/>
    <w:rsid w:val="00944FDC"/>
    <w:rsid w:val="00946E68"/>
    <w:rsid w:val="009474E8"/>
    <w:rsid w:val="00947D27"/>
    <w:rsid w:val="00947E90"/>
    <w:rsid w:val="0095310C"/>
    <w:rsid w:val="00953B49"/>
    <w:rsid w:val="00955736"/>
    <w:rsid w:val="0095671F"/>
    <w:rsid w:val="009569B9"/>
    <w:rsid w:val="00957C08"/>
    <w:rsid w:val="00960050"/>
    <w:rsid w:val="00960896"/>
    <w:rsid w:val="00961087"/>
    <w:rsid w:val="00961EEA"/>
    <w:rsid w:val="009628F5"/>
    <w:rsid w:val="00962AB0"/>
    <w:rsid w:val="009633D0"/>
    <w:rsid w:val="0096370A"/>
    <w:rsid w:val="00963CAF"/>
    <w:rsid w:val="009645D5"/>
    <w:rsid w:val="009659E4"/>
    <w:rsid w:val="009669C6"/>
    <w:rsid w:val="009679A2"/>
    <w:rsid w:val="00972895"/>
    <w:rsid w:val="00973F09"/>
    <w:rsid w:val="00974B96"/>
    <w:rsid w:val="009760E8"/>
    <w:rsid w:val="0097795D"/>
    <w:rsid w:val="00980086"/>
    <w:rsid w:val="00981849"/>
    <w:rsid w:val="00982046"/>
    <w:rsid w:val="009829EA"/>
    <w:rsid w:val="00982F2E"/>
    <w:rsid w:val="009837B2"/>
    <w:rsid w:val="00983B7A"/>
    <w:rsid w:val="00986452"/>
    <w:rsid w:val="00986485"/>
    <w:rsid w:val="009902BE"/>
    <w:rsid w:val="00990ACA"/>
    <w:rsid w:val="00991E8B"/>
    <w:rsid w:val="00992A0C"/>
    <w:rsid w:val="009936CA"/>
    <w:rsid w:val="009937AA"/>
    <w:rsid w:val="009937AD"/>
    <w:rsid w:val="00994780"/>
    <w:rsid w:val="00994F10"/>
    <w:rsid w:val="009960BD"/>
    <w:rsid w:val="009964C2"/>
    <w:rsid w:val="0099668A"/>
    <w:rsid w:val="009A2B90"/>
    <w:rsid w:val="009A2D3B"/>
    <w:rsid w:val="009A5F43"/>
    <w:rsid w:val="009A6467"/>
    <w:rsid w:val="009A64A6"/>
    <w:rsid w:val="009A6D20"/>
    <w:rsid w:val="009B34CC"/>
    <w:rsid w:val="009B4D09"/>
    <w:rsid w:val="009B5EB8"/>
    <w:rsid w:val="009B6E3C"/>
    <w:rsid w:val="009B6E70"/>
    <w:rsid w:val="009C4E0B"/>
    <w:rsid w:val="009C59C9"/>
    <w:rsid w:val="009C5E86"/>
    <w:rsid w:val="009C5FFC"/>
    <w:rsid w:val="009C6B27"/>
    <w:rsid w:val="009D1642"/>
    <w:rsid w:val="009D2F5D"/>
    <w:rsid w:val="009D6415"/>
    <w:rsid w:val="009E0496"/>
    <w:rsid w:val="009E4CB6"/>
    <w:rsid w:val="009E5587"/>
    <w:rsid w:val="009E6691"/>
    <w:rsid w:val="009E748A"/>
    <w:rsid w:val="009F0457"/>
    <w:rsid w:val="009F1BD0"/>
    <w:rsid w:val="009F1E00"/>
    <w:rsid w:val="009F36AC"/>
    <w:rsid w:val="009F3D93"/>
    <w:rsid w:val="009F403D"/>
    <w:rsid w:val="009F5DB5"/>
    <w:rsid w:val="009F787C"/>
    <w:rsid w:val="00A03015"/>
    <w:rsid w:val="00A036FA"/>
    <w:rsid w:val="00A039AC"/>
    <w:rsid w:val="00A03A27"/>
    <w:rsid w:val="00A0414E"/>
    <w:rsid w:val="00A04A5D"/>
    <w:rsid w:val="00A0586F"/>
    <w:rsid w:val="00A05FB6"/>
    <w:rsid w:val="00A06C59"/>
    <w:rsid w:val="00A06CD2"/>
    <w:rsid w:val="00A06CDC"/>
    <w:rsid w:val="00A13CAF"/>
    <w:rsid w:val="00A17272"/>
    <w:rsid w:val="00A20DD6"/>
    <w:rsid w:val="00A266A3"/>
    <w:rsid w:val="00A27C5E"/>
    <w:rsid w:val="00A27F64"/>
    <w:rsid w:val="00A27FAA"/>
    <w:rsid w:val="00A30507"/>
    <w:rsid w:val="00A343AB"/>
    <w:rsid w:val="00A34AAB"/>
    <w:rsid w:val="00A34EAF"/>
    <w:rsid w:val="00A35AB2"/>
    <w:rsid w:val="00A35C87"/>
    <w:rsid w:val="00A40777"/>
    <w:rsid w:val="00A419A5"/>
    <w:rsid w:val="00A41DBA"/>
    <w:rsid w:val="00A42CE5"/>
    <w:rsid w:val="00A432CD"/>
    <w:rsid w:val="00A43777"/>
    <w:rsid w:val="00A46335"/>
    <w:rsid w:val="00A466C1"/>
    <w:rsid w:val="00A47D5D"/>
    <w:rsid w:val="00A51F6B"/>
    <w:rsid w:val="00A528C4"/>
    <w:rsid w:val="00A52D94"/>
    <w:rsid w:val="00A57A6D"/>
    <w:rsid w:val="00A57AB7"/>
    <w:rsid w:val="00A60768"/>
    <w:rsid w:val="00A616DB"/>
    <w:rsid w:val="00A65610"/>
    <w:rsid w:val="00A666B9"/>
    <w:rsid w:val="00A712FA"/>
    <w:rsid w:val="00A73385"/>
    <w:rsid w:val="00A7338D"/>
    <w:rsid w:val="00A75C3B"/>
    <w:rsid w:val="00A7646A"/>
    <w:rsid w:val="00A76C60"/>
    <w:rsid w:val="00A7770C"/>
    <w:rsid w:val="00A837A6"/>
    <w:rsid w:val="00A86C69"/>
    <w:rsid w:val="00A87886"/>
    <w:rsid w:val="00A90ECD"/>
    <w:rsid w:val="00A9169F"/>
    <w:rsid w:val="00A91F43"/>
    <w:rsid w:val="00A930A5"/>
    <w:rsid w:val="00A944FF"/>
    <w:rsid w:val="00AA04AB"/>
    <w:rsid w:val="00AA0739"/>
    <w:rsid w:val="00AA10AE"/>
    <w:rsid w:val="00AA1897"/>
    <w:rsid w:val="00AA19AF"/>
    <w:rsid w:val="00AA1A5D"/>
    <w:rsid w:val="00AA1F70"/>
    <w:rsid w:val="00AA2D6D"/>
    <w:rsid w:val="00AA3437"/>
    <w:rsid w:val="00AA3BCC"/>
    <w:rsid w:val="00AA3D91"/>
    <w:rsid w:val="00AA533A"/>
    <w:rsid w:val="00AA5EAC"/>
    <w:rsid w:val="00AA7080"/>
    <w:rsid w:val="00AA7670"/>
    <w:rsid w:val="00AA796E"/>
    <w:rsid w:val="00AA7DEC"/>
    <w:rsid w:val="00AB1418"/>
    <w:rsid w:val="00AB2352"/>
    <w:rsid w:val="00AB2A48"/>
    <w:rsid w:val="00AB3338"/>
    <w:rsid w:val="00AB40B7"/>
    <w:rsid w:val="00AC10AC"/>
    <w:rsid w:val="00AC3B31"/>
    <w:rsid w:val="00AC4312"/>
    <w:rsid w:val="00AC6016"/>
    <w:rsid w:val="00AC6B2C"/>
    <w:rsid w:val="00AC7E50"/>
    <w:rsid w:val="00AD062E"/>
    <w:rsid w:val="00AD08B6"/>
    <w:rsid w:val="00AD19D6"/>
    <w:rsid w:val="00AD1C0B"/>
    <w:rsid w:val="00AD28D2"/>
    <w:rsid w:val="00AD391F"/>
    <w:rsid w:val="00AD4B03"/>
    <w:rsid w:val="00AD7214"/>
    <w:rsid w:val="00AD7518"/>
    <w:rsid w:val="00AD7E5B"/>
    <w:rsid w:val="00AE47D5"/>
    <w:rsid w:val="00AE5C9D"/>
    <w:rsid w:val="00AE6E98"/>
    <w:rsid w:val="00AE7D2E"/>
    <w:rsid w:val="00AF0E57"/>
    <w:rsid w:val="00AF3595"/>
    <w:rsid w:val="00AF370D"/>
    <w:rsid w:val="00AF3E24"/>
    <w:rsid w:val="00AF4533"/>
    <w:rsid w:val="00AF4D77"/>
    <w:rsid w:val="00AF4DAB"/>
    <w:rsid w:val="00AF7620"/>
    <w:rsid w:val="00B0049F"/>
    <w:rsid w:val="00B018E4"/>
    <w:rsid w:val="00B02BE3"/>
    <w:rsid w:val="00B04D5E"/>
    <w:rsid w:val="00B056BE"/>
    <w:rsid w:val="00B065F3"/>
    <w:rsid w:val="00B07CB8"/>
    <w:rsid w:val="00B10F4C"/>
    <w:rsid w:val="00B11D02"/>
    <w:rsid w:val="00B12D8F"/>
    <w:rsid w:val="00B14EF2"/>
    <w:rsid w:val="00B15245"/>
    <w:rsid w:val="00B15F07"/>
    <w:rsid w:val="00B16E5F"/>
    <w:rsid w:val="00B20192"/>
    <w:rsid w:val="00B20BC5"/>
    <w:rsid w:val="00B20CD9"/>
    <w:rsid w:val="00B21086"/>
    <w:rsid w:val="00B2282D"/>
    <w:rsid w:val="00B23C52"/>
    <w:rsid w:val="00B25525"/>
    <w:rsid w:val="00B25AD9"/>
    <w:rsid w:val="00B2659A"/>
    <w:rsid w:val="00B30B96"/>
    <w:rsid w:val="00B32A18"/>
    <w:rsid w:val="00B3351A"/>
    <w:rsid w:val="00B33925"/>
    <w:rsid w:val="00B33A8F"/>
    <w:rsid w:val="00B341B1"/>
    <w:rsid w:val="00B3543B"/>
    <w:rsid w:val="00B35910"/>
    <w:rsid w:val="00B37A90"/>
    <w:rsid w:val="00B4073E"/>
    <w:rsid w:val="00B40DFE"/>
    <w:rsid w:val="00B41612"/>
    <w:rsid w:val="00B42045"/>
    <w:rsid w:val="00B4227A"/>
    <w:rsid w:val="00B4594F"/>
    <w:rsid w:val="00B46D00"/>
    <w:rsid w:val="00B5106D"/>
    <w:rsid w:val="00B52670"/>
    <w:rsid w:val="00B5464A"/>
    <w:rsid w:val="00B607C0"/>
    <w:rsid w:val="00B60F70"/>
    <w:rsid w:val="00B61558"/>
    <w:rsid w:val="00B62D1B"/>
    <w:rsid w:val="00B64A70"/>
    <w:rsid w:val="00B64D0A"/>
    <w:rsid w:val="00B658A7"/>
    <w:rsid w:val="00B70AAD"/>
    <w:rsid w:val="00B71186"/>
    <w:rsid w:val="00B7195D"/>
    <w:rsid w:val="00B7229F"/>
    <w:rsid w:val="00B72E2E"/>
    <w:rsid w:val="00B73830"/>
    <w:rsid w:val="00B76080"/>
    <w:rsid w:val="00B77245"/>
    <w:rsid w:val="00B801CC"/>
    <w:rsid w:val="00B8381D"/>
    <w:rsid w:val="00B83E5C"/>
    <w:rsid w:val="00B86A70"/>
    <w:rsid w:val="00B86E3F"/>
    <w:rsid w:val="00B87A1D"/>
    <w:rsid w:val="00B87EB2"/>
    <w:rsid w:val="00B912A2"/>
    <w:rsid w:val="00B9133E"/>
    <w:rsid w:val="00B931FD"/>
    <w:rsid w:val="00B93999"/>
    <w:rsid w:val="00B93CA8"/>
    <w:rsid w:val="00B949D5"/>
    <w:rsid w:val="00B9599E"/>
    <w:rsid w:val="00B96126"/>
    <w:rsid w:val="00B97440"/>
    <w:rsid w:val="00B976E0"/>
    <w:rsid w:val="00B979EF"/>
    <w:rsid w:val="00B97C94"/>
    <w:rsid w:val="00BA43C8"/>
    <w:rsid w:val="00BA442E"/>
    <w:rsid w:val="00BA4AF4"/>
    <w:rsid w:val="00BA5C6C"/>
    <w:rsid w:val="00BA7F83"/>
    <w:rsid w:val="00BB3C4E"/>
    <w:rsid w:val="00BB3CC4"/>
    <w:rsid w:val="00BB414F"/>
    <w:rsid w:val="00BB4658"/>
    <w:rsid w:val="00BB5BCA"/>
    <w:rsid w:val="00BC17AF"/>
    <w:rsid w:val="00BC2471"/>
    <w:rsid w:val="00BC2F0D"/>
    <w:rsid w:val="00BC43CC"/>
    <w:rsid w:val="00BC4761"/>
    <w:rsid w:val="00BC51F2"/>
    <w:rsid w:val="00BC7F82"/>
    <w:rsid w:val="00BD0243"/>
    <w:rsid w:val="00BD0B33"/>
    <w:rsid w:val="00BD1671"/>
    <w:rsid w:val="00BD1966"/>
    <w:rsid w:val="00BD1B66"/>
    <w:rsid w:val="00BD1CD9"/>
    <w:rsid w:val="00BD31E8"/>
    <w:rsid w:val="00BD3D0A"/>
    <w:rsid w:val="00BD4858"/>
    <w:rsid w:val="00BD5856"/>
    <w:rsid w:val="00BE0BEE"/>
    <w:rsid w:val="00BE0CDD"/>
    <w:rsid w:val="00BE12AA"/>
    <w:rsid w:val="00BE19FA"/>
    <w:rsid w:val="00BE2B5D"/>
    <w:rsid w:val="00BE4738"/>
    <w:rsid w:val="00BE539D"/>
    <w:rsid w:val="00BF03E6"/>
    <w:rsid w:val="00BF0A4A"/>
    <w:rsid w:val="00BF0ACB"/>
    <w:rsid w:val="00BF1FEA"/>
    <w:rsid w:val="00BF6D60"/>
    <w:rsid w:val="00BF6E08"/>
    <w:rsid w:val="00BF76F4"/>
    <w:rsid w:val="00C00350"/>
    <w:rsid w:val="00C0137E"/>
    <w:rsid w:val="00C0139A"/>
    <w:rsid w:val="00C03AF8"/>
    <w:rsid w:val="00C03CAD"/>
    <w:rsid w:val="00C04678"/>
    <w:rsid w:val="00C046F0"/>
    <w:rsid w:val="00C047A8"/>
    <w:rsid w:val="00C04DAF"/>
    <w:rsid w:val="00C058AE"/>
    <w:rsid w:val="00C05D0C"/>
    <w:rsid w:val="00C06588"/>
    <w:rsid w:val="00C06D93"/>
    <w:rsid w:val="00C07663"/>
    <w:rsid w:val="00C10BA8"/>
    <w:rsid w:val="00C1204C"/>
    <w:rsid w:val="00C12E4A"/>
    <w:rsid w:val="00C150BA"/>
    <w:rsid w:val="00C16B82"/>
    <w:rsid w:val="00C16D2F"/>
    <w:rsid w:val="00C17E1A"/>
    <w:rsid w:val="00C17F04"/>
    <w:rsid w:val="00C22B99"/>
    <w:rsid w:val="00C23460"/>
    <w:rsid w:val="00C24E60"/>
    <w:rsid w:val="00C24EFD"/>
    <w:rsid w:val="00C24FD6"/>
    <w:rsid w:val="00C25536"/>
    <w:rsid w:val="00C25578"/>
    <w:rsid w:val="00C25D5B"/>
    <w:rsid w:val="00C277E1"/>
    <w:rsid w:val="00C30075"/>
    <w:rsid w:val="00C307BC"/>
    <w:rsid w:val="00C329C2"/>
    <w:rsid w:val="00C32B43"/>
    <w:rsid w:val="00C32FA6"/>
    <w:rsid w:val="00C3395E"/>
    <w:rsid w:val="00C33994"/>
    <w:rsid w:val="00C347A8"/>
    <w:rsid w:val="00C3616A"/>
    <w:rsid w:val="00C37E05"/>
    <w:rsid w:val="00C40E01"/>
    <w:rsid w:val="00C411B1"/>
    <w:rsid w:val="00C41F18"/>
    <w:rsid w:val="00C423A8"/>
    <w:rsid w:val="00C443FD"/>
    <w:rsid w:val="00C44D9B"/>
    <w:rsid w:val="00C45874"/>
    <w:rsid w:val="00C46574"/>
    <w:rsid w:val="00C500F6"/>
    <w:rsid w:val="00C50467"/>
    <w:rsid w:val="00C52035"/>
    <w:rsid w:val="00C53F6A"/>
    <w:rsid w:val="00C547E8"/>
    <w:rsid w:val="00C54EFF"/>
    <w:rsid w:val="00C5562A"/>
    <w:rsid w:val="00C55B54"/>
    <w:rsid w:val="00C56CFB"/>
    <w:rsid w:val="00C60E57"/>
    <w:rsid w:val="00C61F61"/>
    <w:rsid w:val="00C64383"/>
    <w:rsid w:val="00C65182"/>
    <w:rsid w:val="00C713B3"/>
    <w:rsid w:val="00C71739"/>
    <w:rsid w:val="00C72750"/>
    <w:rsid w:val="00C72D4B"/>
    <w:rsid w:val="00C73235"/>
    <w:rsid w:val="00C73B6F"/>
    <w:rsid w:val="00C80A37"/>
    <w:rsid w:val="00C80D15"/>
    <w:rsid w:val="00C81680"/>
    <w:rsid w:val="00C823BE"/>
    <w:rsid w:val="00C83337"/>
    <w:rsid w:val="00C83D12"/>
    <w:rsid w:val="00C84D83"/>
    <w:rsid w:val="00C85D7B"/>
    <w:rsid w:val="00C87BFB"/>
    <w:rsid w:val="00C918AF"/>
    <w:rsid w:val="00C965E7"/>
    <w:rsid w:val="00C96F45"/>
    <w:rsid w:val="00CA2520"/>
    <w:rsid w:val="00CA3CC0"/>
    <w:rsid w:val="00CA4AC8"/>
    <w:rsid w:val="00CA4E68"/>
    <w:rsid w:val="00CA570E"/>
    <w:rsid w:val="00CA58FF"/>
    <w:rsid w:val="00CA7A4F"/>
    <w:rsid w:val="00CB0194"/>
    <w:rsid w:val="00CB0B1E"/>
    <w:rsid w:val="00CB226C"/>
    <w:rsid w:val="00CB28BD"/>
    <w:rsid w:val="00CB2A0E"/>
    <w:rsid w:val="00CB31FF"/>
    <w:rsid w:val="00CB48AF"/>
    <w:rsid w:val="00CB693A"/>
    <w:rsid w:val="00CC2727"/>
    <w:rsid w:val="00CC3B75"/>
    <w:rsid w:val="00CC4712"/>
    <w:rsid w:val="00CC6CFE"/>
    <w:rsid w:val="00CC7237"/>
    <w:rsid w:val="00CC7D3D"/>
    <w:rsid w:val="00CD1677"/>
    <w:rsid w:val="00CD2F2B"/>
    <w:rsid w:val="00CD2F98"/>
    <w:rsid w:val="00CD3B48"/>
    <w:rsid w:val="00CD3CEB"/>
    <w:rsid w:val="00CD40B0"/>
    <w:rsid w:val="00CD4476"/>
    <w:rsid w:val="00CD6E77"/>
    <w:rsid w:val="00CE0C06"/>
    <w:rsid w:val="00CE10E9"/>
    <w:rsid w:val="00CE4026"/>
    <w:rsid w:val="00CE772C"/>
    <w:rsid w:val="00CF0CF8"/>
    <w:rsid w:val="00CF1D18"/>
    <w:rsid w:val="00CF3ADD"/>
    <w:rsid w:val="00CF3E26"/>
    <w:rsid w:val="00CF43B9"/>
    <w:rsid w:val="00CF4949"/>
    <w:rsid w:val="00D00918"/>
    <w:rsid w:val="00D01836"/>
    <w:rsid w:val="00D02372"/>
    <w:rsid w:val="00D02FE9"/>
    <w:rsid w:val="00D05B92"/>
    <w:rsid w:val="00D0628C"/>
    <w:rsid w:val="00D06909"/>
    <w:rsid w:val="00D11059"/>
    <w:rsid w:val="00D12C55"/>
    <w:rsid w:val="00D12FD8"/>
    <w:rsid w:val="00D13363"/>
    <w:rsid w:val="00D138DC"/>
    <w:rsid w:val="00D14C28"/>
    <w:rsid w:val="00D1601B"/>
    <w:rsid w:val="00D167CA"/>
    <w:rsid w:val="00D178E0"/>
    <w:rsid w:val="00D20449"/>
    <w:rsid w:val="00D21DF8"/>
    <w:rsid w:val="00D23337"/>
    <w:rsid w:val="00D23632"/>
    <w:rsid w:val="00D255F9"/>
    <w:rsid w:val="00D2602C"/>
    <w:rsid w:val="00D26253"/>
    <w:rsid w:val="00D2672C"/>
    <w:rsid w:val="00D3032F"/>
    <w:rsid w:val="00D30613"/>
    <w:rsid w:val="00D30C51"/>
    <w:rsid w:val="00D31FED"/>
    <w:rsid w:val="00D325C5"/>
    <w:rsid w:val="00D35243"/>
    <w:rsid w:val="00D3648C"/>
    <w:rsid w:val="00D37959"/>
    <w:rsid w:val="00D4110F"/>
    <w:rsid w:val="00D429ED"/>
    <w:rsid w:val="00D4340F"/>
    <w:rsid w:val="00D43C5D"/>
    <w:rsid w:val="00D4421B"/>
    <w:rsid w:val="00D44DC3"/>
    <w:rsid w:val="00D52E39"/>
    <w:rsid w:val="00D53ADF"/>
    <w:rsid w:val="00D56D90"/>
    <w:rsid w:val="00D601BF"/>
    <w:rsid w:val="00D603EA"/>
    <w:rsid w:val="00D60DFF"/>
    <w:rsid w:val="00D61A16"/>
    <w:rsid w:val="00D6365E"/>
    <w:rsid w:val="00D636EB"/>
    <w:rsid w:val="00D660E5"/>
    <w:rsid w:val="00D66242"/>
    <w:rsid w:val="00D66E8E"/>
    <w:rsid w:val="00D70A33"/>
    <w:rsid w:val="00D710F8"/>
    <w:rsid w:val="00D726D6"/>
    <w:rsid w:val="00D7287E"/>
    <w:rsid w:val="00D732B6"/>
    <w:rsid w:val="00D73A6C"/>
    <w:rsid w:val="00D73C0F"/>
    <w:rsid w:val="00D7600F"/>
    <w:rsid w:val="00D760D6"/>
    <w:rsid w:val="00D76775"/>
    <w:rsid w:val="00D768AC"/>
    <w:rsid w:val="00D77269"/>
    <w:rsid w:val="00D776C5"/>
    <w:rsid w:val="00D7795A"/>
    <w:rsid w:val="00D811BA"/>
    <w:rsid w:val="00D82006"/>
    <w:rsid w:val="00D82172"/>
    <w:rsid w:val="00D824D5"/>
    <w:rsid w:val="00D835E7"/>
    <w:rsid w:val="00D8401F"/>
    <w:rsid w:val="00D851A3"/>
    <w:rsid w:val="00D92A46"/>
    <w:rsid w:val="00D95CFD"/>
    <w:rsid w:val="00D9610A"/>
    <w:rsid w:val="00D961D2"/>
    <w:rsid w:val="00D9654B"/>
    <w:rsid w:val="00D96571"/>
    <w:rsid w:val="00D97C06"/>
    <w:rsid w:val="00DA06E9"/>
    <w:rsid w:val="00DA1C98"/>
    <w:rsid w:val="00DA4253"/>
    <w:rsid w:val="00DA4273"/>
    <w:rsid w:val="00DA59F4"/>
    <w:rsid w:val="00DA64AF"/>
    <w:rsid w:val="00DB0B39"/>
    <w:rsid w:val="00DB1FD5"/>
    <w:rsid w:val="00DB3431"/>
    <w:rsid w:val="00DB3E42"/>
    <w:rsid w:val="00DB47AB"/>
    <w:rsid w:val="00DB47D5"/>
    <w:rsid w:val="00DB4C94"/>
    <w:rsid w:val="00DB59FD"/>
    <w:rsid w:val="00DB5CE0"/>
    <w:rsid w:val="00DB668A"/>
    <w:rsid w:val="00DB7AEF"/>
    <w:rsid w:val="00DC0793"/>
    <w:rsid w:val="00DC08C4"/>
    <w:rsid w:val="00DC1658"/>
    <w:rsid w:val="00DC29FC"/>
    <w:rsid w:val="00DC35A4"/>
    <w:rsid w:val="00DC3743"/>
    <w:rsid w:val="00DC3B3B"/>
    <w:rsid w:val="00DC5429"/>
    <w:rsid w:val="00DC7318"/>
    <w:rsid w:val="00DD0508"/>
    <w:rsid w:val="00DD07D3"/>
    <w:rsid w:val="00DD0B7D"/>
    <w:rsid w:val="00DD0F07"/>
    <w:rsid w:val="00DD327E"/>
    <w:rsid w:val="00DD377E"/>
    <w:rsid w:val="00DD54D0"/>
    <w:rsid w:val="00DD5578"/>
    <w:rsid w:val="00DD5A44"/>
    <w:rsid w:val="00DD5FCA"/>
    <w:rsid w:val="00DD65C0"/>
    <w:rsid w:val="00DD6DB4"/>
    <w:rsid w:val="00DD794C"/>
    <w:rsid w:val="00DE04AE"/>
    <w:rsid w:val="00DE145C"/>
    <w:rsid w:val="00DE1A90"/>
    <w:rsid w:val="00DE238E"/>
    <w:rsid w:val="00DE3296"/>
    <w:rsid w:val="00DE4504"/>
    <w:rsid w:val="00DE4AC7"/>
    <w:rsid w:val="00DE6A9F"/>
    <w:rsid w:val="00DE6C24"/>
    <w:rsid w:val="00DF18D4"/>
    <w:rsid w:val="00DF1CFA"/>
    <w:rsid w:val="00DF2FAE"/>
    <w:rsid w:val="00DF3B60"/>
    <w:rsid w:val="00DF44D2"/>
    <w:rsid w:val="00DF535B"/>
    <w:rsid w:val="00DF7A91"/>
    <w:rsid w:val="00E0051E"/>
    <w:rsid w:val="00E0153A"/>
    <w:rsid w:val="00E01DAF"/>
    <w:rsid w:val="00E022BD"/>
    <w:rsid w:val="00E0569C"/>
    <w:rsid w:val="00E058DA"/>
    <w:rsid w:val="00E0724D"/>
    <w:rsid w:val="00E10524"/>
    <w:rsid w:val="00E12F54"/>
    <w:rsid w:val="00E13A06"/>
    <w:rsid w:val="00E140EB"/>
    <w:rsid w:val="00E14DB5"/>
    <w:rsid w:val="00E14FC8"/>
    <w:rsid w:val="00E20088"/>
    <w:rsid w:val="00E232F3"/>
    <w:rsid w:val="00E25D64"/>
    <w:rsid w:val="00E26707"/>
    <w:rsid w:val="00E268E1"/>
    <w:rsid w:val="00E31758"/>
    <w:rsid w:val="00E33682"/>
    <w:rsid w:val="00E34B2F"/>
    <w:rsid w:val="00E357DA"/>
    <w:rsid w:val="00E35A1D"/>
    <w:rsid w:val="00E35FA4"/>
    <w:rsid w:val="00E373FD"/>
    <w:rsid w:val="00E37860"/>
    <w:rsid w:val="00E40817"/>
    <w:rsid w:val="00E449B9"/>
    <w:rsid w:val="00E46978"/>
    <w:rsid w:val="00E514EF"/>
    <w:rsid w:val="00E52C2F"/>
    <w:rsid w:val="00E5484D"/>
    <w:rsid w:val="00E54CEE"/>
    <w:rsid w:val="00E54FF0"/>
    <w:rsid w:val="00E5505F"/>
    <w:rsid w:val="00E55EEC"/>
    <w:rsid w:val="00E569DD"/>
    <w:rsid w:val="00E5724A"/>
    <w:rsid w:val="00E57307"/>
    <w:rsid w:val="00E57B9D"/>
    <w:rsid w:val="00E57FBC"/>
    <w:rsid w:val="00E608A8"/>
    <w:rsid w:val="00E60966"/>
    <w:rsid w:val="00E64B7A"/>
    <w:rsid w:val="00E64B86"/>
    <w:rsid w:val="00E64DDA"/>
    <w:rsid w:val="00E65EAE"/>
    <w:rsid w:val="00E66418"/>
    <w:rsid w:val="00E671CD"/>
    <w:rsid w:val="00E67ED5"/>
    <w:rsid w:val="00E704C8"/>
    <w:rsid w:val="00E70D11"/>
    <w:rsid w:val="00E72335"/>
    <w:rsid w:val="00E726D6"/>
    <w:rsid w:val="00E72C79"/>
    <w:rsid w:val="00E730E6"/>
    <w:rsid w:val="00E7398F"/>
    <w:rsid w:val="00E74F7A"/>
    <w:rsid w:val="00E77086"/>
    <w:rsid w:val="00E80A9C"/>
    <w:rsid w:val="00E80E46"/>
    <w:rsid w:val="00E844FE"/>
    <w:rsid w:val="00E86559"/>
    <w:rsid w:val="00E87C3F"/>
    <w:rsid w:val="00E906AF"/>
    <w:rsid w:val="00E90809"/>
    <w:rsid w:val="00E90F92"/>
    <w:rsid w:val="00E9217C"/>
    <w:rsid w:val="00E92FDF"/>
    <w:rsid w:val="00E94739"/>
    <w:rsid w:val="00E96E4B"/>
    <w:rsid w:val="00E97F4B"/>
    <w:rsid w:val="00EA02AB"/>
    <w:rsid w:val="00EA1E08"/>
    <w:rsid w:val="00EA3D78"/>
    <w:rsid w:val="00EA466D"/>
    <w:rsid w:val="00EA4929"/>
    <w:rsid w:val="00EA4FEB"/>
    <w:rsid w:val="00EA6B74"/>
    <w:rsid w:val="00EA79E4"/>
    <w:rsid w:val="00EB1558"/>
    <w:rsid w:val="00EB2313"/>
    <w:rsid w:val="00EB3814"/>
    <w:rsid w:val="00EB3ADC"/>
    <w:rsid w:val="00EB669D"/>
    <w:rsid w:val="00EB7684"/>
    <w:rsid w:val="00EC17F9"/>
    <w:rsid w:val="00EC22D3"/>
    <w:rsid w:val="00EC42C3"/>
    <w:rsid w:val="00EC4360"/>
    <w:rsid w:val="00EC5AA4"/>
    <w:rsid w:val="00EC5B61"/>
    <w:rsid w:val="00EC5DAD"/>
    <w:rsid w:val="00EC7A00"/>
    <w:rsid w:val="00ED0CB7"/>
    <w:rsid w:val="00ED39BD"/>
    <w:rsid w:val="00ED4450"/>
    <w:rsid w:val="00ED5738"/>
    <w:rsid w:val="00ED6334"/>
    <w:rsid w:val="00EE0930"/>
    <w:rsid w:val="00EE0AB5"/>
    <w:rsid w:val="00EE0ABF"/>
    <w:rsid w:val="00EE122D"/>
    <w:rsid w:val="00EE1534"/>
    <w:rsid w:val="00EE1980"/>
    <w:rsid w:val="00EE4BE0"/>
    <w:rsid w:val="00EF1E91"/>
    <w:rsid w:val="00EF207F"/>
    <w:rsid w:val="00EF220A"/>
    <w:rsid w:val="00EF331B"/>
    <w:rsid w:val="00EF339D"/>
    <w:rsid w:val="00EF3FFD"/>
    <w:rsid w:val="00EF40D7"/>
    <w:rsid w:val="00EF40FF"/>
    <w:rsid w:val="00EF42D4"/>
    <w:rsid w:val="00EF4516"/>
    <w:rsid w:val="00EF6124"/>
    <w:rsid w:val="00EF650F"/>
    <w:rsid w:val="00F00B32"/>
    <w:rsid w:val="00F00DEA"/>
    <w:rsid w:val="00F01198"/>
    <w:rsid w:val="00F021A5"/>
    <w:rsid w:val="00F02262"/>
    <w:rsid w:val="00F02330"/>
    <w:rsid w:val="00F031CD"/>
    <w:rsid w:val="00F03670"/>
    <w:rsid w:val="00F03BAA"/>
    <w:rsid w:val="00F0401F"/>
    <w:rsid w:val="00F05B6C"/>
    <w:rsid w:val="00F05F5C"/>
    <w:rsid w:val="00F06ED8"/>
    <w:rsid w:val="00F079EF"/>
    <w:rsid w:val="00F07A9A"/>
    <w:rsid w:val="00F07ADE"/>
    <w:rsid w:val="00F101AA"/>
    <w:rsid w:val="00F10F98"/>
    <w:rsid w:val="00F12EAA"/>
    <w:rsid w:val="00F148A0"/>
    <w:rsid w:val="00F1573A"/>
    <w:rsid w:val="00F216F7"/>
    <w:rsid w:val="00F21A59"/>
    <w:rsid w:val="00F2328F"/>
    <w:rsid w:val="00F25C34"/>
    <w:rsid w:val="00F26BFE"/>
    <w:rsid w:val="00F278EE"/>
    <w:rsid w:val="00F3036E"/>
    <w:rsid w:val="00F31065"/>
    <w:rsid w:val="00F33588"/>
    <w:rsid w:val="00F33EF8"/>
    <w:rsid w:val="00F34175"/>
    <w:rsid w:val="00F34661"/>
    <w:rsid w:val="00F355FA"/>
    <w:rsid w:val="00F36578"/>
    <w:rsid w:val="00F37281"/>
    <w:rsid w:val="00F40B8D"/>
    <w:rsid w:val="00F40D6B"/>
    <w:rsid w:val="00F42590"/>
    <w:rsid w:val="00F42C47"/>
    <w:rsid w:val="00F42DD9"/>
    <w:rsid w:val="00F433F1"/>
    <w:rsid w:val="00F45339"/>
    <w:rsid w:val="00F4552D"/>
    <w:rsid w:val="00F45EB1"/>
    <w:rsid w:val="00F477E3"/>
    <w:rsid w:val="00F47BFC"/>
    <w:rsid w:val="00F47CA6"/>
    <w:rsid w:val="00F47DA6"/>
    <w:rsid w:val="00F51D53"/>
    <w:rsid w:val="00F562D8"/>
    <w:rsid w:val="00F56368"/>
    <w:rsid w:val="00F5708A"/>
    <w:rsid w:val="00F5763F"/>
    <w:rsid w:val="00F607FD"/>
    <w:rsid w:val="00F6176D"/>
    <w:rsid w:val="00F620DA"/>
    <w:rsid w:val="00F63FDE"/>
    <w:rsid w:val="00F66B1D"/>
    <w:rsid w:val="00F72D20"/>
    <w:rsid w:val="00F734DE"/>
    <w:rsid w:val="00F7507C"/>
    <w:rsid w:val="00F80652"/>
    <w:rsid w:val="00F81229"/>
    <w:rsid w:val="00F81681"/>
    <w:rsid w:val="00F829BD"/>
    <w:rsid w:val="00F83872"/>
    <w:rsid w:val="00F85309"/>
    <w:rsid w:val="00F85AF6"/>
    <w:rsid w:val="00F85FAE"/>
    <w:rsid w:val="00F864CA"/>
    <w:rsid w:val="00F86FD0"/>
    <w:rsid w:val="00F87763"/>
    <w:rsid w:val="00F914B1"/>
    <w:rsid w:val="00F93B94"/>
    <w:rsid w:val="00F93D86"/>
    <w:rsid w:val="00F93DDA"/>
    <w:rsid w:val="00F966CE"/>
    <w:rsid w:val="00F96ADA"/>
    <w:rsid w:val="00F96AE9"/>
    <w:rsid w:val="00FA0B15"/>
    <w:rsid w:val="00FA14EA"/>
    <w:rsid w:val="00FA210A"/>
    <w:rsid w:val="00FA27D9"/>
    <w:rsid w:val="00FA34E9"/>
    <w:rsid w:val="00FA4B18"/>
    <w:rsid w:val="00FB0785"/>
    <w:rsid w:val="00FB213B"/>
    <w:rsid w:val="00FB3BF3"/>
    <w:rsid w:val="00FB5077"/>
    <w:rsid w:val="00FB5B50"/>
    <w:rsid w:val="00FB6972"/>
    <w:rsid w:val="00FB73A6"/>
    <w:rsid w:val="00FC1223"/>
    <w:rsid w:val="00FC13E9"/>
    <w:rsid w:val="00FC17DA"/>
    <w:rsid w:val="00FC31B9"/>
    <w:rsid w:val="00FC3F4F"/>
    <w:rsid w:val="00FC48C6"/>
    <w:rsid w:val="00FC5340"/>
    <w:rsid w:val="00FC5472"/>
    <w:rsid w:val="00FC606F"/>
    <w:rsid w:val="00FC6F71"/>
    <w:rsid w:val="00FD3A15"/>
    <w:rsid w:val="00FD61FE"/>
    <w:rsid w:val="00FD6652"/>
    <w:rsid w:val="00FD7904"/>
    <w:rsid w:val="00FE1206"/>
    <w:rsid w:val="00FE1927"/>
    <w:rsid w:val="00FE4444"/>
    <w:rsid w:val="00FE66C2"/>
    <w:rsid w:val="00FF0170"/>
    <w:rsid w:val="00FF0D44"/>
    <w:rsid w:val="00FF11E3"/>
    <w:rsid w:val="00FF2E88"/>
    <w:rsid w:val="00FF7980"/>
    <w:rsid w:val="00FF7C69"/>
    <w:rsid w:val="18EFE12B"/>
    <w:rsid w:val="1AC0B35C"/>
    <w:rsid w:val="225EC5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1F7F2"/>
  <w15:docId w15:val="{1531A5FB-8448-4EDD-9159-7B81FE3D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526A"/>
    <w:rPr>
      <w:rFonts w:eastAsia="Times New Roman"/>
    </w:rPr>
  </w:style>
  <w:style w:type="paragraph" w:styleId="Heading4">
    <w:name w:val="heading 4"/>
    <w:basedOn w:val="Normal"/>
    <w:link w:val="Heading4Char"/>
    <w:uiPriority w:val="9"/>
    <w:qFormat/>
    <w:rsid w:val="00625E9F"/>
    <w:pPr>
      <w:spacing w:before="100" w:beforeAutospacing="1" w:after="100" w:afterAutospacing="1"/>
      <w:outlineLvl w:val="3"/>
    </w:pPr>
    <w:rPr>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EXIONHeading1">
    <w:name w:val="ALEXION Heading 1"/>
    <w:basedOn w:val="Normal"/>
    <w:next w:val="Normal"/>
    <w:pPr>
      <w:keepNext/>
      <w:numPr>
        <w:numId w:val="1"/>
      </w:numPr>
      <w:spacing w:before="240" w:after="240"/>
      <w:outlineLvl w:val="0"/>
    </w:pPr>
    <w:rPr>
      <w:b/>
      <w:caps/>
    </w:rPr>
  </w:style>
  <w:style w:type="paragraph" w:customStyle="1" w:styleId="AlexionHeading2">
    <w:name w:val="Alexion Heading 2"/>
    <w:basedOn w:val="Normal"/>
    <w:next w:val="Normal"/>
    <w:pPr>
      <w:keepNext/>
      <w:numPr>
        <w:ilvl w:val="1"/>
        <w:numId w:val="1"/>
      </w:numPr>
      <w:spacing w:before="120" w:after="240"/>
      <w:outlineLvl w:val="1"/>
    </w:pPr>
    <w:rPr>
      <w:b/>
    </w:rPr>
  </w:style>
  <w:style w:type="paragraph" w:customStyle="1" w:styleId="AlexionHeading3">
    <w:name w:val="Alexion Heading 3"/>
    <w:basedOn w:val="Normal"/>
    <w:next w:val="Normal"/>
    <w:pPr>
      <w:keepNext/>
      <w:numPr>
        <w:ilvl w:val="2"/>
        <w:numId w:val="1"/>
      </w:numPr>
      <w:spacing w:before="120" w:after="120"/>
      <w:outlineLvl w:val="2"/>
    </w:pPr>
    <w:rPr>
      <w:b/>
    </w:rPr>
  </w:style>
  <w:style w:type="paragraph" w:customStyle="1" w:styleId="AlexionHeading4">
    <w:name w:val="Alexion Heading 4"/>
    <w:basedOn w:val="Normal"/>
    <w:next w:val="Normal"/>
    <w:pPr>
      <w:keepNext/>
      <w:numPr>
        <w:ilvl w:val="3"/>
        <w:numId w:val="1"/>
      </w:numPr>
      <w:spacing w:before="120" w:after="120"/>
      <w:outlineLvl w:val="3"/>
    </w:pPr>
    <w:rPr>
      <w:b/>
    </w:rPr>
  </w:style>
  <w:style w:type="paragraph" w:customStyle="1" w:styleId="AlexionHeading5">
    <w:name w:val="Alexion Heading 5"/>
    <w:basedOn w:val="Normal"/>
    <w:next w:val="Normal"/>
    <w:pPr>
      <w:keepNext/>
      <w:numPr>
        <w:ilvl w:val="4"/>
        <w:numId w:val="1"/>
      </w:numPr>
      <w:spacing w:before="120" w:after="120"/>
      <w:outlineLvl w:val="4"/>
    </w:pPr>
    <w:rPr>
      <w:b/>
    </w:rPr>
  </w:style>
  <w:style w:type="paragraph" w:customStyle="1" w:styleId="AlexionHeading6">
    <w:name w:val="Alexion Heading 6"/>
    <w:basedOn w:val="Normal"/>
    <w:next w:val="Normal"/>
    <w:pPr>
      <w:keepNext/>
      <w:numPr>
        <w:ilvl w:val="5"/>
        <w:numId w:val="1"/>
      </w:numPr>
      <w:spacing w:before="120" w:after="120"/>
      <w:outlineLvl w:val="5"/>
    </w:pPr>
    <w:rPr>
      <w:b/>
    </w:rPr>
  </w:style>
  <w:style w:type="paragraph" w:customStyle="1" w:styleId="AlexionHeading7">
    <w:name w:val="Alexion Heading 7"/>
    <w:basedOn w:val="Normal"/>
    <w:next w:val="Normal"/>
    <w:pPr>
      <w:keepNext/>
      <w:numPr>
        <w:ilvl w:val="6"/>
        <w:numId w:val="1"/>
      </w:numPr>
      <w:spacing w:before="120" w:after="120"/>
      <w:outlineLvl w:val="6"/>
    </w:pPr>
    <w:rPr>
      <w:b/>
    </w:rPr>
  </w:style>
  <w:style w:type="paragraph" w:customStyle="1" w:styleId="AlexionHeading8">
    <w:name w:val="Alexion Heading 8"/>
    <w:basedOn w:val="Normal"/>
    <w:next w:val="Normal"/>
    <w:pPr>
      <w:keepNext/>
      <w:numPr>
        <w:ilvl w:val="7"/>
        <w:numId w:val="1"/>
      </w:numPr>
      <w:spacing w:before="120" w:after="120"/>
      <w:outlineLvl w:val="7"/>
    </w:pPr>
    <w:rPr>
      <w:b/>
    </w:rPr>
  </w:style>
  <w:style w:type="paragraph" w:customStyle="1" w:styleId="AlexionHeading9">
    <w:name w:val="Alexion Heading 9"/>
    <w:basedOn w:val="Normal"/>
    <w:next w:val="Normal"/>
    <w:pPr>
      <w:keepNext/>
      <w:numPr>
        <w:ilvl w:val="8"/>
        <w:numId w:val="1"/>
      </w:numPr>
      <w:spacing w:before="120" w:after="120"/>
      <w:outlineLvl w:val="8"/>
    </w:pPr>
    <w:rPr>
      <w:b/>
    </w:rPr>
  </w:style>
  <w:style w:type="paragraph" w:customStyle="1" w:styleId="table">
    <w:name w:val="table"/>
    <w:basedOn w:val="Normal"/>
    <w:rsid w:val="002E3968"/>
    <w:pPr>
      <w:spacing w:before="40" w:after="40"/>
    </w:pPr>
  </w:style>
  <w:style w:type="paragraph" w:customStyle="1" w:styleId="BalloonText1">
    <w:name w:val="Balloon Text1"/>
    <w:basedOn w:val="Normal"/>
    <w:semiHidden/>
    <w:rPr>
      <w:rFonts w:ascii="Tahoma" w:hAnsi="Tahoma" w:cs="Tahoma"/>
      <w:sz w:val="16"/>
      <w:szCs w:val="16"/>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tyle>
  <w:style w:type="character" w:customStyle="1" w:styleId="CommentTextChar">
    <w:name w:val="Comment Text Char"/>
    <w:link w:val="CommentText"/>
    <w:uiPriority w:val="99"/>
    <w:rsid w:val="00AE7D2E"/>
    <w:rPr>
      <w:rFonts w:eastAsia="Times New Roman"/>
    </w:rPr>
  </w:style>
  <w:style w:type="paragraph" w:customStyle="1" w:styleId="CommentSubject1">
    <w:name w:val="Comment Subject1"/>
    <w:basedOn w:val="CommentText"/>
    <w:next w:val="CommentText"/>
    <w:semiHidden/>
    <w:rPr>
      <w:b/>
      <w:bCs/>
    </w:rPr>
  </w:style>
  <w:style w:type="paragraph" w:customStyle="1" w:styleId="TableText">
    <w:name w:val="Table Text"/>
    <w:aliases w:val="tt"/>
    <w:basedOn w:val="Normal"/>
    <w:pPr>
      <w:overflowPunct w:val="0"/>
      <w:autoSpaceDE w:val="0"/>
      <w:autoSpaceDN w:val="0"/>
      <w:adjustRightInd w:val="0"/>
      <w:spacing w:before="60" w:after="60"/>
      <w:textAlignment w:val="baseline"/>
    </w:pPr>
    <w:rPr>
      <w:rFonts w:ascii="Arial" w:hAnsi="Arial" w:cs="Arial"/>
    </w:rPr>
  </w:style>
  <w:style w:type="paragraph" w:customStyle="1" w:styleId="MemoLine">
    <w:name w:val="Memo Line"/>
    <w:basedOn w:val="Normal"/>
    <w:next w:val="Normal"/>
    <w:pPr>
      <w:pBdr>
        <w:top w:val="single" w:sz="6" w:space="1" w:color="auto"/>
        <w:between w:val="single" w:sz="6" w:space="1" w:color="auto"/>
      </w:pBdr>
      <w:spacing w:before="240"/>
    </w:pPr>
  </w:style>
  <w:style w:type="paragraph" w:customStyle="1" w:styleId="Tableheader">
    <w:name w:val="Table header"/>
    <w:basedOn w:val="Normal"/>
    <w:next w:val="Normal"/>
    <w:pPr>
      <w:keepNext/>
      <w:keepLines/>
      <w:spacing w:before="80" w:after="80" w:line="360" w:lineRule="auto"/>
    </w:pPr>
    <w:rPr>
      <w:rFonts w:ascii="Arial" w:hAnsi="Arial"/>
      <w:b/>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Bullet2">
    <w:name w:val="List Bullet 2"/>
    <w:basedOn w:val="Normal"/>
    <w:pPr>
      <w:spacing w:before="40"/>
      <w:ind w:left="720" w:hanging="360"/>
    </w:pPr>
    <w:rPr>
      <w:rFonts w:ascii="Arial" w:hAnsi="Arial"/>
    </w:rPr>
  </w:style>
  <w:style w:type="paragraph" w:customStyle="1" w:styleId="TableHeader0">
    <w:name w:val="Table Header"/>
    <w:basedOn w:val="Normal"/>
    <w:autoRedefine/>
    <w:pPr>
      <w:spacing w:before="120" w:after="120"/>
      <w:ind w:left="-115" w:right="-115"/>
      <w:jc w:val="center"/>
    </w:pPr>
    <w:rPr>
      <w:rFonts w:ascii="Arial" w:hAnsi="Arial"/>
      <w:b/>
      <w:snapToGrid w:val="0"/>
      <w:sz w:val="22"/>
      <w:lang w:val="en-GB"/>
    </w:rPr>
  </w:style>
  <w:style w:type="paragraph" w:customStyle="1" w:styleId="1-body">
    <w:name w:val="1-body"/>
    <w:basedOn w:val="Normal"/>
    <w:pPr>
      <w:widowControl w:val="0"/>
      <w:spacing w:before="120" w:after="60" w:line="340" w:lineRule="atLeast"/>
      <w:ind w:firstLine="360"/>
      <w:jc w:val="both"/>
    </w:pPr>
    <w:rPr>
      <w:rFonts w:ascii="Times" w:hAnsi="Times"/>
    </w:rPr>
  </w:style>
  <w:style w:type="paragraph" w:customStyle="1" w:styleId="BulletText1">
    <w:name w:val="Bullet Text 1"/>
    <w:basedOn w:val="Normal"/>
    <w:pPr>
      <w:tabs>
        <w:tab w:val="num" w:pos="360"/>
      </w:tabs>
      <w:ind w:left="187" w:hanging="187"/>
    </w:pPr>
  </w:style>
  <w:style w:type="paragraph" w:styleId="BalloonText">
    <w:name w:val="Balloon Text"/>
    <w:basedOn w:val="Normal"/>
    <w:semiHidden/>
    <w:rsid w:val="00BD1CD9"/>
    <w:rPr>
      <w:rFonts w:ascii="Tahoma" w:hAnsi="Tahoma" w:cs="Tahoma"/>
      <w:sz w:val="16"/>
      <w:szCs w:val="16"/>
    </w:rPr>
  </w:style>
  <w:style w:type="paragraph" w:styleId="CommentSubject">
    <w:name w:val="annotation subject"/>
    <w:basedOn w:val="CommentText"/>
    <w:next w:val="CommentText"/>
    <w:link w:val="CommentSubjectChar"/>
    <w:rsid w:val="00AE7D2E"/>
    <w:rPr>
      <w:b/>
      <w:bCs/>
    </w:rPr>
  </w:style>
  <w:style w:type="character" w:customStyle="1" w:styleId="CommentSubjectChar">
    <w:name w:val="Comment Subject Char"/>
    <w:basedOn w:val="CommentTextChar"/>
    <w:link w:val="CommentSubject"/>
    <w:rsid w:val="00AE7D2E"/>
    <w:rPr>
      <w:rFonts w:eastAsia="Times New Roman"/>
    </w:rPr>
  </w:style>
  <w:style w:type="table" w:styleId="TableGrid">
    <w:name w:val="Table Grid"/>
    <w:basedOn w:val="TableNormal"/>
    <w:rsid w:val="00A47D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B12D8F"/>
    <w:pPr>
      <w:tabs>
        <w:tab w:val="num" w:pos="360"/>
      </w:tabs>
      <w:ind w:left="360" w:hanging="360"/>
    </w:pPr>
  </w:style>
  <w:style w:type="paragraph" w:customStyle="1" w:styleId="Step">
    <w:name w:val="Step"/>
    <w:basedOn w:val="Normal"/>
    <w:rsid w:val="00947D27"/>
    <w:pPr>
      <w:tabs>
        <w:tab w:val="num" w:pos="360"/>
      </w:tabs>
      <w:ind w:left="360" w:hanging="360"/>
    </w:pPr>
  </w:style>
  <w:style w:type="paragraph" w:customStyle="1" w:styleId="StyletableTimesNewRoman12ptBefore2ptAfter2pt">
    <w:name w:val="Style table + Times New Roman 12 pt Before:  2 pt After:  2 pt"/>
    <w:basedOn w:val="Normal"/>
    <w:rsid w:val="006C4513"/>
    <w:pPr>
      <w:spacing w:before="40" w:after="40"/>
    </w:pPr>
  </w:style>
  <w:style w:type="paragraph" w:customStyle="1" w:styleId="Table0">
    <w:name w:val="Table"/>
    <w:rsid w:val="006C4513"/>
    <w:pPr>
      <w:overflowPunct w:val="0"/>
      <w:autoSpaceDE w:val="0"/>
      <w:autoSpaceDN w:val="0"/>
      <w:adjustRightInd w:val="0"/>
      <w:spacing w:before="60" w:after="60"/>
      <w:textAlignment w:val="baseline"/>
    </w:pPr>
    <w:rPr>
      <w:rFonts w:eastAsia="Times New Roman"/>
      <w:sz w:val="22"/>
    </w:rPr>
  </w:style>
  <w:style w:type="paragraph" w:styleId="Header">
    <w:name w:val="header"/>
    <w:basedOn w:val="Normal"/>
    <w:link w:val="HeaderChar"/>
    <w:rsid w:val="0008526A"/>
    <w:pPr>
      <w:tabs>
        <w:tab w:val="center" w:pos="4680"/>
        <w:tab w:val="right" w:pos="9360"/>
      </w:tabs>
    </w:pPr>
  </w:style>
  <w:style w:type="character" w:customStyle="1" w:styleId="HeaderChar">
    <w:name w:val="Header Char"/>
    <w:basedOn w:val="DefaultParagraphFont"/>
    <w:link w:val="Header"/>
    <w:rsid w:val="0008526A"/>
    <w:rPr>
      <w:rFonts w:eastAsia="Times New Roman"/>
    </w:rPr>
  </w:style>
  <w:style w:type="paragraph" w:styleId="Footer">
    <w:name w:val="footer"/>
    <w:basedOn w:val="Normal"/>
    <w:link w:val="FooterChar"/>
    <w:rsid w:val="0008526A"/>
    <w:pPr>
      <w:tabs>
        <w:tab w:val="center" w:pos="4680"/>
        <w:tab w:val="right" w:pos="9360"/>
      </w:tabs>
    </w:pPr>
  </w:style>
  <w:style w:type="character" w:customStyle="1" w:styleId="FooterChar">
    <w:name w:val="Footer Char"/>
    <w:basedOn w:val="DefaultParagraphFont"/>
    <w:link w:val="Footer"/>
    <w:rsid w:val="0008526A"/>
    <w:rPr>
      <w:rFonts w:eastAsia="Times New Roman"/>
    </w:rPr>
  </w:style>
  <w:style w:type="paragraph" w:customStyle="1" w:styleId="tresult">
    <w:name w:val="tresult"/>
    <w:basedOn w:val="Normal"/>
    <w:rsid w:val="007E7167"/>
    <w:pPr>
      <w:tabs>
        <w:tab w:val="left" w:pos="-1440"/>
        <w:tab w:val="left" w:pos="-720"/>
        <w:tab w:val="left" w:pos="0"/>
        <w:tab w:val="num" w:pos="360"/>
        <w:tab w:val="left" w:pos="720"/>
        <w:tab w:val="left" w:pos="1440"/>
      </w:tabs>
      <w:spacing w:before="120" w:after="120"/>
      <w:ind w:left="360" w:hanging="360"/>
      <w:jc w:val="right"/>
    </w:pPr>
    <w:rPr>
      <w:rFonts w:ascii="Arial Narrow" w:eastAsia="MS Mincho" w:hAnsi="Arial Narrow"/>
    </w:rPr>
  </w:style>
  <w:style w:type="paragraph" w:styleId="BodyTextIndent">
    <w:name w:val="Body Text Indent"/>
    <w:basedOn w:val="Normal"/>
    <w:link w:val="BodyTextIndentChar"/>
    <w:rsid w:val="001C5705"/>
    <w:pPr>
      <w:spacing w:before="90" w:after="54"/>
      <w:ind w:left="1080"/>
    </w:pPr>
    <w:rPr>
      <w:rFonts w:ascii="Arial" w:eastAsia="MS Mincho" w:hAnsi="Arial"/>
      <w:color w:val="000000"/>
      <w:spacing w:val="-5"/>
    </w:rPr>
  </w:style>
  <w:style w:type="character" w:customStyle="1" w:styleId="BodyTextIndentChar">
    <w:name w:val="Body Text Indent Char"/>
    <w:basedOn w:val="DefaultParagraphFont"/>
    <w:link w:val="BodyTextIndent"/>
    <w:rsid w:val="001C5705"/>
    <w:rPr>
      <w:rFonts w:ascii="Arial" w:hAnsi="Arial"/>
      <w:color w:val="000000"/>
      <w:spacing w:val="-5"/>
    </w:rPr>
  </w:style>
  <w:style w:type="paragraph" w:customStyle="1" w:styleId="TopTab">
    <w:name w:val="Top Tab"/>
    <w:basedOn w:val="Normal"/>
    <w:rsid w:val="00B341B1"/>
    <w:pPr>
      <w:keepNext/>
      <w:shd w:val="clear" w:color="auto" w:fill="000000"/>
      <w:spacing w:before="120"/>
      <w:ind w:left="-90" w:right="7740"/>
      <w:jc w:val="center"/>
    </w:pPr>
    <w:rPr>
      <w:rFonts w:ascii="Arial" w:eastAsia="MS Mincho" w:hAnsi="Arial"/>
      <w:b/>
      <w:color w:val="FFFFFF"/>
      <w:spacing w:val="-5"/>
      <w:sz w:val="24"/>
    </w:rPr>
  </w:style>
  <w:style w:type="paragraph" w:styleId="ListParagraph">
    <w:name w:val="List Paragraph"/>
    <w:basedOn w:val="Normal"/>
    <w:uiPriority w:val="34"/>
    <w:qFormat/>
    <w:rsid w:val="00D76775"/>
    <w:pPr>
      <w:ind w:left="720"/>
      <w:contextualSpacing/>
    </w:pPr>
  </w:style>
  <w:style w:type="character" w:customStyle="1" w:styleId="apple-converted-space">
    <w:name w:val="apple-converted-space"/>
    <w:basedOn w:val="DefaultParagraphFont"/>
    <w:rsid w:val="00B86E3F"/>
  </w:style>
  <w:style w:type="paragraph" w:styleId="NormalIndent">
    <w:name w:val="Normal Indent"/>
    <w:basedOn w:val="Normal"/>
    <w:uiPriority w:val="99"/>
    <w:rsid w:val="00AF4D77"/>
    <w:pPr>
      <w:suppressLineNumbers/>
      <w:spacing w:after="120"/>
      <w:ind w:left="720"/>
      <w:jc w:val="both"/>
    </w:pPr>
    <w:rPr>
      <w:rFonts w:ascii="Arial" w:hAnsi="Arial"/>
    </w:rPr>
  </w:style>
  <w:style w:type="character" w:customStyle="1" w:styleId="generatedpassword">
    <w:name w:val="generated_password"/>
    <w:basedOn w:val="DefaultParagraphFont"/>
    <w:rsid w:val="005E27C7"/>
  </w:style>
  <w:style w:type="paragraph" w:styleId="NormalWeb">
    <w:name w:val="Normal (Web)"/>
    <w:basedOn w:val="Normal"/>
    <w:uiPriority w:val="99"/>
    <w:semiHidden/>
    <w:unhideWhenUsed/>
    <w:rsid w:val="00712EA9"/>
    <w:pPr>
      <w:spacing w:before="100" w:beforeAutospacing="1" w:after="100" w:afterAutospacing="1"/>
    </w:pPr>
    <w:rPr>
      <w:sz w:val="24"/>
      <w:szCs w:val="24"/>
      <w:lang w:val="en-IN" w:eastAsia="en-IN"/>
    </w:rPr>
  </w:style>
  <w:style w:type="character" w:customStyle="1" w:styleId="Heading4Char">
    <w:name w:val="Heading 4 Char"/>
    <w:basedOn w:val="DefaultParagraphFont"/>
    <w:link w:val="Heading4"/>
    <w:uiPriority w:val="9"/>
    <w:rsid w:val="00625E9F"/>
    <w:rPr>
      <w:rFonts w:eastAsia="Times New Roman"/>
      <w:b/>
      <w:bCs/>
      <w:sz w:val="24"/>
      <w:szCs w:val="24"/>
      <w:lang w:val="en-IN" w:eastAsia="en-IN"/>
    </w:rPr>
  </w:style>
  <w:style w:type="character" w:styleId="Hyperlink">
    <w:name w:val="Hyperlink"/>
    <w:basedOn w:val="DefaultParagraphFont"/>
    <w:unhideWhenUsed/>
    <w:rsid w:val="00BE4738"/>
    <w:rPr>
      <w:color w:val="0000FF" w:themeColor="hyperlink"/>
      <w:u w:val="single"/>
    </w:rPr>
  </w:style>
  <w:style w:type="character" w:styleId="UnresolvedMention">
    <w:name w:val="Unresolved Mention"/>
    <w:basedOn w:val="DefaultParagraphFont"/>
    <w:uiPriority w:val="99"/>
    <w:semiHidden/>
    <w:unhideWhenUsed/>
    <w:rsid w:val="00BE4738"/>
    <w:rPr>
      <w:color w:val="605E5C"/>
      <w:shd w:val="clear" w:color="auto" w:fill="E1DFDD"/>
    </w:rPr>
  </w:style>
  <w:style w:type="paragraph" w:customStyle="1" w:styleId="paragraph">
    <w:name w:val="paragraph"/>
    <w:basedOn w:val="Normal"/>
    <w:rsid w:val="00572D49"/>
    <w:pPr>
      <w:spacing w:before="100" w:beforeAutospacing="1" w:after="100" w:afterAutospacing="1"/>
    </w:pPr>
    <w:rPr>
      <w:sz w:val="24"/>
      <w:szCs w:val="24"/>
      <w:lang w:val="en-IN" w:eastAsia="en-IN"/>
    </w:rPr>
  </w:style>
  <w:style w:type="character" w:customStyle="1" w:styleId="normaltextrun">
    <w:name w:val="normaltextrun"/>
    <w:basedOn w:val="DefaultParagraphFont"/>
    <w:rsid w:val="00572D49"/>
  </w:style>
  <w:style w:type="character" w:customStyle="1" w:styleId="eop">
    <w:name w:val="eop"/>
    <w:basedOn w:val="DefaultParagraphFont"/>
    <w:rsid w:val="00572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3452">
      <w:bodyDiv w:val="1"/>
      <w:marLeft w:val="0"/>
      <w:marRight w:val="0"/>
      <w:marTop w:val="0"/>
      <w:marBottom w:val="0"/>
      <w:divBdr>
        <w:top w:val="none" w:sz="0" w:space="0" w:color="auto"/>
        <w:left w:val="none" w:sz="0" w:space="0" w:color="auto"/>
        <w:bottom w:val="none" w:sz="0" w:space="0" w:color="auto"/>
        <w:right w:val="none" w:sz="0" w:space="0" w:color="auto"/>
      </w:divBdr>
    </w:div>
    <w:div w:id="55590488">
      <w:bodyDiv w:val="1"/>
      <w:marLeft w:val="0"/>
      <w:marRight w:val="0"/>
      <w:marTop w:val="0"/>
      <w:marBottom w:val="0"/>
      <w:divBdr>
        <w:top w:val="none" w:sz="0" w:space="0" w:color="auto"/>
        <w:left w:val="none" w:sz="0" w:space="0" w:color="auto"/>
        <w:bottom w:val="none" w:sz="0" w:space="0" w:color="auto"/>
        <w:right w:val="none" w:sz="0" w:space="0" w:color="auto"/>
      </w:divBdr>
    </w:div>
    <w:div w:id="90318712">
      <w:bodyDiv w:val="1"/>
      <w:marLeft w:val="0"/>
      <w:marRight w:val="0"/>
      <w:marTop w:val="0"/>
      <w:marBottom w:val="0"/>
      <w:divBdr>
        <w:top w:val="none" w:sz="0" w:space="0" w:color="auto"/>
        <w:left w:val="none" w:sz="0" w:space="0" w:color="auto"/>
        <w:bottom w:val="none" w:sz="0" w:space="0" w:color="auto"/>
        <w:right w:val="none" w:sz="0" w:space="0" w:color="auto"/>
      </w:divBdr>
    </w:div>
    <w:div w:id="121970118">
      <w:bodyDiv w:val="1"/>
      <w:marLeft w:val="0"/>
      <w:marRight w:val="0"/>
      <w:marTop w:val="0"/>
      <w:marBottom w:val="0"/>
      <w:divBdr>
        <w:top w:val="none" w:sz="0" w:space="0" w:color="auto"/>
        <w:left w:val="none" w:sz="0" w:space="0" w:color="auto"/>
        <w:bottom w:val="none" w:sz="0" w:space="0" w:color="auto"/>
        <w:right w:val="none" w:sz="0" w:space="0" w:color="auto"/>
      </w:divBdr>
    </w:div>
    <w:div w:id="152645646">
      <w:bodyDiv w:val="1"/>
      <w:marLeft w:val="0"/>
      <w:marRight w:val="0"/>
      <w:marTop w:val="0"/>
      <w:marBottom w:val="0"/>
      <w:divBdr>
        <w:top w:val="none" w:sz="0" w:space="0" w:color="auto"/>
        <w:left w:val="none" w:sz="0" w:space="0" w:color="auto"/>
        <w:bottom w:val="none" w:sz="0" w:space="0" w:color="auto"/>
        <w:right w:val="none" w:sz="0" w:space="0" w:color="auto"/>
      </w:divBdr>
    </w:div>
    <w:div w:id="162203512">
      <w:bodyDiv w:val="1"/>
      <w:marLeft w:val="0"/>
      <w:marRight w:val="0"/>
      <w:marTop w:val="0"/>
      <w:marBottom w:val="0"/>
      <w:divBdr>
        <w:top w:val="none" w:sz="0" w:space="0" w:color="auto"/>
        <w:left w:val="none" w:sz="0" w:space="0" w:color="auto"/>
        <w:bottom w:val="none" w:sz="0" w:space="0" w:color="auto"/>
        <w:right w:val="none" w:sz="0" w:space="0" w:color="auto"/>
      </w:divBdr>
    </w:div>
    <w:div w:id="223378025">
      <w:bodyDiv w:val="1"/>
      <w:marLeft w:val="0"/>
      <w:marRight w:val="0"/>
      <w:marTop w:val="0"/>
      <w:marBottom w:val="0"/>
      <w:divBdr>
        <w:top w:val="none" w:sz="0" w:space="0" w:color="auto"/>
        <w:left w:val="none" w:sz="0" w:space="0" w:color="auto"/>
        <w:bottom w:val="none" w:sz="0" w:space="0" w:color="auto"/>
        <w:right w:val="none" w:sz="0" w:space="0" w:color="auto"/>
      </w:divBdr>
    </w:div>
    <w:div w:id="264658742">
      <w:bodyDiv w:val="1"/>
      <w:marLeft w:val="0"/>
      <w:marRight w:val="0"/>
      <w:marTop w:val="0"/>
      <w:marBottom w:val="0"/>
      <w:divBdr>
        <w:top w:val="none" w:sz="0" w:space="0" w:color="auto"/>
        <w:left w:val="none" w:sz="0" w:space="0" w:color="auto"/>
        <w:bottom w:val="none" w:sz="0" w:space="0" w:color="auto"/>
        <w:right w:val="none" w:sz="0" w:space="0" w:color="auto"/>
      </w:divBdr>
    </w:div>
    <w:div w:id="332072111">
      <w:bodyDiv w:val="1"/>
      <w:marLeft w:val="0"/>
      <w:marRight w:val="0"/>
      <w:marTop w:val="0"/>
      <w:marBottom w:val="0"/>
      <w:divBdr>
        <w:top w:val="none" w:sz="0" w:space="0" w:color="auto"/>
        <w:left w:val="none" w:sz="0" w:space="0" w:color="auto"/>
        <w:bottom w:val="none" w:sz="0" w:space="0" w:color="auto"/>
        <w:right w:val="none" w:sz="0" w:space="0" w:color="auto"/>
      </w:divBdr>
    </w:div>
    <w:div w:id="342973797">
      <w:bodyDiv w:val="1"/>
      <w:marLeft w:val="0"/>
      <w:marRight w:val="0"/>
      <w:marTop w:val="0"/>
      <w:marBottom w:val="0"/>
      <w:divBdr>
        <w:top w:val="none" w:sz="0" w:space="0" w:color="auto"/>
        <w:left w:val="none" w:sz="0" w:space="0" w:color="auto"/>
        <w:bottom w:val="none" w:sz="0" w:space="0" w:color="auto"/>
        <w:right w:val="none" w:sz="0" w:space="0" w:color="auto"/>
      </w:divBdr>
    </w:div>
    <w:div w:id="359820948">
      <w:bodyDiv w:val="1"/>
      <w:marLeft w:val="0"/>
      <w:marRight w:val="0"/>
      <w:marTop w:val="0"/>
      <w:marBottom w:val="0"/>
      <w:divBdr>
        <w:top w:val="none" w:sz="0" w:space="0" w:color="auto"/>
        <w:left w:val="none" w:sz="0" w:space="0" w:color="auto"/>
        <w:bottom w:val="none" w:sz="0" w:space="0" w:color="auto"/>
        <w:right w:val="none" w:sz="0" w:space="0" w:color="auto"/>
      </w:divBdr>
    </w:div>
    <w:div w:id="548802462">
      <w:bodyDiv w:val="1"/>
      <w:marLeft w:val="0"/>
      <w:marRight w:val="0"/>
      <w:marTop w:val="0"/>
      <w:marBottom w:val="0"/>
      <w:divBdr>
        <w:top w:val="none" w:sz="0" w:space="0" w:color="auto"/>
        <w:left w:val="none" w:sz="0" w:space="0" w:color="auto"/>
        <w:bottom w:val="none" w:sz="0" w:space="0" w:color="auto"/>
        <w:right w:val="none" w:sz="0" w:space="0" w:color="auto"/>
      </w:divBdr>
    </w:div>
    <w:div w:id="644697409">
      <w:bodyDiv w:val="1"/>
      <w:marLeft w:val="0"/>
      <w:marRight w:val="0"/>
      <w:marTop w:val="0"/>
      <w:marBottom w:val="0"/>
      <w:divBdr>
        <w:top w:val="none" w:sz="0" w:space="0" w:color="auto"/>
        <w:left w:val="none" w:sz="0" w:space="0" w:color="auto"/>
        <w:bottom w:val="none" w:sz="0" w:space="0" w:color="auto"/>
        <w:right w:val="none" w:sz="0" w:space="0" w:color="auto"/>
      </w:divBdr>
    </w:div>
    <w:div w:id="669530675">
      <w:bodyDiv w:val="1"/>
      <w:marLeft w:val="0"/>
      <w:marRight w:val="0"/>
      <w:marTop w:val="0"/>
      <w:marBottom w:val="0"/>
      <w:divBdr>
        <w:top w:val="none" w:sz="0" w:space="0" w:color="auto"/>
        <w:left w:val="none" w:sz="0" w:space="0" w:color="auto"/>
        <w:bottom w:val="none" w:sz="0" w:space="0" w:color="auto"/>
        <w:right w:val="none" w:sz="0" w:space="0" w:color="auto"/>
      </w:divBdr>
    </w:div>
    <w:div w:id="678390277">
      <w:bodyDiv w:val="1"/>
      <w:marLeft w:val="0"/>
      <w:marRight w:val="0"/>
      <w:marTop w:val="0"/>
      <w:marBottom w:val="0"/>
      <w:divBdr>
        <w:top w:val="none" w:sz="0" w:space="0" w:color="auto"/>
        <w:left w:val="none" w:sz="0" w:space="0" w:color="auto"/>
        <w:bottom w:val="none" w:sz="0" w:space="0" w:color="auto"/>
        <w:right w:val="none" w:sz="0" w:space="0" w:color="auto"/>
      </w:divBdr>
    </w:div>
    <w:div w:id="694158709">
      <w:bodyDiv w:val="1"/>
      <w:marLeft w:val="0"/>
      <w:marRight w:val="0"/>
      <w:marTop w:val="0"/>
      <w:marBottom w:val="0"/>
      <w:divBdr>
        <w:top w:val="none" w:sz="0" w:space="0" w:color="auto"/>
        <w:left w:val="none" w:sz="0" w:space="0" w:color="auto"/>
        <w:bottom w:val="none" w:sz="0" w:space="0" w:color="auto"/>
        <w:right w:val="none" w:sz="0" w:space="0" w:color="auto"/>
      </w:divBdr>
    </w:div>
    <w:div w:id="712315496">
      <w:bodyDiv w:val="1"/>
      <w:marLeft w:val="0"/>
      <w:marRight w:val="0"/>
      <w:marTop w:val="0"/>
      <w:marBottom w:val="0"/>
      <w:divBdr>
        <w:top w:val="none" w:sz="0" w:space="0" w:color="auto"/>
        <w:left w:val="none" w:sz="0" w:space="0" w:color="auto"/>
        <w:bottom w:val="none" w:sz="0" w:space="0" w:color="auto"/>
        <w:right w:val="none" w:sz="0" w:space="0" w:color="auto"/>
      </w:divBdr>
    </w:div>
    <w:div w:id="789275896">
      <w:bodyDiv w:val="1"/>
      <w:marLeft w:val="0"/>
      <w:marRight w:val="0"/>
      <w:marTop w:val="0"/>
      <w:marBottom w:val="0"/>
      <w:divBdr>
        <w:top w:val="none" w:sz="0" w:space="0" w:color="auto"/>
        <w:left w:val="none" w:sz="0" w:space="0" w:color="auto"/>
        <w:bottom w:val="none" w:sz="0" w:space="0" w:color="auto"/>
        <w:right w:val="none" w:sz="0" w:space="0" w:color="auto"/>
      </w:divBdr>
    </w:div>
    <w:div w:id="802767643">
      <w:bodyDiv w:val="1"/>
      <w:marLeft w:val="0"/>
      <w:marRight w:val="0"/>
      <w:marTop w:val="0"/>
      <w:marBottom w:val="0"/>
      <w:divBdr>
        <w:top w:val="none" w:sz="0" w:space="0" w:color="auto"/>
        <w:left w:val="none" w:sz="0" w:space="0" w:color="auto"/>
        <w:bottom w:val="none" w:sz="0" w:space="0" w:color="auto"/>
        <w:right w:val="none" w:sz="0" w:space="0" w:color="auto"/>
      </w:divBdr>
    </w:div>
    <w:div w:id="804392096">
      <w:bodyDiv w:val="1"/>
      <w:marLeft w:val="0"/>
      <w:marRight w:val="0"/>
      <w:marTop w:val="0"/>
      <w:marBottom w:val="0"/>
      <w:divBdr>
        <w:top w:val="none" w:sz="0" w:space="0" w:color="auto"/>
        <w:left w:val="none" w:sz="0" w:space="0" w:color="auto"/>
        <w:bottom w:val="none" w:sz="0" w:space="0" w:color="auto"/>
        <w:right w:val="none" w:sz="0" w:space="0" w:color="auto"/>
      </w:divBdr>
    </w:div>
    <w:div w:id="832061799">
      <w:bodyDiv w:val="1"/>
      <w:marLeft w:val="0"/>
      <w:marRight w:val="0"/>
      <w:marTop w:val="0"/>
      <w:marBottom w:val="0"/>
      <w:divBdr>
        <w:top w:val="none" w:sz="0" w:space="0" w:color="auto"/>
        <w:left w:val="none" w:sz="0" w:space="0" w:color="auto"/>
        <w:bottom w:val="none" w:sz="0" w:space="0" w:color="auto"/>
        <w:right w:val="none" w:sz="0" w:space="0" w:color="auto"/>
      </w:divBdr>
    </w:div>
    <w:div w:id="855460791">
      <w:bodyDiv w:val="1"/>
      <w:marLeft w:val="0"/>
      <w:marRight w:val="0"/>
      <w:marTop w:val="0"/>
      <w:marBottom w:val="0"/>
      <w:divBdr>
        <w:top w:val="none" w:sz="0" w:space="0" w:color="auto"/>
        <w:left w:val="none" w:sz="0" w:space="0" w:color="auto"/>
        <w:bottom w:val="none" w:sz="0" w:space="0" w:color="auto"/>
        <w:right w:val="none" w:sz="0" w:space="0" w:color="auto"/>
      </w:divBdr>
    </w:div>
    <w:div w:id="867838799">
      <w:bodyDiv w:val="1"/>
      <w:marLeft w:val="0"/>
      <w:marRight w:val="0"/>
      <w:marTop w:val="0"/>
      <w:marBottom w:val="0"/>
      <w:divBdr>
        <w:top w:val="none" w:sz="0" w:space="0" w:color="auto"/>
        <w:left w:val="none" w:sz="0" w:space="0" w:color="auto"/>
        <w:bottom w:val="none" w:sz="0" w:space="0" w:color="auto"/>
        <w:right w:val="none" w:sz="0" w:space="0" w:color="auto"/>
      </w:divBdr>
    </w:div>
    <w:div w:id="887256745">
      <w:bodyDiv w:val="1"/>
      <w:marLeft w:val="0"/>
      <w:marRight w:val="0"/>
      <w:marTop w:val="0"/>
      <w:marBottom w:val="0"/>
      <w:divBdr>
        <w:top w:val="none" w:sz="0" w:space="0" w:color="auto"/>
        <w:left w:val="none" w:sz="0" w:space="0" w:color="auto"/>
        <w:bottom w:val="none" w:sz="0" w:space="0" w:color="auto"/>
        <w:right w:val="none" w:sz="0" w:space="0" w:color="auto"/>
      </w:divBdr>
    </w:div>
    <w:div w:id="926155540">
      <w:bodyDiv w:val="1"/>
      <w:marLeft w:val="0"/>
      <w:marRight w:val="0"/>
      <w:marTop w:val="0"/>
      <w:marBottom w:val="0"/>
      <w:divBdr>
        <w:top w:val="none" w:sz="0" w:space="0" w:color="auto"/>
        <w:left w:val="none" w:sz="0" w:space="0" w:color="auto"/>
        <w:bottom w:val="none" w:sz="0" w:space="0" w:color="auto"/>
        <w:right w:val="none" w:sz="0" w:space="0" w:color="auto"/>
      </w:divBdr>
    </w:div>
    <w:div w:id="974066032">
      <w:bodyDiv w:val="1"/>
      <w:marLeft w:val="0"/>
      <w:marRight w:val="0"/>
      <w:marTop w:val="0"/>
      <w:marBottom w:val="0"/>
      <w:divBdr>
        <w:top w:val="none" w:sz="0" w:space="0" w:color="auto"/>
        <w:left w:val="none" w:sz="0" w:space="0" w:color="auto"/>
        <w:bottom w:val="none" w:sz="0" w:space="0" w:color="auto"/>
        <w:right w:val="none" w:sz="0" w:space="0" w:color="auto"/>
      </w:divBdr>
    </w:div>
    <w:div w:id="986784000">
      <w:bodyDiv w:val="1"/>
      <w:marLeft w:val="0"/>
      <w:marRight w:val="0"/>
      <w:marTop w:val="0"/>
      <w:marBottom w:val="0"/>
      <w:divBdr>
        <w:top w:val="none" w:sz="0" w:space="0" w:color="auto"/>
        <w:left w:val="none" w:sz="0" w:space="0" w:color="auto"/>
        <w:bottom w:val="none" w:sz="0" w:space="0" w:color="auto"/>
        <w:right w:val="none" w:sz="0" w:space="0" w:color="auto"/>
      </w:divBdr>
      <w:divsChild>
        <w:div w:id="838039841">
          <w:marLeft w:val="0"/>
          <w:marRight w:val="0"/>
          <w:marTop w:val="0"/>
          <w:marBottom w:val="0"/>
          <w:divBdr>
            <w:top w:val="none" w:sz="0" w:space="0" w:color="auto"/>
            <w:left w:val="none" w:sz="0" w:space="0" w:color="auto"/>
            <w:bottom w:val="none" w:sz="0" w:space="0" w:color="auto"/>
            <w:right w:val="none" w:sz="0" w:space="0" w:color="auto"/>
          </w:divBdr>
          <w:divsChild>
            <w:div w:id="1590767884">
              <w:marLeft w:val="0"/>
              <w:marRight w:val="0"/>
              <w:marTop w:val="0"/>
              <w:marBottom w:val="0"/>
              <w:divBdr>
                <w:top w:val="none" w:sz="0" w:space="0" w:color="auto"/>
                <w:left w:val="none" w:sz="0" w:space="0" w:color="auto"/>
                <w:bottom w:val="none" w:sz="0" w:space="0" w:color="auto"/>
                <w:right w:val="none" w:sz="0" w:space="0" w:color="auto"/>
              </w:divBdr>
            </w:div>
          </w:divsChild>
        </w:div>
        <w:div w:id="759982064">
          <w:marLeft w:val="0"/>
          <w:marRight w:val="0"/>
          <w:marTop w:val="0"/>
          <w:marBottom w:val="0"/>
          <w:divBdr>
            <w:top w:val="none" w:sz="0" w:space="0" w:color="auto"/>
            <w:left w:val="none" w:sz="0" w:space="0" w:color="auto"/>
            <w:bottom w:val="none" w:sz="0" w:space="0" w:color="auto"/>
            <w:right w:val="none" w:sz="0" w:space="0" w:color="auto"/>
          </w:divBdr>
          <w:divsChild>
            <w:div w:id="593588336">
              <w:marLeft w:val="0"/>
              <w:marRight w:val="0"/>
              <w:marTop w:val="0"/>
              <w:marBottom w:val="0"/>
              <w:divBdr>
                <w:top w:val="none" w:sz="0" w:space="0" w:color="auto"/>
                <w:left w:val="none" w:sz="0" w:space="0" w:color="auto"/>
                <w:bottom w:val="none" w:sz="0" w:space="0" w:color="auto"/>
                <w:right w:val="none" w:sz="0" w:space="0" w:color="auto"/>
              </w:divBdr>
            </w:div>
          </w:divsChild>
        </w:div>
        <w:div w:id="1860512101">
          <w:marLeft w:val="0"/>
          <w:marRight w:val="0"/>
          <w:marTop w:val="0"/>
          <w:marBottom w:val="0"/>
          <w:divBdr>
            <w:top w:val="none" w:sz="0" w:space="0" w:color="auto"/>
            <w:left w:val="none" w:sz="0" w:space="0" w:color="auto"/>
            <w:bottom w:val="none" w:sz="0" w:space="0" w:color="auto"/>
            <w:right w:val="none" w:sz="0" w:space="0" w:color="auto"/>
          </w:divBdr>
          <w:divsChild>
            <w:div w:id="1984431244">
              <w:marLeft w:val="0"/>
              <w:marRight w:val="0"/>
              <w:marTop w:val="0"/>
              <w:marBottom w:val="0"/>
              <w:divBdr>
                <w:top w:val="none" w:sz="0" w:space="0" w:color="auto"/>
                <w:left w:val="none" w:sz="0" w:space="0" w:color="auto"/>
                <w:bottom w:val="none" w:sz="0" w:space="0" w:color="auto"/>
                <w:right w:val="none" w:sz="0" w:space="0" w:color="auto"/>
              </w:divBdr>
            </w:div>
          </w:divsChild>
        </w:div>
        <w:div w:id="331180503">
          <w:marLeft w:val="0"/>
          <w:marRight w:val="0"/>
          <w:marTop w:val="0"/>
          <w:marBottom w:val="0"/>
          <w:divBdr>
            <w:top w:val="none" w:sz="0" w:space="0" w:color="auto"/>
            <w:left w:val="none" w:sz="0" w:space="0" w:color="auto"/>
            <w:bottom w:val="none" w:sz="0" w:space="0" w:color="auto"/>
            <w:right w:val="none" w:sz="0" w:space="0" w:color="auto"/>
          </w:divBdr>
          <w:divsChild>
            <w:div w:id="354582124">
              <w:marLeft w:val="0"/>
              <w:marRight w:val="0"/>
              <w:marTop w:val="0"/>
              <w:marBottom w:val="0"/>
              <w:divBdr>
                <w:top w:val="none" w:sz="0" w:space="0" w:color="auto"/>
                <w:left w:val="none" w:sz="0" w:space="0" w:color="auto"/>
                <w:bottom w:val="none" w:sz="0" w:space="0" w:color="auto"/>
                <w:right w:val="none" w:sz="0" w:space="0" w:color="auto"/>
              </w:divBdr>
            </w:div>
          </w:divsChild>
        </w:div>
        <w:div w:id="615216102">
          <w:marLeft w:val="0"/>
          <w:marRight w:val="0"/>
          <w:marTop w:val="0"/>
          <w:marBottom w:val="0"/>
          <w:divBdr>
            <w:top w:val="none" w:sz="0" w:space="0" w:color="auto"/>
            <w:left w:val="none" w:sz="0" w:space="0" w:color="auto"/>
            <w:bottom w:val="none" w:sz="0" w:space="0" w:color="auto"/>
            <w:right w:val="none" w:sz="0" w:space="0" w:color="auto"/>
          </w:divBdr>
          <w:divsChild>
            <w:div w:id="275528542">
              <w:marLeft w:val="0"/>
              <w:marRight w:val="0"/>
              <w:marTop w:val="0"/>
              <w:marBottom w:val="0"/>
              <w:divBdr>
                <w:top w:val="none" w:sz="0" w:space="0" w:color="auto"/>
                <w:left w:val="none" w:sz="0" w:space="0" w:color="auto"/>
                <w:bottom w:val="none" w:sz="0" w:space="0" w:color="auto"/>
                <w:right w:val="none" w:sz="0" w:space="0" w:color="auto"/>
              </w:divBdr>
            </w:div>
          </w:divsChild>
        </w:div>
        <w:div w:id="1222136076">
          <w:marLeft w:val="0"/>
          <w:marRight w:val="0"/>
          <w:marTop w:val="0"/>
          <w:marBottom w:val="0"/>
          <w:divBdr>
            <w:top w:val="none" w:sz="0" w:space="0" w:color="auto"/>
            <w:left w:val="none" w:sz="0" w:space="0" w:color="auto"/>
            <w:bottom w:val="none" w:sz="0" w:space="0" w:color="auto"/>
            <w:right w:val="none" w:sz="0" w:space="0" w:color="auto"/>
          </w:divBdr>
          <w:divsChild>
            <w:div w:id="1533422503">
              <w:marLeft w:val="0"/>
              <w:marRight w:val="0"/>
              <w:marTop w:val="0"/>
              <w:marBottom w:val="0"/>
              <w:divBdr>
                <w:top w:val="none" w:sz="0" w:space="0" w:color="auto"/>
                <w:left w:val="none" w:sz="0" w:space="0" w:color="auto"/>
                <w:bottom w:val="none" w:sz="0" w:space="0" w:color="auto"/>
                <w:right w:val="none" w:sz="0" w:space="0" w:color="auto"/>
              </w:divBdr>
            </w:div>
          </w:divsChild>
        </w:div>
        <w:div w:id="1902132145">
          <w:marLeft w:val="0"/>
          <w:marRight w:val="0"/>
          <w:marTop w:val="0"/>
          <w:marBottom w:val="0"/>
          <w:divBdr>
            <w:top w:val="none" w:sz="0" w:space="0" w:color="auto"/>
            <w:left w:val="none" w:sz="0" w:space="0" w:color="auto"/>
            <w:bottom w:val="none" w:sz="0" w:space="0" w:color="auto"/>
            <w:right w:val="none" w:sz="0" w:space="0" w:color="auto"/>
          </w:divBdr>
          <w:divsChild>
            <w:div w:id="1756710526">
              <w:marLeft w:val="0"/>
              <w:marRight w:val="0"/>
              <w:marTop w:val="0"/>
              <w:marBottom w:val="0"/>
              <w:divBdr>
                <w:top w:val="none" w:sz="0" w:space="0" w:color="auto"/>
                <w:left w:val="none" w:sz="0" w:space="0" w:color="auto"/>
                <w:bottom w:val="none" w:sz="0" w:space="0" w:color="auto"/>
                <w:right w:val="none" w:sz="0" w:space="0" w:color="auto"/>
              </w:divBdr>
            </w:div>
          </w:divsChild>
        </w:div>
        <w:div w:id="1622761378">
          <w:marLeft w:val="0"/>
          <w:marRight w:val="0"/>
          <w:marTop w:val="0"/>
          <w:marBottom w:val="0"/>
          <w:divBdr>
            <w:top w:val="none" w:sz="0" w:space="0" w:color="auto"/>
            <w:left w:val="none" w:sz="0" w:space="0" w:color="auto"/>
            <w:bottom w:val="none" w:sz="0" w:space="0" w:color="auto"/>
            <w:right w:val="none" w:sz="0" w:space="0" w:color="auto"/>
          </w:divBdr>
          <w:divsChild>
            <w:div w:id="2131975314">
              <w:marLeft w:val="0"/>
              <w:marRight w:val="0"/>
              <w:marTop w:val="0"/>
              <w:marBottom w:val="0"/>
              <w:divBdr>
                <w:top w:val="none" w:sz="0" w:space="0" w:color="auto"/>
                <w:left w:val="none" w:sz="0" w:space="0" w:color="auto"/>
                <w:bottom w:val="none" w:sz="0" w:space="0" w:color="auto"/>
                <w:right w:val="none" w:sz="0" w:space="0" w:color="auto"/>
              </w:divBdr>
            </w:div>
          </w:divsChild>
        </w:div>
        <w:div w:id="2023428786">
          <w:marLeft w:val="0"/>
          <w:marRight w:val="0"/>
          <w:marTop w:val="0"/>
          <w:marBottom w:val="0"/>
          <w:divBdr>
            <w:top w:val="none" w:sz="0" w:space="0" w:color="auto"/>
            <w:left w:val="none" w:sz="0" w:space="0" w:color="auto"/>
            <w:bottom w:val="none" w:sz="0" w:space="0" w:color="auto"/>
            <w:right w:val="none" w:sz="0" w:space="0" w:color="auto"/>
          </w:divBdr>
          <w:divsChild>
            <w:div w:id="1621105332">
              <w:marLeft w:val="0"/>
              <w:marRight w:val="0"/>
              <w:marTop w:val="0"/>
              <w:marBottom w:val="0"/>
              <w:divBdr>
                <w:top w:val="none" w:sz="0" w:space="0" w:color="auto"/>
                <w:left w:val="none" w:sz="0" w:space="0" w:color="auto"/>
                <w:bottom w:val="none" w:sz="0" w:space="0" w:color="auto"/>
                <w:right w:val="none" w:sz="0" w:space="0" w:color="auto"/>
              </w:divBdr>
            </w:div>
          </w:divsChild>
        </w:div>
        <w:div w:id="1107433460">
          <w:marLeft w:val="0"/>
          <w:marRight w:val="0"/>
          <w:marTop w:val="0"/>
          <w:marBottom w:val="0"/>
          <w:divBdr>
            <w:top w:val="none" w:sz="0" w:space="0" w:color="auto"/>
            <w:left w:val="none" w:sz="0" w:space="0" w:color="auto"/>
            <w:bottom w:val="none" w:sz="0" w:space="0" w:color="auto"/>
            <w:right w:val="none" w:sz="0" w:space="0" w:color="auto"/>
          </w:divBdr>
          <w:divsChild>
            <w:div w:id="1312054247">
              <w:marLeft w:val="0"/>
              <w:marRight w:val="0"/>
              <w:marTop w:val="0"/>
              <w:marBottom w:val="0"/>
              <w:divBdr>
                <w:top w:val="none" w:sz="0" w:space="0" w:color="auto"/>
                <w:left w:val="none" w:sz="0" w:space="0" w:color="auto"/>
                <w:bottom w:val="none" w:sz="0" w:space="0" w:color="auto"/>
                <w:right w:val="none" w:sz="0" w:space="0" w:color="auto"/>
              </w:divBdr>
            </w:div>
          </w:divsChild>
        </w:div>
        <w:div w:id="1740512911">
          <w:marLeft w:val="0"/>
          <w:marRight w:val="0"/>
          <w:marTop w:val="0"/>
          <w:marBottom w:val="0"/>
          <w:divBdr>
            <w:top w:val="none" w:sz="0" w:space="0" w:color="auto"/>
            <w:left w:val="none" w:sz="0" w:space="0" w:color="auto"/>
            <w:bottom w:val="none" w:sz="0" w:space="0" w:color="auto"/>
            <w:right w:val="none" w:sz="0" w:space="0" w:color="auto"/>
          </w:divBdr>
          <w:divsChild>
            <w:div w:id="2127310140">
              <w:marLeft w:val="0"/>
              <w:marRight w:val="0"/>
              <w:marTop w:val="0"/>
              <w:marBottom w:val="0"/>
              <w:divBdr>
                <w:top w:val="none" w:sz="0" w:space="0" w:color="auto"/>
                <w:left w:val="none" w:sz="0" w:space="0" w:color="auto"/>
                <w:bottom w:val="none" w:sz="0" w:space="0" w:color="auto"/>
                <w:right w:val="none" w:sz="0" w:space="0" w:color="auto"/>
              </w:divBdr>
            </w:div>
          </w:divsChild>
        </w:div>
        <w:div w:id="1673871000">
          <w:marLeft w:val="0"/>
          <w:marRight w:val="0"/>
          <w:marTop w:val="0"/>
          <w:marBottom w:val="0"/>
          <w:divBdr>
            <w:top w:val="none" w:sz="0" w:space="0" w:color="auto"/>
            <w:left w:val="none" w:sz="0" w:space="0" w:color="auto"/>
            <w:bottom w:val="none" w:sz="0" w:space="0" w:color="auto"/>
            <w:right w:val="none" w:sz="0" w:space="0" w:color="auto"/>
          </w:divBdr>
          <w:divsChild>
            <w:div w:id="1441561127">
              <w:marLeft w:val="0"/>
              <w:marRight w:val="0"/>
              <w:marTop w:val="0"/>
              <w:marBottom w:val="0"/>
              <w:divBdr>
                <w:top w:val="none" w:sz="0" w:space="0" w:color="auto"/>
                <w:left w:val="none" w:sz="0" w:space="0" w:color="auto"/>
                <w:bottom w:val="none" w:sz="0" w:space="0" w:color="auto"/>
                <w:right w:val="none" w:sz="0" w:space="0" w:color="auto"/>
              </w:divBdr>
            </w:div>
          </w:divsChild>
        </w:div>
        <w:div w:id="1090657930">
          <w:marLeft w:val="0"/>
          <w:marRight w:val="0"/>
          <w:marTop w:val="0"/>
          <w:marBottom w:val="0"/>
          <w:divBdr>
            <w:top w:val="none" w:sz="0" w:space="0" w:color="auto"/>
            <w:left w:val="none" w:sz="0" w:space="0" w:color="auto"/>
            <w:bottom w:val="none" w:sz="0" w:space="0" w:color="auto"/>
            <w:right w:val="none" w:sz="0" w:space="0" w:color="auto"/>
          </w:divBdr>
          <w:divsChild>
            <w:div w:id="1974670973">
              <w:marLeft w:val="0"/>
              <w:marRight w:val="0"/>
              <w:marTop w:val="0"/>
              <w:marBottom w:val="0"/>
              <w:divBdr>
                <w:top w:val="none" w:sz="0" w:space="0" w:color="auto"/>
                <w:left w:val="none" w:sz="0" w:space="0" w:color="auto"/>
                <w:bottom w:val="none" w:sz="0" w:space="0" w:color="auto"/>
                <w:right w:val="none" w:sz="0" w:space="0" w:color="auto"/>
              </w:divBdr>
            </w:div>
          </w:divsChild>
        </w:div>
        <w:div w:id="1874420891">
          <w:marLeft w:val="0"/>
          <w:marRight w:val="0"/>
          <w:marTop w:val="0"/>
          <w:marBottom w:val="0"/>
          <w:divBdr>
            <w:top w:val="none" w:sz="0" w:space="0" w:color="auto"/>
            <w:left w:val="none" w:sz="0" w:space="0" w:color="auto"/>
            <w:bottom w:val="none" w:sz="0" w:space="0" w:color="auto"/>
            <w:right w:val="none" w:sz="0" w:space="0" w:color="auto"/>
          </w:divBdr>
          <w:divsChild>
            <w:div w:id="894857237">
              <w:marLeft w:val="0"/>
              <w:marRight w:val="0"/>
              <w:marTop w:val="0"/>
              <w:marBottom w:val="0"/>
              <w:divBdr>
                <w:top w:val="none" w:sz="0" w:space="0" w:color="auto"/>
                <w:left w:val="none" w:sz="0" w:space="0" w:color="auto"/>
                <w:bottom w:val="none" w:sz="0" w:space="0" w:color="auto"/>
                <w:right w:val="none" w:sz="0" w:space="0" w:color="auto"/>
              </w:divBdr>
            </w:div>
          </w:divsChild>
        </w:div>
        <w:div w:id="1474758619">
          <w:marLeft w:val="0"/>
          <w:marRight w:val="0"/>
          <w:marTop w:val="0"/>
          <w:marBottom w:val="0"/>
          <w:divBdr>
            <w:top w:val="none" w:sz="0" w:space="0" w:color="auto"/>
            <w:left w:val="none" w:sz="0" w:space="0" w:color="auto"/>
            <w:bottom w:val="none" w:sz="0" w:space="0" w:color="auto"/>
            <w:right w:val="none" w:sz="0" w:space="0" w:color="auto"/>
          </w:divBdr>
          <w:divsChild>
            <w:div w:id="997540898">
              <w:marLeft w:val="0"/>
              <w:marRight w:val="0"/>
              <w:marTop w:val="0"/>
              <w:marBottom w:val="0"/>
              <w:divBdr>
                <w:top w:val="none" w:sz="0" w:space="0" w:color="auto"/>
                <w:left w:val="none" w:sz="0" w:space="0" w:color="auto"/>
                <w:bottom w:val="none" w:sz="0" w:space="0" w:color="auto"/>
                <w:right w:val="none" w:sz="0" w:space="0" w:color="auto"/>
              </w:divBdr>
            </w:div>
          </w:divsChild>
        </w:div>
        <w:div w:id="1635478083">
          <w:marLeft w:val="0"/>
          <w:marRight w:val="0"/>
          <w:marTop w:val="0"/>
          <w:marBottom w:val="0"/>
          <w:divBdr>
            <w:top w:val="none" w:sz="0" w:space="0" w:color="auto"/>
            <w:left w:val="none" w:sz="0" w:space="0" w:color="auto"/>
            <w:bottom w:val="none" w:sz="0" w:space="0" w:color="auto"/>
            <w:right w:val="none" w:sz="0" w:space="0" w:color="auto"/>
          </w:divBdr>
          <w:divsChild>
            <w:div w:id="1702822034">
              <w:marLeft w:val="0"/>
              <w:marRight w:val="0"/>
              <w:marTop w:val="0"/>
              <w:marBottom w:val="0"/>
              <w:divBdr>
                <w:top w:val="none" w:sz="0" w:space="0" w:color="auto"/>
                <w:left w:val="none" w:sz="0" w:space="0" w:color="auto"/>
                <w:bottom w:val="none" w:sz="0" w:space="0" w:color="auto"/>
                <w:right w:val="none" w:sz="0" w:space="0" w:color="auto"/>
              </w:divBdr>
            </w:div>
          </w:divsChild>
        </w:div>
        <w:div w:id="384183786">
          <w:marLeft w:val="0"/>
          <w:marRight w:val="0"/>
          <w:marTop w:val="0"/>
          <w:marBottom w:val="0"/>
          <w:divBdr>
            <w:top w:val="none" w:sz="0" w:space="0" w:color="auto"/>
            <w:left w:val="none" w:sz="0" w:space="0" w:color="auto"/>
            <w:bottom w:val="none" w:sz="0" w:space="0" w:color="auto"/>
            <w:right w:val="none" w:sz="0" w:space="0" w:color="auto"/>
          </w:divBdr>
          <w:divsChild>
            <w:div w:id="979110329">
              <w:marLeft w:val="0"/>
              <w:marRight w:val="0"/>
              <w:marTop w:val="0"/>
              <w:marBottom w:val="0"/>
              <w:divBdr>
                <w:top w:val="none" w:sz="0" w:space="0" w:color="auto"/>
                <w:left w:val="none" w:sz="0" w:space="0" w:color="auto"/>
                <w:bottom w:val="none" w:sz="0" w:space="0" w:color="auto"/>
                <w:right w:val="none" w:sz="0" w:space="0" w:color="auto"/>
              </w:divBdr>
            </w:div>
          </w:divsChild>
        </w:div>
        <w:div w:id="1842969492">
          <w:marLeft w:val="0"/>
          <w:marRight w:val="0"/>
          <w:marTop w:val="0"/>
          <w:marBottom w:val="0"/>
          <w:divBdr>
            <w:top w:val="none" w:sz="0" w:space="0" w:color="auto"/>
            <w:left w:val="none" w:sz="0" w:space="0" w:color="auto"/>
            <w:bottom w:val="none" w:sz="0" w:space="0" w:color="auto"/>
            <w:right w:val="none" w:sz="0" w:space="0" w:color="auto"/>
          </w:divBdr>
          <w:divsChild>
            <w:div w:id="194542387">
              <w:marLeft w:val="0"/>
              <w:marRight w:val="0"/>
              <w:marTop w:val="0"/>
              <w:marBottom w:val="0"/>
              <w:divBdr>
                <w:top w:val="none" w:sz="0" w:space="0" w:color="auto"/>
                <w:left w:val="none" w:sz="0" w:space="0" w:color="auto"/>
                <w:bottom w:val="none" w:sz="0" w:space="0" w:color="auto"/>
                <w:right w:val="none" w:sz="0" w:space="0" w:color="auto"/>
              </w:divBdr>
            </w:div>
          </w:divsChild>
        </w:div>
        <w:div w:id="1133252979">
          <w:marLeft w:val="0"/>
          <w:marRight w:val="0"/>
          <w:marTop w:val="0"/>
          <w:marBottom w:val="0"/>
          <w:divBdr>
            <w:top w:val="none" w:sz="0" w:space="0" w:color="auto"/>
            <w:left w:val="none" w:sz="0" w:space="0" w:color="auto"/>
            <w:bottom w:val="none" w:sz="0" w:space="0" w:color="auto"/>
            <w:right w:val="none" w:sz="0" w:space="0" w:color="auto"/>
          </w:divBdr>
          <w:divsChild>
            <w:div w:id="22484582">
              <w:marLeft w:val="0"/>
              <w:marRight w:val="0"/>
              <w:marTop w:val="0"/>
              <w:marBottom w:val="0"/>
              <w:divBdr>
                <w:top w:val="none" w:sz="0" w:space="0" w:color="auto"/>
                <w:left w:val="none" w:sz="0" w:space="0" w:color="auto"/>
                <w:bottom w:val="none" w:sz="0" w:space="0" w:color="auto"/>
                <w:right w:val="none" w:sz="0" w:space="0" w:color="auto"/>
              </w:divBdr>
            </w:div>
          </w:divsChild>
        </w:div>
        <w:div w:id="138769305">
          <w:marLeft w:val="0"/>
          <w:marRight w:val="0"/>
          <w:marTop w:val="0"/>
          <w:marBottom w:val="0"/>
          <w:divBdr>
            <w:top w:val="none" w:sz="0" w:space="0" w:color="auto"/>
            <w:left w:val="none" w:sz="0" w:space="0" w:color="auto"/>
            <w:bottom w:val="none" w:sz="0" w:space="0" w:color="auto"/>
            <w:right w:val="none" w:sz="0" w:space="0" w:color="auto"/>
          </w:divBdr>
          <w:divsChild>
            <w:div w:id="128713048">
              <w:marLeft w:val="0"/>
              <w:marRight w:val="0"/>
              <w:marTop w:val="0"/>
              <w:marBottom w:val="0"/>
              <w:divBdr>
                <w:top w:val="none" w:sz="0" w:space="0" w:color="auto"/>
                <w:left w:val="none" w:sz="0" w:space="0" w:color="auto"/>
                <w:bottom w:val="none" w:sz="0" w:space="0" w:color="auto"/>
                <w:right w:val="none" w:sz="0" w:space="0" w:color="auto"/>
              </w:divBdr>
            </w:div>
          </w:divsChild>
        </w:div>
        <w:div w:id="459763005">
          <w:marLeft w:val="0"/>
          <w:marRight w:val="0"/>
          <w:marTop w:val="0"/>
          <w:marBottom w:val="0"/>
          <w:divBdr>
            <w:top w:val="none" w:sz="0" w:space="0" w:color="auto"/>
            <w:left w:val="none" w:sz="0" w:space="0" w:color="auto"/>
            <w:bottom w:val="none" w:sz="0" w:space="0" w:color="auto"/>
            <w:right w:val="none" w:sz="0" w:space="0" w:color="auto"/>
          </w:divBdr>
          <w:divsChild>
            <w:div w:id="1324041742">
              <w:marLeft w:val="0"/>
              <w:marRight w:val="0"/>
              <w:marTop w:val="0"/>
              <w:marBottom w:val="0"/>
              <w:divBdr>
                <w:top w:val="none" w:sz="0" w:space="0" w:color="auto"/>
                <w:left w:val="none" w:sz="0" w:space="0" w:color="auto"/>
                <w:bottom w:val="none" w:sz="0" w:space="0" w:color="auto"/>
                <w:right w:val="none" w:sz="0" w:space="0" w:color="auto"/>
              </w:divBdr>
            </w:div>
          </w:divsChild>
        </w:div>
        <w:div w:id="256448507">
          <w:marLeft w:val="0"/>
          <w:marRight w:val="0"/>
          <w:marTop w:val="0"/>
          <w:marBottom w:val="0"/>
          <w:divBdr>
            <w:top w:val="none" w:sz="0" w:space="0" w:color="auto"/>
            <w:left w:val="none" w:sz="0" w:space="0" w:color="auto"/>
            <w:bottom w:val="none" w:sz="0" w:space="0" w:color="auto"/>
            <w:right w:val="none" w:sz="0" w:space="0" w:color="auto"/>
          </w:divBdr>
          <w:divsChild>
            <w:div w:id="1456946621">
              <w:marLeft w:val="0"/>
              <w:marRight w:val="0"/>
              <w:marTop w:val="0"/>
              <w:marBottom w:val="0"/>
              <w:divBdr>
                <w:top w:val="none" w:sz="0" w:space="0" w:color="auto"/>
                <w:left w:val="none" w:sz="0" w:space="0" w:color="auto"/>
                <w:bottom w:val="none" w:sz="0" w:space="0" w:color="auto"/>
                <w:right w:val="none" w:sz="0" w:space="0" w:color="auto"/>
              </w:divBdr>
            </w:div>
          </w:divsChild>
        </w:div>
        <w:div w:id="656228587">
          <w:marLeft w:val="0"/>
          <w:marRight w:val="0"/>
          <w:marTop w:val="0"/>
          <w:marBottom w:val="0"/>
          <w:divBdr>
            <w:top w:val="none" w:sz="0" w:space="0" w:color="auto"/>
            <w:left w:val="none" w:sz="0" w:space="0" w:color="auto"/>
            <w:bottom w:val="none" w:sz="0" w:space="0" w:color="auto"/>
            <w:right w:val="none" w:sz="0" w:space="0" w:color="auto"/>
          </w:divBdr>
          <w:divsChild>
            <w:div w:id="137191061">
              <w:marLeft w:val="0"/>
              <w:marRight w:val="0"/>
              <w:marTop w:val="0"/>
              <w:marBottom w:val="0"/>
              <w:divBdr>
                <w:top w:val="none" w:sz="0" w:space="0" w:color="auto"/>
                <w:left w:val="none" w:sz="0" w:space="0" w:color="auto"/>
                <w:bottom w:val="none" w:sz="0" w:space="0" w:color="auto"/>
                <w:right w:val="none" w:sz="0" w:space="0" w:color="auto"/>
              </w:divBdr>
            </w:div>
          </w:divsChild>
        </w:div>
        <w:div w:id="1569262191">
          <w:marLeft w:val="0"/>
          <w:marRight w:val="0"/>
          <w:marTop w:val="0"/>
          <w:marBottom w:val="0"/>
          <w:divBdr>
            <w:top w:val="none" w:sz="0" w:space="0" w:color="auto"/>
            <w:left w:val="none" w:sz="0" w:space="0" w:color="auto"/>
            <w:bottom w:val="none" w:sz="0" w:space="0" w:color="auto"/>
            <w:right w:val="none" w:sz="0" w:space="0" w:color="auto"/>
          </w:divBdr>
          <w:divsChild>
            <w:div w:id="83034331">
              <w:marLeft w:val="0"/>
              <w:marRight w:val="0"/>
              <w:marTop w:val="0"/>
              <w:marBottom w:val="0"/>
              <w:divBdr>
                <w:top w:val="none" w:sz="0" w:space="0" w:color="auto"/>
                <w:left w:val="none" w:sz="0" w:space="0" w:color="auto"/>
                <w:bottom w:val="none" w:sz="0" w:space="0" w:color="auto"/>
                <w:right w:val="none" w:sz="0" w:space="0" w:color="auto"/>
              </w:divBdr>
            </w:div>
          </w:divsChild>
        </w:div>
        <w:div w:id="609361478">
          <w:marLeft w:val="0"/>
          <w:marRight w:val="0"/>
          <w:marTop w:val="0"/>
          <w:marBottom w:val="0"/>
          <w:divBdr>
            <w:top w:val="none" w:sz="0" w:space="0" w:color="auto"/>
            <w:left w:val="none" w:sz="0" w:space="0" w:color="auto"/>
            <w:bottom w:val="none" w:sz="0" w:space="0" w:color="auto"/>
            <w:right w:val="none" w:sz="0" w:space="0" w:color="auto"/>
          </w:divBdr>
          <w:divsChild>
            <w:div w:id="1584951141">
              <w:marLeft w:val="0"/>
              <w:marRight w:val="0"/>
              <w:marTop w:val="0"/>
              <w:marBottom w:val="0"/>
              <w:divBdr>
                <w:top w:val="none" w:sz="0" w:space="0" w:color="auto"/>
                <w:left w:val="none" w:sz="0" w:space="0" w:color="auto"/>
                <w:bottom w:val="none" w:sz="0" w:space="0" w:color="auto"/>
                <w:right w:val="none" w:sz="0" w:space="0" w:color="auto"/>
              </w:divBdr>
            </w:div>
          </w:divsChild>
        </w:div>
        <w:div w:id="1021123641">
          <w:marLeft w:val="0"/>
          <w:marRight w:val="0"/>
          <w:marTop w:val="0"/>
          <w:marBottom w:val="0"/>
          <w:divBdr>
            <w:top w:val="none" w:sz="0" w:space="0" w:color="auto"/>
            <w:left w:val="none" w:sz="0" w:space="0" w:color="auto"/>
            <w:bottom w:val="none" w:sz="0" w:space="0" w:color="auto"/>
            <w:right w:val="none" w:sz="0" w:space="0" w:color="auto"/>
          </w:divBdr>
          <w:divsChild>
            <w:div w:id="1954903103">
              <w:marLeft w:val="0"/>
              <w:marRight w:val="0"/>
              <w:marTop w:val="0"/>
              <w:marBottom w:val="0"/>
              <w:divBdr>
                <w:top w:val="none" w:sz="0" w:space="0" w:color="auto"/>
                <w:left w:val="none" w:sz="0" w:space="0" w:color="auto"/>
                <w:bottom w:val="none" w:sz="0" w:space="0" w:color="auto"/>
                <w:right w:val="none" w:sz="0" w:space="0" w:color="auto"/>
              </w:divBdr>
            </w:div>
          </w:divsChild>
        </w:div>
        <w:div w:id="1872524036">
          <w:marLeft w:val="0"/>
          <w:marRight w:val="0"/>
          <w:marTop w:val="0"/>
          <w:marBottom w:val="0"/>
          <w:divBdr>
            <w:top w:val="none" w:sz="0" w:space="0" w:color="auto"/>
            <w:left w:val="none" w:sz="0" w:space="0" w:color="auto"/>
            <w:bottom w:val="none" w:sz="0" w:space="0" w:color="auto"/>
            <w:right w:val="none" w:sz="0" w:space="0" w:color="auto"/>
          </w:divBdr>
          <w:divsChild>
            <w:div w:id="1059548411">
              <w:marLeft w:val="0"/>
              <w:marRight w:val="0"/>
              <w:marTop w:val="0"/>
              <w:marBottom w:val="0"/>
              <w:divBdr>
                <w:top w:val="none" w:sz="0" w:space="0" w:color="auto"/>
                <w:left w:val="none" w:sz="0" w:space="0" w:color="auto"/>
                <w:bottom w:val="none" w:sz="0" w:space="0" w:color="auto"/>
                <w:right w:val="none" w:sz="0" w:space="0" w:color="auto"/>
              </w:divBdr>
            </w:div>
          </w:divsChild>
        </w:div>
        <w:div w:id="200751704">
          <w:marLeft w:val="0"/>
          <w:marRight w:val="0"/>
          <w:marTop w:val="0"/>
          <w:marBottom w:val="0"/>
          <w:divBdr>
            <w:top w:val="none" w:sz="0" w:space="0" w:color="auto"/>
            <w:left w:val="none" w:sz="0" w:space="0" w:color="auto"/>
            <w:bottom w:val="none" w:sz="0" w:space="0" w:color="auto"/>
            <w:right w:val="none" w:sz="0" w:space="0" w:color="auto"/>
          </w:divBdr>
          <w:divsChild>
            <w:div w:id="364789027">
              <w:marLeft w:val="0"/>
              <w:marRight w:val="0"/>
              <w:marTop w:val="0"/>
              <w:marBottom w:val="0"/>
              <w:divBdr>
                <w:top w:val="none" w:sz="0" w:space="0" w:color="auto"/>
                <w:left w:val="none" w:sz="0" w:space="0" w:color="auto"/>
                <w:bottom w:val="none" w:sz="0" w:space="0" w:color="auto"/>
                <w:right w:val="none" w:sz="0" w:space="0" w:color="auto"/>
              </w:divBdr>
            </w:div>
          </w:divsChild>
        </w:div>
        <w:div w:id="1875460929">
          <w:marLeft w:val="0"/>
          <w:marRight w:val="0"/>
          <w:marTop w:val="0"/>
          <w:marBottom w:val="0"/>
          <w:divBdr>
            <w:top w:val="none" w:sz="0" w:space="0" w:color="auto"/>
            <w:left w:val="none" w:sz="0" w:space="0" w:color="auto"/>
            <w:bottom w:val="none" w:sz="0" w:space="0" w:color="auto"/>
            <w:right w:val="none" w:sz="0" w:space="0" w:color="auto"/>
          </w:divBdr>
          <w:divsChild>
            <w:div w:id="1711032431">
              <w:marLeft w:val="0"/>
              <w:marRight w:val="0"/>
              <w:marTop w:val="0"/>
              <w:marBottom w:val="0"/>
              <w:divBdr>
                <w:top w:val="none" w:sz="0" w:space="0" w:color="auto"/>
                <w:left w:val="none" w:sz="0" w:space="0" w:color="auto"/>
                <w:bottom w:val="none" w:sz="0" w:space="0" w:color="auto"/>
                <w:right w:val="none" w:sz="0" w:space="0" w:color="auto"/>
              </w:divBdr>
            </w:div>
          </w:divsChild>
        </w:div>
        <w:div w:id="1544518993">
          <w:marLeft w:val="0"/>
          <w:marRight w:val="0"/>
          <w:marTop w:val="0"/>
          <w:marBottom w:val="0"/>
          <w:divBdr>
            <w:top w:val="none" w:sz="0" w:space="0" w:color="auto"/>
            <w:left w:val="none" w:sz="0" w:space="0" w:color="auto"/>
            <w:bottom w:val="none" w:sz="0" w:space="0" w:color="auto"/>
            <w:right w:val="none" w:sz="0" w:space="0" w:color="auto"/>
          </w:divBdr>
          <w:divsChild>
            <w:div w:id="1135946727">
              <w:marLeft w:val="0"/>
              <w:marRight w:val="0"/>
              <w:marTop w:val="0"/>
              <w:marBottom w:val="0"/>
              <w:divBdr>
                <w:top w:val="none" w:sz="0" w:space="0" w:color="auto"/>
                <w:left w:val="none" w:sz="0" w:space="0" w:color="auto"/>
                <w:bottom w:val="none" w:sz="0" w:space="0" w:color="auto"/>
                <w:right w:val="none" w:sz="0" w:space="0" w:color="auto"/>
              </w:divBdr>
            </w:div>
          </w:divsChild>
        </w:div>
        <w:div w:id="25327543">
          <w:marLeft w:val="0"/>
          <w:marRight w:val="0"/>
          <w:marTop w:val="0"/>
          <w:marBottom w:val="0"/>
          <w:divBdr>
            <w:top w:val="none" w:sz="0" w:space="0" w:color="auto"/>
            <w:left w:val="none" w:sz="0" w:space="0" w:color="auto"/>
            <w:bottom w:val="none" w:sz="0" w:space="0" w:color="auto"/>
            <w:right w:val="none" w:sz="0" w:space="0" w:color="auto"/>
          </w:divBdr>
          <w:divsChild>
            <w:div w:id="1003048145">
              <w:marLeft w:val="0"/>
              <w:marRight w:val="0"/>
              <w:marTop w:val="0"/>
              <w:marBottom w:val="0"/>
              <w:divBdr>
                <w:top w:val="none" w:sz="0" w:space="0" w:color="auto"/>
                <w:left w:val="none" w:sz="0" w:space="0" w:color="auto"/>
                <w:bottom w:val="none" w:sz="0" w:space="0" w:color="auto"/>
                <w:right w:val="none" w:sz="0" w:space="0" w:color="auto"/>
              </w:divBdr>
            </w:div>
          </w:divsChild>
        </w:div>
        <w:div w:id="1618440600">
          <w:marLeft w:val="0"/>
          <w:marRight w:val="0"/>
          <w:marTop w:val="0"/>
          <w:marBottom w:val="0"/>
          <w:divBdr>
            <w:top w:val="none" w:sz="0" w:space="0" w:color="auto"/>
            <w:left w:val="none" w:sz="0" w:space="0" w:color="auto"/>
            <w:bottom w:val="none" w:sz="0" w:space="0" w:color="auto"/>
            <w:right w:val="none" w:sz="0" w:space="0" w:color="auto"/>
          </w:divBdr>
          <w:divsChild>
            <w:div w:id="1689746410">
              <w:marLeft w:val="0"/>
              <w:marRight w:val="0"/>
              <w:marTop w:val="0"/>
              <w:marBottom w:val="0"/>
              <w:divBdr>
                <w:top w:val="none" w:sz="0" w:space="0" w:color="auto"/>
                <w:left w:val="none" w:sz="0" w:space="0" w:color="auto"/>
                <w:bottom w:val="none" w:sz="0" w:space="0" w:color="auto"/>
                <w:right w:val="none" w:sz="0" w:space="0" w:color="auto"/>
              </w:divBdr>
            </w:div>
          </w:divsChild>
        </w:div>
        <w:div w:id="1388530844">
          <w:marLeft w:val="0"/>
          <w:marRight w:val="0"/>
          <w:marTop w:val="0"/>
          <w:marBottom w:val="0"/>
          <w:divBdr>
            <w:top w:val="none" w:sz="0" w:space="0" w:color="auto"/>
            <w:left w:val="none" w:sz="0" w:space="0" w:color="auto"/>
            <w:bottom w:val="none" w:sz="0" w:space="0" w:color="auto"/>
            <w:right w:val="none" w:sz="0" w:space="0" w:color="auto"/>
          </w:divBdr>
          <w:divsChild>
            <w:div w:id="1842423839">
              <w:marLeft w:val="0"/>
              <w:marRight w:val="0"/>
              <w:marTop w:val="0"/>
              <w:marBottom w:val="0"/>
              <w:divBdr>
                <w:top w:val="none" w:sz="0" w:space="0" w:color="auto"/>
                <w:left w:val="none" w:sz="0" w:space="0" w:color="auto"/>
                <w:bottom w:val="none" w:sz="0" w:space="0" w:color="auto"/>
                <w:right w:val="none" w:sz="0" w:space="0" w:color="auto"/>
              </w:divBdr>
            </w:div>
          </w:divsChild>
        </w:div>
        <w:div w:id="703676535">
          <w:marLeft w:val="0"/>
          <w:marRight w:val="0"/>
          <w:marTop w:val="0"/>
          <w:marBottom w:val="0"/>
          <w:divBdr>
            <w:top w:val="none" w:sz="0" w:space="0" w:color="auto"/>
            <w:left w:val="none" w:sz="0" w:space="0" w:color="auto"/>
            <w:bottom w:val="none" w:sz="0" w:space="0" w:color="auto"/>
            <w:right w:val="none" w:sz="0" w:space="0" w:color="auto"/>
          </w:divBdr>
          <w:divsChild>
            <w:div w:id="380908592">
              <w:marLeft w:val="0"/>
              <w:marRight w:val="0"/>
              <w:marTop w:val="0"/>
              <w:marBottom w:val="0"/>
              <w:divBdr>
                <w:top w:val="none" w:sz="0" w:space="0" w:color="auto"/>
                <w:left w:val="none" w:sz="0" w:space="0" w:color="auto"/>
                <w:bottom w:val="none" w:sz="0" w:space="0" w:color="auto"/>
                <w:right w:val="none" w:sz="0" w:space="0" w:color="auto"/>
              </w:divBdr>
            </w:div>
          </w:divsChild>
        </w:div>
        <w:div w:id="1950162983">
          <w:marLeft w:val="0"/>
          <w:marRight w:val="0"/>
          <w:marTop w:val="0"/>
          <w:marBottom w:val="0"/>
          <w:divBdr>
            <w:top w:val="none" w:sz="0" w:space="0" w:color="auto"/>
            <w:left w:val="none" w:sz="0" w:space="0" w:color="auto"/>
            <w:bottom w:val="none" w:sz="0" w:space="0" w:color="auto"/>
            <w:right w:val="none" w:sz="0" w:space="0" w:color="auto"/>
          </w:divBdr>
          <w:divsChild>
            <w:div w:id="689337458">
              <w:marLeft w:val="0"/>
              <w:marRight w:val="0"/>
              <w:marTop w:val="0"/>
              <w:marBottom w:val="0"/>
              <w:divBdr>
                <w:top w:val="none" w:sz="0" w:space="0" w:color="auto"/>
                <w:left w:val="none" w:sz="0" w:space="0" w:color="auto"/>
                <w:bottom w:val="none" w:sz="0" w:space="0" w:color="auto"/>
                <w:right w:val="none" w:sz="0" w:space="0" w:color="auto"/>
              </w:divBdr>
            </w:div>
          </w:divsChild>
        </w:div>
        <w:div w:id="645430199">
          <w:marLeft w:val="0"/>
          <w:marRight w:val="0"/>
          <w:marTop w:val="0"/>
          <w:marBottom w:val="0"/>
          <w:divBdr>
            <w:top w:val="none" w:sz="0" w:space="0" w:color="auto"/>
            <w:left w:val="none" w:sz="0" w:space="0" w:color="auto"/>
            <w:bottom w:val="none" w:sz="0" w:space="0" w:color="auto"/>
            <w:right w:val="none" w:sz="0" w:space="0" w:color="auto"/>
          </w:divBdr>
          <w:divsChild>
            <w:div w:id="403114873">
              <w:marLeft w:val="0"/>
              <w:marRight w:val="0"/>
              <w:marTop w:val="0"/>
              <w:marBottom w:val="0"/>
              <w:divBdr>
                <w:top w:val="none" w:sz="0" w:space="0" w:color="auto"/>
                <w:left w:val="none" w:sz="0" w:space="0" w:color="auto"/>
                <w:bottom w:val="none" w:sz="0" w:space="0" w:color="auto"/>
                <w:right w:val="none" w:sz="0" w:space="0" w:color="auto"/>
              </w:divBdr>
            </w:div>
          </w:divsChild>
        </w:div>
        <w:div w:id="143737377">
          <w:marLeft w:val="0"/>
          <w:marRight w:val="0"/>
          <w:marTop w:val="0"/>
          <w:marBottom w:val="0"/>
          <w:divBdr>
            <w:top w:val="none" w:sz="0" w:space="0" w:color="auto"/>
            <w:left w:val="none" w:sz="0" w:space="0" w:color="auto"/>
            <w:bottom w:val="none" w:sz="0" w:space="0" w:color="auto"/>
            <w:right w:val="none" w:sz="0" w:space="0" w:color="auto"/>
          </w:divBdr>
          <w:divsChild>
            <w:div w:id="1534611392">
              <w:marLeft w:val="0"/>
              <w:marRight w:val="0"/>
              <w:marTop w:val="0"/>
              <w:marBottom w:val="0"/>
              <w:divBdr>
                <w:top w:val="none" w:sz="0" w:space="0" w:color="auto"/>
                <w:left w:val="none" w:sz="0" w:space="0" w:color="auto"/>
                <w:bottom w:val="none" w:sz="0" w:space="0" w:color="auto"/>
                <w:right w:val="none" w:sz="0" w:space="0" w:color="auto"/>
              </w:divBdr>
            </w:div>
          </w:divsChild>
        </w:div>
        <w:div w:id="1720785397">
          <w:marLeft w:val="0"/>
          <w:marRight w:val="0"/>
          <w:marTop w:val="0"/>
          <w:marBottom w:val="0"/>
          <w:divBdr>
            <w:top w:val="none" w:sz="0" w:space="0" w:color="auto"/>
            <w:left w:val="none" w:sz="0" w:space="0" w:color="auto"/>
            <w:bottom w:val="none" w:sz="0" w:space="0" w:color="auto"/>
            <w:right w:val="none" w:sz="0" w:space="0" w:color="auto"/>
          </w:divBdr>
          <w:divsChild>
            <w:div w:id="441342988">
              <w:marLeft w:val="0"/>
              <w:marRight w:val="0"/>
              <w:marTop w:val="0"/>
              <w:marBottom w:val="0"/>
              <w:divBdr>
                <w:top w:val="none" w:sz="0" w:space="0" w:color="auto"/>
                <w:left w:val="none" w:sz="0" w:space="0" w:color="auto"/>
                <w:bottom w:val="none" w:sz="0" w:space="0" w:color="auto"/>
                <w:right w:val="none" w:sz="0" w:space="0" w:color="auto"/>
              </w:divBdr>
            </w:div>
          </w:divsChild>
        </w:div>
        <w:div w:id="1356425759">
          <w:marLeft w:val="0"/>
          <w:marRight w:val="0"/>
          <w:marTop w:val="0"/>
          <w:marBottom w:val="0"/>
          <w:divBdr>
            <w:top w:val="none" w:sz="0" w:space="0" w:color="auto"/>
            <w:left w:val="none" w:sz="0" w:space="0" w:color="auto"/>
            <w:bottom w:val="none" w:sz="0" w:space="0" w:color="auto"/>
            <w:right w:val="none" w:sz="0" w:space="0" w:color="auto"/>
          </w:divBdr>
          <w:divsChild>
            <w:div w:id="1418093030">
              <w:marLeft w:val="0"/>
              <w:marRight w:val="0"/>
              <w:marTop w:val="0"/>
              <w:marBottom w:val="0"/>
              <w:divBdr>
                <w:top w:val="none" w:sz="0" w:space="0" w:color="auto"/>
                <w:left w:val="none" w:sz="0" w:space="0" w:color="auto"/>
                <w:bottom w:val="none" w:sz="0" w:space="0" w:color="auto"/>
                <w:right w:val="none" w:sz="0" w:space="0" w:color="auto"/>
              </w:divBdr>
            </w:div>
          </w:divsChild>
        </w:div>
        <w:div w:id="173301073">
          <w:marLeft w:val="0"/>
          <w:marRight w:val="0"/>
          <w:marTop w:val="0"/>
          <w:marBottom w:val="0"/>
          <w:divBdr>
            <w:top w:val="none" w:sz="0" w:space="0" w:color="auto"/>
            <w:left w:val="none" w:sz="0" w:space="0" w:color="auto"/>
            <w:bottom w:val="none" w:sz="0" w:space="0" w:color="auto"/>
            <w:right w:val="none" w:sz="0" w:space="0" w:color="auto"/>
          </w:divBdr>
          <w:divsChild>
            <w:div w:id="1274098598">
              <w:marLeft w:val="0"/>
              <w:marRight w:val="0"/>
              <w:marTop w:val="0"/>
              <w:marBottom w:val="0"/>
              <w:divBdr>
                <w:top w:val="none" w:sz="0" w:space="0" w:color="auto"/>
                <w:left w:val="none" w:sz="0" w:space="0" w:color="auto"/>
                <w:bottom w:val="none" w:sz="0" w:space="0" w:color="auto"/>
                <w:right w:val="none" w:sz="0" w:space="0" w:color="auto"/>
              </w:divBdr>
            </w:div>
          </w:divsChild>
        </w:div>
        <w:div w:id="2097244359">
          <w:marLeft w:val="0"/>
          <w:marRight w:val="0"/>
          <w:marTop w:val="0"/>
          <w:marBottom w:val="0"/>
          <w:divBdr>
            <w:top w:val="none" w:sz="0" w:space="0" w:color="auto"/>
            <w:left w:val="none" w:sz="0" w:space="0" w:color="auto"/>
            <w:bottom w:val="none" w:sz="0" w:space="0" w:color="auto"/>
            <w:right w:val="none" w:sz="0" w:space="0" w:color="auto"/>
          </w:divBdr>
          <w:divsChild>
            <w:div w:id="152987341">
              <w:marLeft w:val="0"/>
              <w:marRight w:val="0"/>
              <w:marTop w:val="0"/>
              <w:marBottom w:val="0"/>
              <w:divBdr>
                <w:top w:val="none" w:sz="0" w:space="0" w:color="auto"/>
                <w:left w:val="none" w:sz="0" w:space="0" w:color="auto"/>
                <w:bottom w:val="none" w:sz="0" w:space="0" w:color="auto"/>
                <w:right w:val="none" w:sz="0" w:space="0" w:color="auto"/>
              </w:divBdr>
            </w:div>
          </w:divsChild>
        </w:div>
        <w:div w:id="709302961">
          <w:marLeft w:val="0"/>
          <w:marRight w:val="0"/>
          <w:marTop w:val="0"/>
          <w:marBottom w:val="0"/>
          <w:divBdr>
            <w:top w:val="none" w:sz="0" w:space="0" w:color="auto"/>
            <w:left w:val="none" w:sz="0" w:space="0" w:color="auto"/>
            <w:bottom w:val="none" w:sz="0" w:space="0" w:color="auto"/>
            <w:right w:val="none" w:sz="0" w:space="0" w:color="auto"/>
          </w:divBdr>
          <w:divsChild>
            <w:div w:id="1252086494">
              <w:marLeft w:val="0"/>
              <w:marRight w:val="0"/>
              <w:marTop w:val="0"/>
              <w:marBottom w:val="0"/>
              <w:divBdr>
                <w:top w:val="none" w:sz="0" w:space="0" w:color="auto"/>
                <w:left w:val="none" w:sz="0" w:space="0" w:color="auto"/>
                <w:bottom w:val="none" w:sz="0" w:space="0" w:color="auto"/>
                <w:right w:val="none" w:sz="0" w:space="0" w:color="auto"/>
              </w:divBdr>
            </w:div>
          </w:divsChild>
        </w:div>
        <w:div w:id="248807133">
          <w:marLeft w:val="0"/>
          <w:marRight w:val="0"/>
          <w:marTop w:val="0"/>
          <w:marBottom w:val="0"/>
          <w:divBdr>
            <w:top w:val="none" w:sz="0" w:space="0" w:color="auto"/>
            <w:left w:val="none" w:sz="0" w:space="0" w:color="auto"/>
            <w:bottom w:val="none" w:sz="0" w:space="0" w:color="auto"/>
            <w:right w:val="none" w:sz="0" w:space="0" w:color="auto"/>
          </w:divBdr>
          <w:divsChild>
            <w:div w:id="46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41031">
      <w:bodyDiv w:val="1"/>
      <w:marLeft w:val="0"/>
      <w:marRight w:val="0"/>
      <w:marTop w:val="0"/>
      <w:marBottom w:val="0"/>
      <w:divBdr>
        <w:top w:val="none" w:sz="0" w:space="0" w:color="auto"/>
        <w:left w:val="none" w:sz="0" w:space="0" w:color="auto"/>
        <w:bottom w:val="none" w:sz="0" w:space="0" w:color="auto"/>
        <w:right w:val="none" w:sz="0" w:space="0" w:color="auto"/>
      </w:divBdr>
    </w:div>
    <w:div w:id="1029527852">
      <w:bodyDiv w:val="1"/>
      <w:marLeft w:val="0"/>
      <w:marRight w:val="0"/>
      <w:marTop w:val="0"/>
      <w:marBottom w:val="0"/>
      <w:divBdr>
        <w:top w:val="none" w:sz="0" w:space="0" w:color="auto"/>
        <w:left w:val="none" w:sz="0" w:space="0" w:color="auto"/>
        <w:bottom w:val="none" w:sz="0" w:space="0" w:color="auto"/>
        <w:right w:val="none" w:sz="0" w:space="0" w:color="auto"/>
      </w:divBdr>
    </w:div>
    <w:div w:id="1090813814">
      <w:bodyDiv w:val="1"/>
      <w:marLeft w:val="0"/>
      <w:marRight w:val="0"/>
      <w:marTop w:val="0"/>
      <w:marBottom w:val="0"/>
      <w:divBdr>
        <w:top w:val="none" w:sz="0" w:space="0" w:color="auto"/>
        <w:left w:val="none" w:sz="0" w:space="0" w:color="auto"/>
        <w:bottom w:val="none" w:sz="0" w:space="0" w:color="auto"/>
        <w:right w:val="none" w:sz="0" w:space="0" w:color="auto"/>
      </w:divBdr>
    </w:div>
    <w:div w:id="1102725297">
      <w:bodyDiv w:val="1"/>
      <w:marLeft w:val="0"/>
      <w:marRight w:val="0"/>
      <w:marTop w:val="0"/>
      <w:marBottom w:val="0"/>
      <w:divBdr>
        <w:top w:val="none" w:sz="0" w:space="0" w:color="auto"/>
        <w:left w:val="none" w:sz="0" w:space="0" w:color="auto"/>
        <w:bottom w:val="none" w:sz="0" w:space="0" w:color="auto"/>
        <w:right w:val="none" w:sz="0" w:space="0" w:color="auto"/>
      </w:divBdr>
    </w:div>
    <w:div w:id="1147625328">
      <w:bodyDiv w:val="1"/>
      <w:marLeft w:val="0"/>
      <w:marRight w:val="0"/>
      <w:marTop w:val="0"/>
      <w:marBottom w:val="0"/>
      <w:divBdr>
        <w:top w:val="none" w:sz="0" w:space="0" w:color="auto"/>
        <w:left w:val="none" w:sz="0" w:space="0" w:color="auto"/>
        <w:bottom w:val="none" w:sz="0" w:space="0" w:color="auto"/>
        <w:right w:val="none" w:sz="0" w:space="0" w:color="auto"/>
      </w:divBdr>
    </w:div>
    <w:div w:id="1235554347">
      <w:bodyDiv w:val="1"/>
      <w:marLeft w:val="0"/>
      <w:marRight w:val="0"/>
      <w:marTop w:val="0"/>
      <w:marBottom w:val="0"/>
      <w:divBdr>
        <w:top w:val="none" w:sz="0" w:space="0" w:color="auto"/>
        <w:left w:val="none" w:sz="0" w:space="0" w:color="auto"/>
        <w:bottom w:val="none" w:sz="0" w:space="0" w:color="auto"/>
        <w:right w:val="none" w:sz="0" w:space="0" w:color="auto"/>
      </w:divBdr>
    </w:div>
    <w:div w:id="1268201006">
      <w:bodyDiv w:val="1"/>
      <w:marLeft w:val="0"/>
      <w:marRight w:val="0"/>
      <w:marTop w:val="0"/>
      <w:marBottom w:val="0"/>
      <w:divBdr>
        <w:top w:val="none" w:sz="0" w:space="0" w:color="auto"/>
        <w:left w:val="none" w:sz="0" w:space="0" w:color="auto"/>
        <w:bottom w:val="none" w:sz="0" w:space="0" w:color="auto"/>
        <w:right w:val="none" w:sz="0" w:space="0" w:color="auto"/>
      </w:divBdr>
      <w:divsChild>
        <w:div w:id="605426631">
          <w:marLeft w:val="0"/>
          <w:marRight w:val="0"/>
          <w:marTop w:val="0"/>
          <w:marBottom w:val="0"/>
          <w:divBdr>
            <w:top w:val="none" w:sz="0" w:space="0" w:color="auto"/>
            <w:left w:val="none" w:sz="0" w:space="0" w:color="auto"/>
            <w:bottom w:val="none" w:sz="0" w:space="0" w:color="auto"/>
            <w:right w:val="none" w:sz="0" w:space="0" w:color="auto"/>
          </w:divBdr>
          <w:divsChild>
            <w:div w:id="1603684254">
              <w:marLeft w:val="0"/>
              <w:marRight w:val="0"/>
              <w:marTop w:val="0"/>
              <w:marBottom w:val="0"/>
              <w:divBdr>
                <w:top w:val="none" w:sz="0" w:space="0" w:color="auto"/>
                <w:left w:val="none" w:sz="0" w:space="0" w:color="auto"/>
                <w:bottom w:val="none" w:sz="0" w:space="0" w:color="auto"/>
                <w:right w:val="none" w:sz="0" w:space="0" w:color="auto"/>
              </w:divBdr>
            </w:div>
          </w:divsChild>
        </w:div>
        <w:div w:id="1235706036">
          <w:marLeft w:val="0"/>
          <w:marRight w:val="0"/>
          <w:marTop w:val="0"/>
          <w:marBottom w:val="0"/>
          <w:divBdr>
            <w:top w:val="none" w:sz="0" w:space="0" w:color="auto"/>
            <w:left w:val="none" w:sz="0" w:space="0" w:color="auto"/>
            <w:bottom w:val="none" w:sz="0" w:space="0" w:color="auto"/>
            <w:right w:val="none" w:sz="0" w:space="0" w:color="auto"/>
          </w:divBdr>
          <w:divsChild>
            <w:div w:id="1325551253">
              <w:marLeft w:val="0"/>
              <w:marRight w:val="0"/>
              <w:marTop w:val="0"/>
              <w:marBottom w:val="0"/>
              <w:divBdr>
                <w:top w:val="none" w:sz="0" w:space="0" w:color="auto"/>
                <w:left w:val="none" w:sz="0" w:space="0" w:color="auto"/>
                <w:bottom w:val="none" w:sz="0" w:space="0" w:color="auto"/>
                <w:right w:val="none" w:sz="0" w:space="0" w:color="auto"/>
              </w:divBdr>
            </w:div>
          </w:divsChild>
        </w:div>
        <w:div w:id="1928731276">
          <w:marLeft w:val="0"/>
          <w:marRight w:val="0"/>
          <w:marTop w:val="0"/>
          <w:marBottom w:val="0"/>
          <w:divBdr>
            <w:top w:val="none" w:sz="0" w:space="0" w:color="auto"/>
            <w:left w:val="none" w:sz="0" w:space="0" w:color="auto"/>
            <w:bottom w:val="none" w:sz="0" w:space="0" w:color="auto"/>
            <w:right w:val="none" w:sz="0" w:space="0" w:color="auto"/>
          </w:divBdr>
          <w:divsChild>
            <w:div w:id="201483638">
              <w:marLeft w:val="0"/>
              <w:marRight w:val="0"/>
              <w:marTop w:val="0"/>
              <w:marBottom w:val="0"/>
              <w:divBdr>
                <w:top w:val="none" w:sz="0" w:space="0" w:color="auto"/>
                <w:left w:val="none" w:sz="0" w:space="0" w:color="auto"/>
                <w:bottom w:val="none" w:sz="0" w:space="0" w:color="auto"/>
                <w:right w:val="none" w:sz="0" w:space="0" w:color="auto"/>
              </w:divBdr>
            </w:div>
          </w:divsChild>
        </w:div>
        <w:div w:id="1080565421">
          <w:marLeft w:val="0"/>
          <w:marRight w:val="0"/>
          <w:marTop w:val="0"/>
          <w:marBottom w:val="0"/>
          <w:divBdr>
            <w:top w:val="none" w:sz="0" w:space="0" w:color="auto"/>
            <w:left w:val="none" w:sz="0" w:space="0" w:color="auto"/>
            <w:bottom w:val="none" w:sz="0" w:space="0" w:color="auto"/>
            <w:right w:val="none" w:sz="0" w:space="0" w:color="auto"/>
          </w:divBdr>
          <w:divsChild>
            <w:div w:id="1839346493">
              <w:marLeft w:val="0"/>
              <w:marRight w:val="0"/>
              <w:marTop w:val="0"/>
              <w:marBottom w:val="0"/>
              <w:divBdr>
                <w:top w:val="none" w:sz="0" w:space="0" w:color="auto"/>
                <w:left w:val="none" w:sz="0" w:space="0" w:color="auto"/>
                <w:bottom w:val="none" w:sz="0" w:space="0" w:color="auto"/>
                <w:right w:val="none" w:sz="0" w:space="0" w:color="auto"/>
              </w:divBdr>
            </w:div>
          </w:divsChild>
        </w:div>
        <w:div w:id="742993182">
          <w:marLeft w:val="0"/>
          <w:marRight w:val="0"/>
          <w:marTop w:val="0"/>
          <w:marBottom w:val="0"/>
          <w:divBdr>
            <w:top w:val="none" w:sz="0" w:space="0" w:color="auto"/>
            <w:left w:val="none" w:sz="0" w:space="0" w:color="auto"/>
            <w:bottom w:val="none" w:sz="0" w:space="0" w:color="auto"/>
            <w:right w:val="none" w:sz="0" w:space="0" w:color="auto"/>
          </w:divBdr>
          <w:divsChild>
            <w:div w:id="1766076577">
              <w:marLeft w:val="0"/>
              <w:marRight w:val="0"/>
              <w:marTop w:val="0"/>
              <w:marBottom w:val="0"/>
              <w:divBdr>
                <w:top w:val="none" w:sz="0" w:space="0" w:color="auto"/>
                <w:left w:val="none" w:sz="0" w:space="0" w:color="auto"/>
                <w:bottom w:val="none" w:sz="0" w:space="0" w:color="auto"/>
                <w:right w:val="none" w:sz="0" w:space="0" w:color="auto"/>
              </w:divBdr>
            </w:div>
          </w:divsChild>
        </w:div>
        <w:div w:id="1729303853">
          <w:marLeft w:val="0"/>
          <w:marRight w:val="0"/>
          <w:marTop w:val="0"/>
          <w:marBottom w:val="0"/>
          <w:divBdr>
            <w:top w:val="none" w:sz="0" w:space="0" w:color="auto"/>
            <w:left w:val="none" w:sz="0" w:space="0" w:color="auto"/>
            <w:bottom w:val="none" w:sz="0" w:space="0" w:color="auto"/>
            <w:right w:val="none" w:sz="0" w:space="0" w:color="auto"/>
          </w:divBdr>
          <w:divsChild>
            <w:div w:id="2094815608">
              <w:marLeft w:val="0"/>
              <w:marRight w:val="0"/>
              <w:marTop w:val="0"/>
              <w:marBottom w:val="0"/>
              <w:divBdr>
                <w:top w:val="none" w:sz="0" w:space="0" w:color="auto"/>
                <w:left w:val="none" w:sz="0" w:space="0" w:color="auto"/>
                <w:bottom w:val="none" w:sz="0" w:space="0" w:color="auto"/>
                <w:right w:val="none" w:sz="0" w:space="0" w:color="auto"/>
              </w:divBdr>
            </w:div>
          </w:divsChild>
        </w:div>
        <w:div w:id="543059085">
          <w:marLeft w:val="0"/>
          <w:marRight w:val="0"/>
          <w:marTop w:val="0"/>
          <w:marBottom w:val="0"/>
          <w:divBdr>
            <w:top w:val="none" w:sz="0" w:space="0" w:color="auto"/>
            <w:left w:val="none" w:sz="0" w:space="0" w:color="auto"/>
            <w:bottom w:val="none" w:sz="0" w:space="0" w:color="auto"/>
            <w:right w:val="none" w:sz="0" w:space="0" w:color="auto"/>
          </w:divBdr>
          <w:divsChild>
            <w:div w:id="2109999963">
              <w:marLeft w:val="0"/>
              <w:marRight w:val="0"/>
              <w:marTop w:val="0"/>
              <w:marBottom w:val="0"/>
              <w:divBdr>
                <w:top w:val="none" w:sz="0" w:space="0" w:color="auto"/>
                <w:left w:val="none" w:sz="0" w:space="0" w:color="auto"/>
                <w:bottom w:val="none" w:sz="0" w:space="0" w:color="auto"/>
                <w:right w:val="none" w:sz="0" w:space="0" w:color="auto"/>
              </w:divBdr>
            </w:div>
          </w:divsChild>
        </w:div>
        <w:div w:id="1343817503">
          <w:marLeft w:val="0"/>
          <w:marRight w:val="0"/>
          <w:marTop w:val="0"/>
          <w:marBottom w:val="0"/>
          <w:divBdr>
            <w:top w:val="none" w:sz="0" w:space="0" w:color="auto"/>
            <w:left w:val="none" w:sz="0" w:space="0" w:color="auto"/>
            <w:bottom w:val="none" w:sz="0" w:space="0" w:color="auto"/>
            <w:right w:val="none" w:sz="0" w:space="0" w:color="auto"/>
          </w:divBdr>
          <w:divsChild>
            <w:div w:id="35008387">
              <w:marLeft w:val="0"/>
              <w:marRight w:val="0"/>
              <w:marTop w:val="0"/>
              <w:marBottom w:val="0"/>
              <w:divBdr>
                <w:top w:val="none" w:sz="0" w:space="0" w:color="auto"/>
                <w:left w:val="none" w:sz="0" w:space="0" w:color="auto"/>
                <w:bottom w:val="none" w:sz="0" w:space="0" w:color="auto"/>
                <w:right w:val="none" w:sz="0" w:space="0" w:color="auto"/>
              </w:divBdr>
            </w:div>
          </w:divsChild>
        </w:div>
        <w:div w:id="1628659986">
          <w:marLeft w:val="0"/>
          <w:marRight w:val="0"/>
          <w:marTop w:val="0"/>
          <w:marBottom w:val="0"/>
          <w:divBdr>
            <w:top w:val="none" w:sz="0" w:space="0" w:color="auto"/>
            <w:left w:val="none" w:sz="0" w:space="0" w:color="auto"/>
            <w:bottom w:val="none" w:sz="0" w:space="0" w:color="auto"/>
            <w:right w:val="none" w:sz="0" w:space="0" w:color="auto"/>
          </w:divBdr>
          <w:divsChild>
            <w:div w:id="833686591">
              <w:marLeft w:val="0"/>
              <w:marRight w:val="0"/>
              <w:marTop w:val="0"/>
              <w:marBottom w:val="0"/>
              <w:divBdr>
                <w:top w:val="none" w:sz="0" w:space="0" w:color="auto"/>
                <w:left w:val="none" w:sz="0" w:space="0" w:color="auto"/>
                <w:bottom w:val="none" w:sz="0" w:space="0" w:color="auto"/>
                <w:right w:val="none" w:sz="0" w:space="0" w:color="auto"/>
              </w:divBdr>
            </w:div>
          </w:divsChild>
        </w:div>
        <w:div w:id="688721219">
          <w:marLeft w:val="0"/>
          <w:marRight w:val="0"/>
          <w:marTop w:val="0"/>
          <w:marBottom w:val="0"/>
          <w:divBdr>
            <w:top w:val="none" w:sz="0" w:space="0" w:color="auto"/>
            <w:left w:val="none" w:sz="0" w:space="0" w:color="auto"/>
            <w:bottom w:val="none" w:sz="0" w:space="0" w:color="auto"/>
            <w:right w:val="none" w:sz="0" w:space="0" w:color="auto"/>
          </w:divBdr>
          <w:divsChild>
            <w:div w:id="513424486">
              <w:marLeft w:val="0"/>
              <w:marRight w:val="0"/>
              <w:marTop w:val="0"/>
              <w:marBottom w:val="0"/>
              <w:divBdr>
                <w:top w:val="none" w:sz="0" w:space="0" w:color="auto"/>
                <w:left w:val="none" w:sz="0" w:space="0" w:color="auto"/>
                <w:bottom w:val="none" w:sz="0" w:space="0" w:color="auto"/>
                <w:right w:val="none" w:sz="0" w:space="0" w:color="auto"/>
              </w:divBdr>
            </w:div>
          </w:divsChild>
        </w:div>
        <w:div w:id="1596478664">
          <w:marLeft w:val="0"/>
          <w:marRight w:val="0"/>
          <w:marTop w:val="0"/>
          <w:marBottom w:val="0"/>
          <w:divBdr>
            <w:top w:val="none" w:sz="0" w:space="0" w:color="auto"/>
            <w:left w:val="none" w:sz="0" w:space="0" w:color="auto"/>
            <w:bottom w:val="none" w:sz="0" w:space="0" w:color="auto"/>
            <w:right w:val="none" w:sz="0" w:space="0" w:color="auto"/>
          </w:divBdr>
          <w:divsChild>
            <w:div w:id="1306007856">
              <w:marLeft w:val="0"/>
              <w:marRight w:val="0"/>
              <w:marTop w:val="0"/>
              <w:marBottom w:val="0"/>
              <w:divBdr>
                <w:top w:val="none" w:sz="0" w:space="0" w:color="auto"/>
                <w:left w:val="none" w:sz="0" w:space="0" w:color="auto"/>
                <w:bottom w:val="none" w:sz="0" w:space="0" w:color="auto"/>
                <w:right w:val="none" w:sz="0" w:space="0" w:color="auto"/>
              </w:divBdr>
            </w:div>
          </w:divsChild>
        </w:div>
        <w:div w:id="1608266842">
          <w:marLeft w:val="0"/>
          <w:marRight w:val="0"/>
          <w:marTop w:val="0"/>
          <w:marBottom w:val="0"/>
          <w:divBdr>
            <w:top w:val="none" w:sz="0" w:space="0" w:color="auto"/>
            <w:left w:val="none" w:sz="0" w:space="0" w:color="auto"/>
            <w:bottom w:val="none" w:sz="0" w:space="0" w:color="auto"/>
            <w:right w:val="none" w:sz="0" w:space="0" w:color="auto"/>
          </w:divBdr>
          <w:divsChild>
            <w:div w:id="400061601">
              <w:marLeft w:val="0"/>
              <w:marRight w:val="0"/>
              <w:marTop w:val="0"/>
              <w:marBottom w:val="0"/>
              <w:divBdr>
                <w:top w:val="none" w:sz="0" w:space="0" w:color="auto"/>
                <w:left w:val="none" w:sz="0" w:space="0" w:color="auto"/>
                <w:bottom w:val="none" w:sz="0" w:space="0" w:color="auto"/>
                <w:right w:val="none" w:sz="0" w:space="0" w:color="auto"/>
              </w:divBdr>
            </w:div>
          </w:divsChild>
        </w:div>
        <w:div w:id="24143527">
          <w:marLeft w:val="0"/>
          <w:marRight w:val="0"/>
          <w:marTop w:val="0"/>
          <w:marBottom w:val="0"/>
          <w:divBdr>
            <w:top w:val="none" w:sz="0" w:space="0" w:color="auto"/>
            <w:left w:val="none" w:sz="0" w:space="0" w:color="auto"/>
            <w:bottom w:val="none" w:sz="0" w:space="0" w:color="auto"/>
            <w:right w:val="none" w:sz="0" w:space="0" w:color="auto"/>
          </w:divBdr>
          <w:divsChild>
            <w:div w:id="1892499093">
              <w:marLeft w:val="0"/>
              <w:marRight w:val="0"/>
              <w:marTop w:val="0"/>
              <w:marBottom w:val="0"/>
              <w:divBdr>
                <w:top w:val="none" w:sz="0" w:space="0" w:color="auto"/>
                <w:left w:val="none" w:sz="0" w:space="0" w:color="auto"/>
                <w:bottom w:val="none" w:sz="0" w:space="0" w:color="auto"/>
                <w:right w:val="none" w:sz="0" w:space="0" w:color="auto"/>
              </w:divBdr>
            </w:div>
          </w:divsChild>
        </w:div>
        <w:div w:id="462768784">
          <w:marLeft w:val="0"/>
          <w:marRight w:val="0"/>
          <w:marTop w:val="0"/>
          <w:marBottom w:val="0"/>
          <w:divBdr>
            <w:top w:val="none" w:sz="0" w:space="0" w:color="auto"/>
            <w:left w:val="none" w:sz="0" w:space="0" w:color="auto"/>
            <w:bottom w:val="none" w:sz="0" w:space="0" w:color="auto"/>
            <w:right w:val="none" w:sz="0" w:space="0" w:color="auto"/>
          </w:divBdr>
          <w:divsChild>
            <w:div w:id="1111894817">
              <w:marLeft w:val="0"/>
              <w:marRight w:val="0"/>
              <w:marTop w:val="0"/>
              <w:marBottom w:val="0"/>
              <w:divBdr>
                <w:top w:val="none" w:sz="0" w:space="0" w:color="auto"/>
                <w:left w:val="none" w:sz="0" w:space="0" w:color="auto"/>
                <w:bottom w:val="none" w:sz="0" w:space="0" w:color="auto"/>
                <w:right w:val="none" w:sz="0" w:space="0" w:color="auto"/>
              </w:divBdr>
            </w:div>
          </w:divsChild>
        </w:div>
        <w:div w:id="1233813098">
          <w:marLeft w:val="0"/>
          <w:marRight w:val="0"/>
          <w:marTop w:val="0"/>
          <w:marBottom w:val="0"/>
          <w:divBdr>
            <w:top w:val="none" w:sz="0" w:space="0" w:color="auto"/>
            <w:left w:val="none" w:sz="0" w:space="0" w:color="auto"/>
            <w:bottom w:val="none" w:sz="0" w:space="0" w:color="auto"/>
            <w:right w:val="none" w:sz="0" w:space="0" w:color="auto"/>
          </w:divBdr>
          <w:divsChild>
            <w:div w:id="483738464">
              <w:marLeft w:val="0"/>
              <w:marRight w:val="0"/>
              <w:marTop w:val="0"/>
              <w:marBottom w:val="0"/>
              <w:divBdr>
                <w:top w:val="none" w:sz="0" w:space="0" w:color="auto"/>
                <w:left w:val="none" w:sz="0" w:space="0" w:color="auto"/>
                <w:bottom w:val="none" w:sz="0" w:space="0" w:color="auto"/>
                <w:right w:val="none" w:sz="0" w:space="0" w:color="auto"/>
              </w:divBdr>
            </w:div>
          </w:divsChild>
        </w:div>
        <w:div w:id="10686728">
          <w:marLeft w:val="0"/>
          <w:marRight w:val="0"/>
          <w:marTop w:val="0"/>
          <w:marBottom w:val="0"/>
          <w:divBdr>
            <w:top w:val="none" w:sz="0" w:space="0" w:color="auto"/>
            <w:left w:val="none" w:sz="0" w:space="0" w:color="auto"/>
            <w:bottom w:val="none" w:sz="0" w:space="0" w:color="auto"/>
            <w:right w:val="none" w:sz="0" w:space="0" w:color="auto"/>
          </w:divBdr>
          <w:divsChild>
            <w:div w:id="1676690530">
              <w:marLeft w:val="0"/>
              <w:marRight w:val="0"/>
              <w:marTop w:val="0"/>
              <w:marBottom w:val="0"/>
              <w:divBdr>
                <w:top w:val="none" w:sz="0" w:space="0" w:color="auto"/>
                <w:left w:val="none" w:sz="0" w:space="0" w:color="auto"/>
                <w:bottom w:val="none" w:sz="0" w:space="0" w:color="auto"/>
                <w:right w:val="none" w:sz="0" w:space="0" w:color="auto"/>
              </w:divBdr>
            </w:div>
          </w:divsChild>
        </w:div>
        <w:div w:id="1864976557">
          <w:marLeft w:val="0"/>
          <w:marRight w:val="0"/>
          <w:marTop w:val="0"/>
          <w:marBottom w:val="0"/>
          <w:divBdr>
            <w:top w:val="none" w:sz="0" w:space="0" w:color="auto"/>
            <w:left w:val="none" w:sz="0" w:space="0" w:color="auto"/>
            <w:bottom w:val="none" w:sz="0" w:space="0" w:color="auto"/>
            <w:right w:val="none" w:sz="0" w:space="0" w:color="auto"/>
          </w:divBdr>
          <w:divsChild>
            <w:div w:id="2087217532">
              <w:marLeft w:val="0"/>
              <w:marRight w:val="0"/>
              <w:marTop w:val="0"/>
              <w:marBottom w:val="0"/>
              <w:divBdr>
                <w:top w:val="none" w:sz="0" w:space="0" w:color="auto"/>
                <w:left w:val="none" w:sz="0" w:space="0" w:color="auto"/>
                <w:bottom w:val="none" w:sz="0" w:space="0" w:color="auto"/>
                <w:right w:val="none" w:sz="0" w:space="0" w:color="auto"/>
              </w:divBdr>
            </w:div>
          </w:divsChild>
        </w:div>
        <w:div w:id="309480240">
          <w:marLeft w:val="0"/>
          <w:marRight w:val="0"/>
          <w:marTop w:val="0"/>
          <w:marBottom w:val="0"/>
          <w:divBdr>
            <w:top w:val="none" w:sz="0" w:space="0" w:color="auto"/>
            <w:left w:val="none" w:sz="0" w:space="0" w:color="auto"/>
            <w:bottom w:val="none" w:sz="0" w:space="0" w:color="auto"/>
            <w:right w:val="none" w:sz="0" w:space="0" w:color="auto"/>
          </w:divBdr>
          <w:divsChild>
            <w:div w:id="710111394">
              <w:marLeft w:val="0"/>
              <w:marRight w:val="0"/>
              <w:marTop w:val="0"/>
              <w:marBottom w:val="0"/>
              <w:divBdr>
                <w:top w:val="none" w:sz="0" w:space="0" w:color="auto"/>
                <w:left w:val="none" w:sz="0" w:space="0" w:color="auto"/>
                <w:bottom w:val="none" w:sz="0" w:space="0" w:color="auto"/>
                <w:right w:val="none" w:sz="0" w:space="0" w:color="auto"/>
              </w:divBdr>
            </w:div>
          </w:divsChild>
        </w:div>
        <w:div w:id="1587224048">
          <w:marLeft w:val="0"/>
          <w:marRight w:val="0"/>
          <w:marTop w:val="0"/>
          <w:marBottom w:val="0"/>
          <w:divBdr>
            <w:top w:val="none" w:sz="0" w:space="0" w:color="auto"/>
            <w:left w:val="none" w:sz="0" w:space="0" w:color="auto"/>
            <w:bottom w:val="none" w:sz="0" w:space="0" w:color="auto"/>
            <w:right w:val="none" w:sz="0" w:space="0" w:color="auto"/>
          </w:divBdr>
          <w:divsChild>
            <w:div w:id="2145463158">
              <w:marLeft w:val="0"/>
              <w:marRight w:val="0"/>
              <w:marTop w:val="0"/>
              <w:marBottom w:val="0"/>
              <w:divBdr>
                <w:top w:val="none" w:sz="0" w:space="0" w:color="auto"/>
                <w:left w:val="none" w:sz="0" w:space="0" w:color="auto"/>
                <w:bottom w:val="none" w:sz="0" w:space="0" w:color="auto"/>
                <w:right w:val="none" w:sz="0" w:space="0" w:color="auto"/>
              </w:divBdr>
            </w:div>
          </w:divsChild>
        </w:div>
        <w:div w:id="46953108">
          <w:marLeft w:val="0"/>
          <w:marRight w:val="0"/>
          <w:marTop w:val="0"/>
          <w:marBottom w:val="0"/>
          <w:divBdr>
            <w:top w:val="none" w:sz="0" w:space="0" w:color="auto"/>
            <w:left w:val="none" w:sz="0" w:space="0" w:color="auto"/>
            <w:bottom w:val="none" w:sz="0" w:space="0" w:color="auto"/>
            <w:right w:val="none" w:sz="0" w:space="0" w:color="auto"/>
          </w:divBdr>
          <w:divsChild>
            <w:div w:id="575866894">
              <w:marLeft w:val="0"/>
              <w:marRight w:val="0"/>
              <w:marTop w:val="0"/>
              <w:marBottom w:val="0"/>
              <w:divBdr>
                <w:top w:val="none" w:sz="0" w:space="0" w:color="auto"/>
                <w:left w:val="none" w:sz="0" w:space="0" w:color="auto"/>
                <w:bottom w:val="none" w:sz="0" w:space="0" w:color="auto"/>
                <w:right w:val="none" w:sz="0" w:space="0" w:color="auto"/>
              </w:divBdr>
            </w:div>
          </w:divsChild>
        </w:div>
        <w:div w:id="688945623">
          <w:marLeft w:val="0"/>
          <w:marRight w:val="0"/>
          <w:marTop w:val="0"/>
          <w:marBottom w:val="0"/>
          <w:divBdr>
            <w:top w:val="none" w:sz="0" w:space="0" w:color="auto"/>
            <w:left w:val="none" w:sz="0" w:space="0" w:color="auto"/>
            <w:bottom w:val="none" w:sz="0" w:space="0" w:color="auto"/>
            <w:right w:val="none" w:sz="0" w:space="0" w:color="auto"/>
          </w:divBdr>
          <w:divsChild>
            <w:div w:id="1258442658">
              <w:marLeft w:val="0"/>
              <w:marRight w:val="0"/>
              <w:marTop w:val="0"/>
              <w:marBottom w:val="0"/>
              <w:divBdr>
                <w:top w:val="none" w:sz="0" w:space="0" w:color="auto"/>
                <w:left w:val="none" w:sz="0" w:space="0" w:color="auto"/>
                <w:bottom w:val="none" w:sz="0" w:space="0" w:color="auto"/>
                <w:right w:val="none" w:sz="0" w:space="0" w:color="auto"/>
              </w:divBdr>
            </w:div>
          </w:divsChild>
        </w:div>
        <w:div w:id="725758022">
          <w:marLeft w:val="0"/>
          <w:marRight w:val="0"/>
          <w:marTop w:val="0"/>
          <w:marBottom w:val="0"/>
          <w:divBdr>
            <w:top w:val="none" w:sz="0" w:space="0" w:color="auto"/>
            <w:left w:val="none" w:sz="0" w:space="0" w:color="auto"/>
            <w:bottom w:val="none" w:sz="0" w:space="0" w:color="auto"/>
            <w:right w:val="none" w:sz="0" w:space="0" w:color="auto"/>
          </w:divBdr>
          <w:divsChild>
            <w:div w:id="1517689492">
              <w:marLeft w:val="0"/>
              <w:marRight w:val="0"/>
              <w:marTop w:val="0"/>
              <w:marBottom w:val="0"/>
              <w:divBdr>
                <w:top w:val="none" w:sz="0" w:space="0" w:color="auto"/>
                <w:left w:val="none" w:sz="0" w:space="0" w:color="auto"/>
                <w:bottom w:val="none" w:sz="0" w:space="0" w:color="auto"/>
                <w:right w:val="none" w:sz="0" w:space="0" w:color="auto"/>
              </w:divBdr>
            </w:div>
          </w:divsChild>
        </w:div>
        <w:div w:id="564293321">
          <w:marLeft w:val="0"/>
          <w:marRight w:val="0"/>
          <w:marTop w:val="0"/>
          <w:marBottom w:val="0"/>
          <w:divBdr>
            <w:top w:val="none" w:sz="0" w:space="0" w:color="auto"/>
            <w:left w:val="none" w:sz="0" w:space="0" w:color="auto"/>
            <w:bottom w:val="none" w:sz="0" w:space="0" w:color="auto"/>
            <w:right w:val="none" w:sz="0" w:space="0" w:color="auto"/>
          </w:divBdr>
          <w:divsChild>
            <w:div w:id="2004162629">
              <w:marLeft w:val="0"/>
              <w:marRight w:val="0"/>
              <w:marTop w:val="0"/>
              <w:marBottom w:val="0"/>
              <w:divBdr>
                <w:top w:val="none" w:sz="0" w:space="0" w:color="auto"/>
                <w:left w:val="none" w:sz="0" w:space="0" w:color="auto"/>
                <w:bottom w:val="none" w:sz="0" w:space="0" w:color="auto"/>
                <w:right w:val="none" w:sz="0" w:space="0" w:color="auto"/>
              </w:divBdr>
            </w:div>
          </w:divsChild>
        </w:div>
        <w:div w:id="1050499478">
          <w:marLeft w:val="0"/>
          <w:marRight w:val="0"/>
          <w:marTop w:val="0"/>
          <w:marBottom w:val="0"/>
          <w:divBdr>
            <w:top w:val="none" w:sz="0" w:space="0" w:color="auto"/>
            <w:left w:val="none" w:sz="0" w:space="0" w:color="auto"/>
            <w:bottom w:val="none" w:sz="0" w:space="0" w:color="auto"/>
            <w:right w:val="none" w:sz="0" w:space="0" w:color="auto"/>
          </w:divBdr>
          <w:divsChild>
            <w:div w:id="973801587">
              <w:marLeft w:val="0"/>
              <w:marRight w:val="0"/>
              <w:marTop w:val="0"/>
              <w:marBottom w:val="0"/>
              <w:divBdr>
                <w:top w:val="none" w:sz="0" w:space="0" w:color="auto"/>
                <w:left w:val="none" w:sz="0" w:space="0" w:color="auto"/>
                <w:bottom w:val="none" w:sz="0" w:space="0" w:color="auto"/>
                <w:right w:val="none" w:sz="0" w:space="0" w:color="auto"/>
              </w:divBdr>
            </w:div>
          </w:divsChild>
        </w:div>
        <w:div w:id="1728995252">
          <w:marLeft w:val="0"/>
          <w:marRight w:val="0"/>
          <w:marTop w:val="0"/>
          <w:marBottom w:val="0"/>
          <w:divBdr>
            <w:top w:val="none" w:sz="0" w:space="0" w:color="auto"/>
            <w:left w:val="none" w:sz="0" w:space="0" w:color="auto"/>
            <w:bottom w:val="none" w:sz="0" w:space="0" w:color="auto"/>
            <w:right w:val="none" w:sz="0" w:space="0" w:color="auto"/>
          </w:divBdr>
          <w:divsChild>
            <w:div w:id="84419359">
              <w:marLeft w:val="0"/>
              <w:marRight w:val="0"/>
              <w:marTop w:val="0"/>
              <w:marBottom w:val="0"/>
              <w:divBdr>
                <w:top w:val="none" w:sz="0" w:space="0" w:color="auto"/>
                <w:left w:val="none" w:sz="0" w:space="0" w:color="auto"/>
                <w:bottom w:val="none" w:sz="0" w:space="0" w:color="auto"/>
                <w:right w:val="none" w:sz="0" w:space="0" w:color="auto"/>
              </w:divBdr>
            </w:div>
          </w:divsChild>
        </w:div>
        <w:div w:id="1213541104">
          <w:marLeft w:val="0"/>
          <w:marRight w:val="0"/>
          <w:marTop w:val="0"/>
          <w:marBottom w:val="0"/>
          <w:divBdr>
            <w:top w:val="none" w:sz="0" w:space="0" w:color="auto"/>
            <w:left w:val="none" w:sz="0" w:space="0" w:color="auto"/>
            <w:bottom w:val="none" w:sz="0" w:space="0" w:color="auto"/>
            <w:right w:val="none" w:sz="0" w:space="0" w:color="auto"/>
          </w:divBdr>
          <w:divsChild>
            <w:div w:id="506209748">
              <w:marLeft w:val="0"/>
              <w:marRight w:val="0"/>
              <w:marTop w:val="0"/>
              <w:marBottom w:val="0"/>
              <w:divBdr>
                <w:top w:val="none" w:sz="0" w:space="0" w:color="auto"/>
                <w:left w:val="none" w:sz="0" w:space="0" w:color="auto"/>
                <w:bottom w:val="none" w:sz="0" w:space="0" w:color="auto"/>
                <w:right w:val="none" w:sz="0" w:space="0" w:color="auto"/>
              </w:divBdr>
            </w:div>
          </w:divsChild>
        </w:div>
        <w:div w:id="1291323545">
          <w:marLeft w:val="0"/>
          <w:marRight w:val="0"/>
          <w:marTop w:val="0"/>
          <w:marBottom w:val="0"/>
          <w:divBdr>
            <w:top w:val="none" w:sz="0" w:space="0" w:color="auto"/>
            <w:left w:val="none" w:sz="0" w:space="0" w:color="auto"/>
            <w:bottom w:val="none" w:sz="0" w:space="0" w:color="auto"/>
            <w:right w:val="none" w:sz="0" w:space="0" w:color="auto"/>
          </w:divBdr>
          <w:divsChild>
            <w:div w:id="1013264186">
              <w:marLeft w:val="0"/>
              <w:marRight w:val="0"/>
              <w:marTop w:val="0"/>
              <w:marBottom w:val="0"/>
              <w:divBdr>
                <w:top w:val="none" w:sz="0" w:space="0" w:color="auto"/>
                <w:left w:val="none" w:sz="0" w:space="0" w:color="auto"/>
                <w:bottom w:val="none" w:sz="0" w:space="0" w:color="auto"/>
                <w:right w:val="none" w:sz="0" w:space="0" w:color="auto"/>
              </w:divBdr>
            </w:div>
          </w:divsChild>
        </w:div>
        <w:div w:id="1970628870">
          <w:marLeft w:val="0"/>
          <w:marRight w:val="0"/>
          <w:marTop w:val="0"/>
          <w:marBottom w:val="0"/>
          <w:divBdr>
            <w:top w:val="none" w:sz="0" w:space="0" w:color="auto"/>
            <w:left w:val="none" w:sz="0" w:space="0" w:color="auto"/>
            <w:bottom w:val="none" w:sz="0" w:space="0" w:color="auto"/>
            <w:right w:val="none" w:sz="0" w:space="0" w:color="auto"/>
          </w:divBdr>
          <w:divsChild>
            <w:div w:id="1511945501">
              <w:marLeft w:val="0"/>
              <w:marRight w:val="0"/>
              <w:marTop w:val="0"/>
              <w:marBottom w:val="0"/>
              <w:divBdr>
                <w:top w:val="none" w:sz="0" w:space="0" w:color="auto"/>
                <w:left w:val="none" w:sz="0" w:space="0" w:color="auto"/>
                <w:bottom w:val="none" w:sz="0" w:space="0" w:color="auto"/>
                <w:right w:val="none" w:sz="0" w:space="0" w:color="auto"/>
              </w:divBdr>
            </w:div>
          </w:divsChild>
        </w:div>
        <w:div w:id="1604146657">
          <w:marLeft w:val="0"/>
          <w:marRight w:val="0"/>
          <w:marTop w:val="0"/>
          <w:marBottom w:val="0"/>
          <w:divBdr>
            <w:top w:val="none" w:sz="0" w:space="0" w:color="auto"/>
            <w:left w:val="none" w:sz="0" w:space="0" w:color="auto"/>
            <w:bottom w:val="none" w:sz="0" w:space="0" w:color="auto"/>
            <w:right w:val="none" w:sz="0" w:space="0" w:color="auto"/>
          </w:divBdr>
          <w:divsChild>
            <w:div w:id="648096286">
              <w:marLeft w:val="0"/>
              <w:marRight w:val="0"/>
              <w:marTop w:val="0"/>
              <w:marBottom w:val="0"/>
              <w:divBdr>
                <w:top w:val="none" w:sz="0" w:space="0" w:color="auto"/>
                <w:left w:val="none" w:sz="0" w:space="0" w:color="auto"/>
                <w:bottom w:val="none" w:sz="0" w:space="0" w:color="auto"/>
                <w:right w:val="none" w:sz="0" w:space="0" w:color="auto"/>
              </w:divBdr>
            </w:div>
          </w:divsChild>
        </w:div>
        <w:div w:id="93326438">
          <w:marLeft w:val="0"/>
          <w:marRight w:val="0"/>
          <w:marTop w:val="0"/>
          <w:marBottom w:val="0"/>
          <w:divBdr>
            <w:top w:val="none" w:sz="0" w:space="0" w:color="auto"/>
            <w:left w:val="none" w:sz="0" w:space="0" w:color="auto"/>
            <w:bottom w:val="none" w:sz="0" w:space="0" w:color="auto"/>
            <w:right w:val="none" w:sz="0" w:space="0" w:color="auto"/>
          </w:divBdr>
          <w:divsChild>
            <w:div w:id="987249655">
              <w:marLeft w:val="0"/>
              <w:marRight w:val="0"/>
              <w:marTop w:val="0"/>
              <w:marBottom w:val="0"/>
              <w:divBdr>
                <w:top w:val="none" w:sz="0" w:space="0" w:color="auto"/>
                <w:left w:val="none" w:sz="0" w:space="0" w:color="auto"/>
                <w:bottom w:val="none" w:sz="0" w:space="0" w:color="auto"/>
                <w:right w:val="none" w:sz="0" w:space="0" w:color="auto"/>
              </w:divBdr>
            </w:div>
          </w:divsChild>
        </w:div>
        <w:div w:id="134419573">
          <w:marLeft w:val="0"/>
          <w:marRight w:val="0"/>
          <w:marTop w:val="0"/>
          <w:marBottom w:val="0"/>
          <w:divBdr>
            <w:top w:val="none" w:sz="0" w:space="0" w:color="auto"/>
            <w:left w:val="none" w:sz="0" w:space="0" w:color="auto"/>
            <w:bottom w:val="none" w:sz="0" w:space="0" w:color="auto"/>
            <w:right w:val="none" w:sz="0" w:space="0" w:color="auto"/>
          </w:divBdr>
          <w:divsChild>
            <w:div w:id="956760965">
              <w:marLeft w:val="0"/>
              <w:marRight w:val="0"/>
              <w:marTop w:val="0"/>
              <w:marBottom w:val="0"/>
              <w:divBdr>
                <w:top w:val="none" w:sz="0" w:space="0" w:color="auto"/>
                <w:left w:val="none" w:sz="0" w:space="0" w:color="auto"/>
                <w:bottom w:val="none" w:sz="0" w:space="0" w:color="auto"/>
                <w:right w:val="none" w:sz="0" w:space="0" w:color="auto"/>
              </w:divBdr>
            </w:div>
          </w:divsChild>
        </w:div>
        <w:div w:id="1140613430">
          <w:marLeft w:val="0"/>
          <w:marRight w:val="0"/>
          <w:marTop w:val="0"/>
          <w:marBottom w:val="0"/>
          <w:divBdr>
            <w:top w:val="none" w:sz="0" w:space="0" w:color="auto"/>
            <w:left w:val="none" w:sz="0" w:space="0" w:color="auto"/>
            <w:bottom w:val="none" w:sz="0" w:space="0" w:color="auto"/>
            <w:right w:val="none" w:sz="0" w:space="0" w:color="auto"/>
          </w:divBdr>
          <w:divsChild>
            <w:div w:id="1466851964">
              <w:marLeft w:val="0"/>
              <w:marRight w:val="0"/>
              <w:marTop w:val="0"/>
              <w:marBottom w:val="0"/>
              <w:divBdr>
                <w:top w:val="none" w:sz="0" w:space="0" w:color="auto"/>
                <w:left w:val="none" w:sz="0" w:space="0" w:color="auto"/>
                <w:bottom w:val="none" w:sz="0" w:space="0" w:color="auto"/>
                <w:right w:val="none" w:sz="0" w:space="0" w:color="auto"/>
              </w:divBdr>
            </w:div>
          </w:divsChild>
        </w:div>
        <w:div w:id="255135893">
          <w:marLeft w:val="0"/>
          <w:marRight w:val="0"/>
          <w:marTop w:val="0"/>
          <w:marBottom w:val="0"/>
          <w:divBdr>
            <w:top w:val="none" w:sz="0" w:space="0" w:color="auto"/>
            <w:left w:val="none" w:sz="0" w:space="0" w:color="auto"/>
            <w:bottom w:val="none" w:sz="0" w:space="0" w:color="auto"/>
            <w:right w:val="none" w:sz="0" w:space="0" w:color="auto"/>
          </w:divBdr>
          <w:divsChild>
            <w:div w:id="1927035545">
              <w:marLeft w:val="0"/>
              <w:marRight w:val="0"/>
              <w:marTop w:val="0"/>
              <w:marBottom w:val="0"/>
              <w:divBdr>
                <w:top w:val="none" w:sz="0" w:space="0" w:color="auto"/>
                <w:left w:val="none" w:sz="0" w:space="0" w:color="auto"/>
                <w:bottom w:val="none" w:sz="0" w:space="0" w:color="auto"/>
                <w:right w:val="none" w:sz="0" w:space="0" w:color="auto"/>
              </w:divBdr>
            </w:div>
          </w:divsChild>
        </w:div>
        <w:div w:id="1009799269">
          <w:marLeft w:val="0"/>
          <w:marRight w:val="0"/>
          <w:marTop w:val="0"/>
          <w:marBottom w:val="0"/>
          <w:divBdr>
            <w:top w:val="none" w:sz="0" w:space="0" w:color="auto"/>
            <w:left w:val="none" w:sz="0" w:space="0" w:color="auto"/>
            <w:bottom w:val="none" w:sz="0" w:space="0" w:color="auto"/>
            <w:right w:val="none" w:sz="0" w:space="0" w:color="auto"/>
          </w:divBdr>
          <w:divsChild>
            <w:div w:id="977492279">
              <w:marLeft w:val="0"/>
              <w:marRight w:val="0"/>
              <w:marTop w:val="0"/>
              <w:marBottom w:val="0"/>
              <w:divBdr>
                <w:top w:val="none" w:sz="0" w:space="0" w:color="auto"/>
                <w:left w:val="none" w:sz="0" w:space="0" w:color="auto"/>
                <w:bottom w:val="none" w:sz="0" w:space="0" w:color="auto"/>
                <w:right w:val="none" w:sz="0" w:space="0" w:color="auto"/>
              </w:divBdr>
            </w:div>
          </w:divsChild>
        </w:div>
        <w:div w:id="496649252">
          <w:marLeft w:val="0"/>
          <w:marRight w:val="0"/>
          <w:marTop w:val="0"/>
          <w:marBottom w:val="0"/>
          <w:divBdr>
            <w:top w:val="none" w:sz="0" w:space="0" w:color="auto"/>
            <w:left w:val="none" w:sz="0" w:space="0" w:color="auto"/>
            <w:bottom w:val="none" w:sz="0" w:space="0" w:color="auto"/>
            <w:right w:val="none" w:sz="0" w:space="0" w:color="auto"/>
          </w:divBdr>
          <w:divsChild>
            <w:div w:id="1362583156">
              <w:marLeft w:val="0"/>
              <w:marRight w:val="0"/>
              <w:marTop w:val="0"/>
              <w:marBottom w:val="0"/>
              <w:divBdr>
                <w:top w:val="none" w:sz="0" w:space="0" w:color="auto"/>
                <w:left w:val="none" w:sz="0" w:space="0" w:color="auto"/>
                <w:bottom w:val="none" w:sz="0" w:space="0" w:color="auto"/>
                <w:right w:val="none" w:sz="0" w:space="0" w:color="auto"/>
              </w:divBdr>
            </w:div>
          </w:divsChild>
        </w:div>
        <w:div w:id="1138761253">
          <w:marLeft w:val="0"/>
          <w:marRight w:val="0"/>
          <w:marTop w:val="0"/>
          <w:marBottom w:val="0"/>
          <w:divBdr>
            <w:top w:val="none" w:sz="0" w:space="0" w:color="auto"/>
            <w:left w:val="none" w:sz="0" w:space="0" w:color="auto"/>
            <w:bottom w:val="none" w:sz="0" w:space="0" w:color="auto"/>
            <w:right w:val="none" w:sz="0" w:space="0" w:color="auto"/>
          </w:divBdr>
          <w:divsChild>
            <w:div w:id="1174297491">
              <w:marLeft w:val="0"/>
              <w:marRight w:val="0"/>
              <w:marTop w:val="0"/>
              <w:marBottom w:val="0"/>
              <w:divBdr>
                <w:top w:val="none" w:sz="0" w:space="0" w:color="auto"/>
                <w:left w:val="none" w:sz="0" w:space="0" w:color="auto"/>
                <w:bottom w:val="none" w:sz="0" w:space="0" w:color="auto"/>
                <w:right w:val="none" w:sz="0" w:space="0" w:color="auto"/>
              </w:divBdr>
            </w:div>
          </w:divsChild>
        </w:div>
        <w:div w:id="1175461659">
          <w:marLeft w:val="0"/>
          <w:marRight w:val="0"/>
          <w:marTop w:val="0"/>
          <w:marBottom w:val="0"/>
          <w:divBdr>
            <w:top w:val="none" w:sz="0" w:space="0" w:color="auto"/>
            <w:left w:val="none" w:sz="0" w:space="0" w:color="auto"/>
            <w:bottom w:val="none" w:sz="0" w:space="0" w:color="auto"/>
            <w:right w:val="none" w:sz="0" w:space="0" w:color="auto"/>
          </w:divBdr>
          <w:divsChild>
            <w:div w:id="2110462376">
              <w:marLeft w:val="0"/>
              <w:marRight w:val="0"/>
              <w:marTop w:val="0"/>
              <w:marBottom w:val="0"/>
              <w:divBdr>
                <w:top w:val="none" w:sz="0" w:space="0" w:color="auto"/>
                <w:left w:val="none" w:sz="0" w:space="0" w:color="auto"/>
                <w:bottom w:val="none" w:sz="0" w:space="0" w:color="auto"/>
                <w:right w:val="none" w:sz="0" w:space="0" w:color="auto"/>
              </w:divBdr>
            </w:div>
          </w:divsChild>
        </w:div>
        <w:div w:id="936447624">
          <w:marLeft w:val="0"/>
          <w:marRight w:val="0"/>
          <w:marTop w:val="0"/>
          <w:marBottom w:val="0"/>
          <w:divBdr>
            <w:top w:val="none" w:sz="0" w:space="0" w:color="auto"/>
            <w:left w:val="none" w:sz="0" w:space="0" w:color="auto"/>
            <w:bottom w:val="none" w:sz="0" w:space="0" w:color="auto"/>
            <w:right w:val="none" w:sz="0" w:space="0" w:color="auto"/>
          </w:divBdr>
          <w:divsChild>
            <w:div w:id="1925797302">
              <w:marLeft w:val="0"/>
              <w:marRight w:val="0"/>
              <w:marTop w:val="0"/>
              <w:marBottom w:val="0"/>
              <w:divBdr>
                <w:top w:val="none" w:sz="0" w:space="0" w:color="auto"/>
                <w:left w:val="none" w:sz="0" w:space="0" w:color="auto"/>
                <w:bottom w:val="none" w:sz="0" w:space="0" w:color="auto"/>
                <w:right w:val="none" w:sz="0" w:space="0" w:color="auto"/>
              </w:divBdr>
            </w:div>
          </w:divsChild>
        </w:div>
        <w:div w:id="745418840">
          <w:marLeft w:val="0"/>
          <w:marRight w:val="0"/>
          <w:marTop w:val="0"/>
          <w:marBottom w:val="0"/>
          <w:divBdr>
            <w:top w:val="none" w:sz="0" w:space="0" w:color="auto"/>
            <w:left w:val="none" w:sz="0" w:space="0" w:color="auto"/>
            <w:bottom w:val="none" w:sz="0" w:space="0" w:color="auto"/>
            <w:right w:val="none" w:sz="0" w:space="0" w:color="auto"/>
          </w:divBdr>
          <w:divsChild>
            <w:div w:id="158935804">
              <w:marLeft w:val="0"/>
              <w:marRight w:val="0"/>
              <w:marTop w:val="0"/>
              <w:marBottom w:val="0"/>
              <w:divBdr>
                <w:top w:val="none" w:sz="0" w:space="0" w:color="auto"/>
                <w:left w:val="none" w:sz="0" w:space="0" w:color="auto"/>
                <w:bottom w:val="none" w:sz="0" w:space="0" w:color="auto"/>
                <w:right w:val="none" w:sz="0" w:space="0" w:color="auto"/>
              </w:divBdr>
            </w:div>
          </w:divsChild>
        </w:div>
        <w:div w:id="2031955212">
          <w:marLeft w:val="0"/>
          <w:marRight w:val="0"/>
          <w:marTop w:val="0"/>
          <w:marBottom w:val="0"/>
          <w:divBdr>
            <w:top w:val="none" w:sz="0" w:space="0" w:color="auto"/>
            <w:left w:val="none" w:sz="0" w:space="0" w:color="auto"/>
            <w:bottom w:val="none" w:sz="0" w:space="0" w:color="auto"/>
            <w:right w:val="none" w:sz="0" w:space="0" w:color="auto"/>
          </w:divBdr>
          <w:divsChild>
            <w:div w:id="831483775">
              <w:marLeft w:val="0"/>
              <w:marRight w:val="0"/>
              <w:marTop w:val="0"/>
              <w:marBottom w:val="0"/>
              <w:divBdr>
                <w:top w:val="none" w:sz="0" w:space="0" w:color="auto"/>
                <w:left w:val="none" w:sz="0" w:space="0" w:color="auto"/>
                <w:bottom w:val="none" w:sz="0" w:space="0" w:color="auto"/>
                <w:right w:val="none" w:sz="0" w:space="0" w:color="auto"/>
              </w:divBdr>
            </w:div>
          </w:divsChild>
        </w:div>
        <w:div w:id="39862060">
          <w:marLeft w:val="0"/>
          <w:marRight w:val="0"/>
          <w:marTop w:val="0"/>
          <w:marBottom w:val="0"/>
          <w:divBdr>
            <w:top w:val="none" w:sz="0" w:space="0" w:color="auto"/>
            <w:left w:val="none" w:sz="0" w:space="0" w:color="auto"/>
            <w:bottom w:val="none" w:sz="0" w:space="0" w:color="auto"/>
            <w:right w:val="none" w:sz="0" w:space="0" w:color="auto"/>
          </w:divBdr>
          <w:divsChild>
            <w:div w:id="927808509">
              <w:marLeft w:val="0"/>
              <w:marRight w:val="0"/>
              <w:marTop w:val="0"/>
              <w:marBottom w:val="0"/>
              <w:divBdr>
                <w:top w:val="none" w:sz="0" w:space="0" w:color="auto"/>
                <w:left w:val="none" w:sz="0" w:space="0" w:color="auto"/>
                <w:bottom w:val="none" w:sz="0" w:space="0" w:color="auto"/>
                <w:right w:val="none" w:sz="0" w:space="0" w:color="auto"/>
              </w:divBdr>
            </w:div>
          </w:divsChild>
        </w:div>
        <w:div w:id="1063678192">
          <w:marLeft w:val="0"/>
          <w:marRight w:val="0"/>
          <w:marTop w:val="0"/>
          <w:marBottom w:val="0"/>
          <w:divBdr>
            <w:top w:val="none" w:sz="0" w:space="0" w:color="auto"/>
            <w:left w:val="none" w:sz="0" w:space="0" w:color="auto"/>
            <w:bottom w:val="none" w:sz="0" w:space="0" w:color="auto"/>
            <w:right w:val="none" w:sz="0" w:space="0" w:color="auto"/>
          </w:divBdr>
          <w:divsChild>
            <w:div w:id="443118138">
              <w:marLeft w:val="0"/>
              <w:marRight w:val="0"/>
              <w:marTop w:val="0"/>
              <w:marBottom w:val="0"/>
              <w:divBdr>
                <w:top w:val="none" w:sz="0" w:space="0" w:color="auto"/>
                <w:left w:val="none" w:sz="0" w:space="0" w:color="auto"/>
                <w:bottom w:val="none" w:sz="0" w:space="0" w:color="auto"/>
                <w:right w:val="none" w:sz="0" w:space="0" w:color="auto"/>
              </w:divBdr>
            </w:div>
          </w:divsChild>
        </w:div>
        <w:div w:id="1355499265">
          <w:marLeft w:val="0"/>
          <w:marRight w:val="0"/>
          <w:marTop w:val="0"/>
          <w:marBottom w:val="0"/>
          <w:divBdr>
            <w:top w:val="none" w:sz="0" w:space="0" w:color="auto"/>
            <w:left w:val="none" w:sz="0" w:space="0" w:color="auto"/>
            <w:bottom w:val="none" w:sz="0" w:space="0" w:color="auto"/>
            <w:right w:val="none" w:sz="0" w:space="0" w:color="auto"/>
          </w:divBdr>
          <w:divsChild>
            <w:div w:id="1669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16832">
      <w:bodyDiv w:val="1"/>
      <w:marLeft w:val="0"/>
      <w:marRight w:val="0"/>
      <w:marTop w:val="0"/>
      <w:marBottom w:val="0"/>
      <w:divBdr>
        <w:top w:val="none" w:sz="0" w:space="0" w:color="auto"/>
        <w:left w:val="none" w:sz="0" w:space="0" w:color="auto"/>
        <w:bottom w:val="none" w:sz="0" w:space="0" w:color="auto"/>
        <w:right w:val="none" w:sz="0" w:space="0" w:color="auto"/>
      </w:divBdr>
    </w:div>
    <w:div w:id="1383670932">
      <w:bodyDiv w:val="1"/>
      <w:marLeft w:val="0"/>
      <w:marRight w:val="0"/>
      <w:marTop w:val="0"/>
      <w:marBottom w:val="0"/>
      <w:divBdr>
        <w:top w:val="none" w:sz="0" w:space="0" w:color="auto"/>
        <w:left w:val="none" w:sz="0" w:space="0" w:color="auto"/>
        <w:bottom w:val="none" w:sz="0" w:space="0" w:color="auto"/>
        <w:right w:val="none" w:sz="0" w:space="0" w:color="auto"/>
      </w:divBdr>
    </w:div>
    <w:div w:id="1388720784">
      <w:bodyDiv w:val="1"/>
      <w:marLeft w:val="0"/>
      <w:marRight w:val="0"/>
      <w:marTop w:val="0"/>
      <w:marBottom w:val="0"/>
      <w:divBdr>
        <w:top w:val="none" w:sz="0" w:space="0" w:color="auto"/>
        <w:left w:val="none" w:sz="0" w:space="0" w:color="auto"/>
        <w:bottom w:val="none" w:sz="0" w:space="0" w:color="auto"/>
        <w:right w:val="none" w:sz="0" w:space="0" w:color="auto"/>
      </w:divBdr>
    </w:div>
    <w:div w:id="1445689215">
      <w:bodyDiv w:val="1"/>
      <w:marLeft w:val="0"/>
      <w:marRight w:val="0"/>
      <w:marTop w:val="0"/>
      <w:marBottom w:val="0"/>
      <w:divBdr>
        <w:top w:val="none" w:sz="0" w:space="0" w:color="auto"/>
        <w:left w:val="none" w:sz="0" w:space="0" w:color="auto"/>
        <w:bottom w:val="none" w:sz="0" w:space="0" w:color="auto"/>
        <w:right w:val="none" w:sz="0" w:space="0" w:color="auto"/>
      </w:divBdr>
    </w:div>
    <w:div w:id="1461731403">
      <w:bodyDiv w:val="1"/>
      <w:marLeft w:val="0"/>
      <w:marRight w:val="0"/>
      <w:marTop w:val="0"/>
      <w:marBottom w:val="0"/>
      <w:divBdr>
        <w:top w:val="none" w:sz="0" w:space="0" w:color="auto"/>
        <w:left w:val="none" w:sz="0" w:space="0" w:color="auto"/>
        <w:bottom w:val="none" w:sz="0" w:space="0" w:color="auto"/>
        <w:right w:val="none" w:sz="0" w:space="0" w:color="auto"/>
      </w:divBdr>
      <w:divsChild>
        <w:div w:id="1900625386">
          <w:marLeft w:val="0"/>
          <w:marRight w:val="0"/>
          <w:marTop w:val="0"/>
          <w:marBottom w:val="0"/>
          <w:divBdr>
            <w:top w:val="none" w:sz="0" w:space="0" w:color="auto"/>
            <w:left w:val="none" w:sz="0" w:space="0" w:color="auto"/>
            <w:bottom w:val="none" w:sz="0" w:space="0" w:color="auto"/>
            <w:right w:val="none" w:sz="0" w:space="0" w:color="auto"/>
          </w:divBdr>
        </w:div>
        <w:div w:id="1211696239">
          <w:marLeft w:val="0"/>
          <w:marRight w:val="0"/>
          <w:marTop w:val="0"/>
          <w:marBottom w:val="0"/>
          <w:divBdr>
            <w:top w:val="none" w:sz="0" w:space="0" w:color="auto"/>
            <w:left w:val="none" w:sz="0" w:space="0" w:color="auto"/>
            <w:bottom w:val="none" w:sz="0" w:space="0" w:color="auto"/>
            <w:right w:val="none" w:sz="0" w:space="0" w:color="auto"/>
          </w:divBdr>
        </w:div>
        <w:div w:id="843514712">
          <w:marLeft w:val="0"/>
          <w:marRight w:val="0"/>
          <w:marTop w:val="0"/>
          <w:marBottom w:val="0"/>
          <w:divBdr>
            <w:top w:val="none" w:sz="0" w:space="0" w:color="auto"/>
            <w:left w:val="none" w:sz="0" w:space="0" w:color="auto"/>
            <w:bottom w:val="none" w:sz="0" w:space="0" w:color="auto"/>
            <w:right w:val="none" w:sz="0" w:space="0" w:color="auto"/>
          </w:divBdr>
        </w:div>
        <w:div w:id="1461462194">
          <w:marLeft w:val="0"/>
          <w:marRight w:val="0"/>
          <w:marTop w:val="0"/>
          <w:marBottom w:val="0"/>
          <w:divBdr>
            <w:top w:val="none" w:sz="0" w:space="0" w:color="auto"/>
            <w:left w:val="none" w:sz="0" w:space="0" w:color="auto"/>
            <w:bottom w:val="none" w:sz="0" w:space="0" w:color="auto"/>
            <w:right w:val="none" w:sz="0" w:space="0" w:color="auto"/>
          </w:divBdr>
        </w:div>
        <w:div w:id="1118526159">
          <w:marLeft w:val="0"/>
          <w:marRight w:val="0"/>
          <w:marTop w:val="0"/>
          <w:marBottom w:val="0"/>
          <w:divBdr>
            <w:top w:val="none" w:sz="0" w:space="0" w:color="auto"/>
            <w:left w:val="none" w:sz="0" w:space="0" w:color="auto"/>
            <w:bottom w:val="none" w:sz="0" w:space="0" w:color="auto"/>
            <w:right w:val="none" w:sz="0" w:space="0" w:color="auto"/>
          </w:divBdr>
        </w:div>
        <w:div w:id="1702626282">
          <w:marLeft w:val="0"/>
          <w:marRight w:val="0"/>
          <w:marTop w:val="0"/>
          <w:marBottom w:val="0"/>
          <w:divBdr>
            <w:top w:val="none" w:sz="0" w:space="0" w:color="auto"/>
            <w:left w:val="none" w:sz="0" w:space="0" w:color="auto"/>
            <w:bottom w:val="none" w:sz="0" w:space="0" w:color="auto"/>
            <w:right w:val="none" w:sz="0" w:space="0" w:color="auto"/>
          </w:divBdr>
        </w:div>
        <w:div w:id="800416607">
          <w:marLeft w:val="0"/>
          <w:marRight w:val="0"/>
          <w:marTop w:val="0"/>
          <w:marBottom w:val="0"/>
          <w:divBdr>
            <w:top w:val="none" w:sz="0" w:space="0" w:color="auto"/>
            <w:left w:val="none" w:sz="0" w:space="0" w:color="auto"/>
            <w:bottom w:val="none" w:sz="0" w:space="0" w:color="auto"/>
            <w:right w:val="none" w:sz="0" w:space="0" w:color="auto"/>
          </w:divBdr>
        </w:div>
      </w:divsChild>
    </w:div>
    <w:div w:id="1506283924">
      <w:bodyDiv w:val="1"/>
      <w:marLeft w:val="0"/>
      <w:marRight w:val="0"/>
      <w:marTop w:val="0"/>
      <w:marBottom w:val="0"/>
      <w:divBdr>
        <w:top w:val="none" w:sz="0" w:space="0" w:color="auto"/>
        <w:left w:val="none" w:sz="0" w:space="0" w:color="auto"/>
        <w:bottom w:val="none" w:sz="0" w:space="0" w:color="auto"/>
        <w:right w:val="none" w:sz="0" w:space="0" w:color="auto"/>
      </w:divBdr>
    </w:div>
    <w:div w:id="1554926009">
      <w:bodyDiv w:val="1"/>
      <w:marLeft w:val="0"/>
      <w:marRight w:val="0"/>
      <w:marTop w:val="0"/>
      <w:marBottom w:val="0"/>
      <w:divBdr>
        <w:top w:val="none" w:sz="0" w:space="0" w:color="auto"/>
        <w:left w:val="none" w:sz="0" w:space="0" w:color="auto"/>
        <w:bottom w:val="none" w:sz="0" w:space="0" w:color="auto"/>
        <w:right w:val="none" w:sz="0" w:space="0" w:color="auto"/>
      </w:divBdr>
    </w:div>
    <w:div w:id="1557932991">
      <w:bodyDiv w:val="1"/>
      <w:marLeft w:val="0"/>
      <w:marRight w:val="0"/>
      <w:marTop w:val="0"/>
      <w:marBottom w:val="0"/>
      <w:divBdr>
        <w:top w:val="none" w:sz="0" w:space="0" w:color="auto"/>
        <w:left w:val="none" w:sz="0" w:space="0" w:color="auto"/>
        <w:bottom w:val="none" w:sz="0" w:space="0" w:color="auto"/>
        <w:right w:val="none" w:sz="0" w:space="0" w:color="auto"/>
      </w:divBdr>
    </w:div>
    <w:div w:id="1711033254">
      <w:bodyDiv w:val="1"/>
      <w:marLeft w:val="0"/>
      <w:marRight w:val="0"/>
      <w:marTop w:val="0"/>
      <w:marBottom w:val="0"/>
      <w:divBdr>
        <w:top w:val="none" w:sz="0" w:space="0" w:color="auto"/>
        <w:left w:val="none" w:sz="0" w:space="0" w:color="auto"/>
        <w:bottom w:val="none" w:sz="0" w:space="0" w:color="auto"/>
        <w:right w:val="none" w:sz="0" w:space="0" w:color="auto"/>
      </w:divBdr>
    </w:div>
    <w:div w:id="1736510561">
      <w:bodyDiv w:val="1"/>
      <w:marLeft w:val="0"/>
      <w:marRight w:val="0"/>
      <w:marTop w:val="0"/>
      <w:marBottom w:val="0"/>
      <w:divBdr>
        <w:top w:val="none" w:sz="0" w:space="0" w:color="auto"/>
        <w:left w:val="none" w:sz="0" w:space="0" w:color="auto"/>
        <w:bottom w:val="none" w:sz="0" w:space="0" w:color="auto"/>
        <w:right w:val="none" w:sz="0" w:space="0" w:color="auto"/>
      </w:divBdr>
    </w:div>
    <w:div w:id="1747654399">
      <w:bodyDiv w:val="1"/>
      <w:marLeft w:val="0"/>
      <w:marRight w:val="0"/>
      <w:marTop w:val="0"/>
      <w:marBottom w:val="0"/>
      <w:divBdr>
        <w:top w:val="none" w:sz="0" w:space="0" w:color="auto"/>
        <w:left w:val="none" w:sz="0" w:space="0" w:color="auto"/>
        <w:bottom w:val="none" w:sz="0" w:space="0" w:color="auto"/>
        <w:right w:val="none" w:sz="0" w:space="0" w:color="auto"/>
      </w:divBdr>
      <w:divsChild>
        <w:div w:id="1253928613">
          <w:marLeft w:val="0"/>
          <w:marRight w:val="0"/>
          <w:marTop w:val="0"/>
          <w:marBottom w:val="0"/>
          <w:divBdr>
            <w:top w:val="none" w:sz="0" w:space="0" w:color="auto"/>
            <w:left w:val="none" w:sz="0" w:space="0" w:color="auto"/>
            <w:bottom w:val="none" w:sz="0" w:space="0" w:color="auto"/>
            <w:right w:val="none" w:sz="0" w:space="0" w:color="auto"/>
          </w:divBdr>
        </w:div>
        <w:div w:id="1610627532">
          <w:marLeft w:val="0"/>
          <w:marRight w:val="0"/>
          <w:marTop w:val="0"/>
          <w:marBottom w:val="0"/>
          <w:divBdr>
            <w:top w:val="none" w:sz="0" w:space="0" w:color="auto"/>
            <w:left w:val="none" w:sz="0" w:space="0" w:color="auto"/>
            <w:bottom w:val="none" w:sz="0" w:space="0" w:color="auto"/>
            <w:right w:val="none" w:sz="0" w:space="0" w:color="auto"/>
          </w:divBdr>
        </w:div>
        <w:div w:id="1413432014">
          <w:marLeft w:val="0"/>
          <w:marRight w:val="0"/>
          <w:marTop w:val="0"/>
          <w:marBottom w:val="0"/>
          <w:divBdr>
            <w:top w:val="none" w:sz="0" w:space="0" w:color="auto"/>
            <w:left w:val="none" w:sz="0" w:space="0" w:color="auto"/>
            <w:bottom w:val="none" w:sz="0" w:space="0" w:color="auto"/>
            <w:right w:val="none" w:sz="0" w:space="0" w:color="auto"/>
          </w:divBdr>
        </w:div>
      </w:divsChild>
    </w:div>
    <w:div w:id="1777024092">
      <w:bodyDiv w:val="1"/>
      <w:marLeft w:val="0"/>
      <w:marRight w:val="0"/>
      <w:marTop w:val="0"/>
      <w:marBottom w:val="0"/>
      <w:divBdr>
        <w:top w:val="none" w:sz="0" w:space="0" w:color="auto"/>
        <w:left w:val="none" w:sz="0" w:space="0" w:color="auto"/>
        <w:bottom w:val="none" w:sz="0" w:space="0" w:color="auto"/>
        <w:right w:val="none" w:sz="0" w:space="0" w:color="auto"/>
      </w:divBdr>
    </w:div>
    <w:div w:id="1937512997">
      <w:bodyDiv w:val="1"/>
      <w:marLeft w:val="0"/>
      <w:marRight w:val="0"/>
      <w:marTop w:val="0"/>
      <w:marBottom w:val="0"/>
      <w:divBdr>
        <w:top w:val="none" w:sz="0" w:space="0" w:color="auto"/>
        <w:left w:val="none" w:sz="0" w:space="0" w:color="auto"/>
        <w:bottom w:val="none" w:sz="0" w:space="0" w:color="auto"/>
        <w:right w:val="none" w:sz="0" w:space="0" w:color="auto"/>
      </w:divBdr>
      <w:divsChild>
        <w:div w:id="1258558618">
          <w:marLeft w:val="0"/>
          <w:marRight w:val="0"/>
          <w:marTop w:val="0"/>
          <w:marBottom w:val="0"/>
          <w:divBdr>
            <w:top w:val="none" w:sz="0" w:space="0" w:color="auto"/>
            <w:left w:val="none" w:sz="0" w:space="0" w:color="auto"/>
            <w:bottom w:val="none" w:sz="0" w:space="0" w:color="auto"/>
            <w:right w:val="none" w:sz="0" w:space="0" w:color="auto"/>
          </w:divBdr>
          <w:divsChild>
            <w:div w:id="184293536">
              <w:marLeft w:val="0"/>
              <w:marRight w:val="0"/>
              <w:marTop w:val="0"/>
              <w:marBottom w:val="0"/>
              <w:divBdr>
                <w:top w:val="none" w:sz="0" w:space="0" w:color="auto"/>
                <w:left w:val="none" w:sz="0" w:space="0" w:color="auto"/>
                <w:bottom w:val="none" w:sz="0" w:space="0" w:color="auto"/>
                <w:right w:val="none" w:sz="0" w:space="0" w:color="auto"/>
              </w:divBdr>
            </w:div>
          </w:divsChild>
        </w:div>
        <w:div w:id="644893490">
          <w:marLeft w:val="0"/>
          <w:marRight w:val="0"/>
          <w:marTop w:val="0"/>
          <w:marBottom w:val="0"/>
          <w:divBdr>
            <w:top w:val="none" w:sz="0" w:space="0" w:color="auto"/>
            <w:left w:val="none" w:sz="0" w:space="0" w:color="auto"/>
            <w:bottom w:val="none" w:sz="0" w:space="0" w:color="auto"/>
            <w:right w:val="none" w:sz="0" w:space="0" w:color="auto"/>
          </w:divBdr>
          <w:divsChild>
            <w:div w:id="1912621586">
              <w:marLeft w:val="0"/>
              <w:marRight w:val="0"/>
              <w:marTop w:val="0"/>
              <w:marBottom w:val="0"/>
              <w:divBdr>
                <w:top w:val="none" w:sz="0" w:space="0" w:color="auto"/>
                <w:left w:val="none" w:sz="0" w:space="0" w:color="auto"/>
                <w:bottom w:val="none" w:sz="0" w:space="0" w:color="auto"/>
                <w:right w:val="none" w:sz="0" w:space="0" w:color="auto"/>
              </w:divBdr>
            </w:div>
          </w:divsChild>
        </w:div>
        <w:div w:id="66730467">
          <w:marLeft w:val="0"/>
          <w:marRight w:val="0"/>
          <w:marTop w:val="0"/>
          <w:marBottom w:val="0"/>
          <w:divBdr>
            <w:top w:val="none" w:sz="0" w:space="0" w:color="auto"/>
            <w:left w:val="none" w:sz="0" w:space="0" w:color="auto"/>
            <w:bottom w:val="none" w:sz="0" w:space="0" w:color="auto"/>
            <w:right w:val="none" w:sz="0" w:space="0" w:color="auto"/>
          </w:divBdr>
          <w:divsChild>
            <w:div w:id="1624460070">
              <w:marLeft w:val="0"/>
              <w:marRight w:val="0"/>
              <w:marTop w:val="0"/>
              <w:marBottom w:val="0"/>
              <w:divBdr>
                <w:top w:val="none" w:sz="0" w:space="0" w:color="auto"/>
                <w:left w:val="none" w:sz="0" w:space="0" w:color="auto"/>
                <w:bottom w:val="none" w:sz="0" w:space="0" w:color="auto"/>
                <w:right w:val="none" w:sz="0" w:space="0" w:color="auto"/>
              </w:divBdr>
            </w:div>
          </w:divsChild>
        </w:div>
        <w:div w:id="1137574406">
          <w:marLeft w:val="0"/>
          <w:marRight w:val="0"/>
          <w:marTop w:val="0"/>
          <w:marBottom w:val="0"/>
          <w:divBdr>
            <w:top w:val="none" w:sz="0" w:space="0" w:color="auto"/>
            <w:left w:val="none" w:sz="0" w:space="0" w:color="auto"/>
            <w:bottom w:val="none" w:sz="0" w:space="0" w:color="auto"/>
            <w:right w:val="none" w:sz="0" w:space="0" w:color="auto"/>
          </w:divBdr>
          <w:divsChild>
            <w:div w:id="1694531154">
              <w:marLeft w:val="0"/>
              <w:marRight w:val="0"/>
              <w:marTop w:val="0"/>
              <w:marBottom w:val="0"/>
              <w:divBdr>
                <w:top w:val="none" w:sz="0" w:space="0" w:color="auto"/>
                <w:left w:val="none" w:sz="0" w:space="0" w:color="auto"/>
                <w:bottom w:val="none" w:sz="0" w:space="0" w:color="auto"/>
                <w:right w:val="none" w:sz="0" w:space="0" w:color="auto"/>
              </w:divBdr>
            </w:div>
          </w:divsChild>
        </w:div>
        <w:div w:id="1387147813">
          <w:marLeft w:val="0"/>
          <w:marRight w:val="0"/>
          <w:marTop w:val="0"/>
          <w:marBottom w:val="0"/>
          <w:divBdr>
            <w:top w:val="none" w:sz="0" w:space="0" w:color="auto"/>
            <w:left w:val="none" w:sz="0" w:space="0" w:color="auto"/>
            <w:bottom w:val="none" w:sz="0" w:space="0" w:color="auto"/>
            <w:right w:val="none" w:sz="0" w:space="0" w:color="auto"/>
          </w:divBdr>
          <w:divsChild>
            <w:div w:id="553779572">
              <w:marLeft w:val="0"/>
              <w:marRight w:val="0"/>
              <w:marTop w:val="0"/>
              <w:marBottom w:val="0"/>
              <w:divBdr>
                <w:top w:val="none" w:sz="0" w:space="0" w:color="auto"/>
                <w:left w:val="none" w:sz="0" w:space="0" w:color="auto"/>
                <w:bottom w:val="none" w:sz="0" w:space="0" w:color="auto"/>
                <w:right w:val="none" w:sz="0" w:space="0" w:color="auto"/>
              </w:divBdr>
            </w:div>
          </w:divsChild>
        </w:div>
        <w:div w:id="1568372822">
          <w:marLeft w:val="0"/>
          <w:marRight w:val="0"/>
          <w:marTop w:val="0"/>
          <w:marBottom w:val="0"/>
          <w:divBdr>
            <w:top w:val="none" w:sz="0" w:space="0" w:color="auto"/>
            <w:left w:val="none" w:sz="0" w:space="0" w:color="auto"/>
            <w:bottom w:val="none" w:sz="0" w:space="0" w:color="auto"/>
            <w:right w:val="none" w:sz="0" w:space="0" w:color="auto"/>
          </w:divBdr>
          <w:divsChild>
            <w:div w:id="1574121014">
              <w:marLeft w:val="0"/>
              <w:marRight w:val="0"/>
              <w:marTop w:val="0"/>
              <w:marBottom w:val="0"/>
              <w:divBdr>
                <w:top w:val="none" w:sz="0" w:space="0" w:color="auto"/>
                <w:left w:val="none" w:sz="0" w:space="0" w:color="auto"/>
                <w:bottom w:val="none" w:sz="0" w:space="0" w:color="auto"/>
                <w:right w:val="none" w:sz="0" w:space="0" w:color="auto"/>
              </w:divBdr>
            </w:div>
          </w:divsChild>
        </w:div>
        <w:div w:id="449014290">
          <w:marLeft w:val="0"/>
          <w:marRight w:val="0"/>
          <w:marTop w:val="0"/>
          <w:marBottom w:val="0"/>
          <w:divBdr>
            <w:top w:val="none" w:sz="0" w:space="0" w:color="auto"/>
            <w:left w:val="none" w:sz="0" w:space="0" w:color="auto"/>
            <w:bottom w:val="none" w:sz="0" w:space="0" w:color="auto"/>
            <w:right w:val="none" w:sz="0" w:space="0" w:color="auto"/>
          </w:divBdr>
          <w:divsChild>
            <w:div w:id="886718366">
              <w:marLeft w:val="0"/>
              <w:marRight w:val="0"/>
              <w:marTop w:val="0"/>
              <w:marBottom w:val="0"/>
              <w:divBdr>
                <w:top w:val="none" w:sz="0" w:space="0" w:color="auto"/>
                <w:left w:val="none" w:sz="0" w:space="0" w:color="auto"/>
                <w:bottom w:val="none" w:sz="0" w:space="0" w:color="auto"/>
                <w:right w:val="none" w:sz="0" w:space="0" w:color="auto"/>
              </w:divBdr>
            </w:div>
          </w:divsChild>
        </w:div>
        <w:div w:id="793326246">
          <w:marLeft w:val="0"/>
          <w:marRight w:val="0"/>
          <w:marTop w:val="0"/>
          <w:marBottom w:val="0"/>
          <w:divBdr>
            <w:top w:val="none" w:sz="0" w:space="0" w:color="auto"/>
            <w:left w:val="none" w:sz="0" w:space="0" w:color="auto"/>
            <w:bottom w:val="none" w:sz="0" w:space="0" w:color="auto"/>
            <w:right w:val="none" w:sz="0" w:space="0" w:color="auto"/>
          </w:divBdr>
          <w:divsChild>
            <w:div w:id="1696930212">
              <w:marLeft w:val="0"/>
              <w:marRight w:val="0"/>
              <w:marTop w:val="0"/>
              <w:marBottom w:val="0"/>
              <w:divBdr>
                <w:top w:val="none" w:sz="0" w:space="0" w:color="auto"/>
                <w:left w:val="none" w:sz="0" w:space="0" w:color="auto"/>
                <w:bottom w:val="none" w:sz="0" w:space="0" w:color="auto"/>
                <w:right w:val="none" w:sz="0" w:space="0" w:color="auto"/>
              </w:divBdr>
            </w:div>
          </w:divsChild>
        </w:div>
        <w:div w:id="492256558">
          <w:marLeft w:val="0"/>
          <w:marRight w:val="0"/>
          <w:marTop w:val="0"/>
          <w:marBottom w:val="0"/>
          <w:divBdr>
            <w:top w:val="none" w:sz="0" w:space="0" w:color="auto"/>
            <w:left w:val="none" w:sz="0" w:space="0" w:color="auto"/>
            <w:bottom w:val="none" w:sz="0" w:space="0" w:color="auto"/>
            <w:right w:val="none" w:sz="0" w:space="0" w:color="auto"/>
          </w:divBdr>
          <w:divsChild>
            <w:div w:id="831413655">
              <w:marLeft w:val="0"/>
              <w:marRight w:val="0"/>
              <w:marTop w:val="0"/>
              <w:marBottom w:val="0"/>
              <w:divBdr>
                <w:top w:val="none" w:sz="0" w:space="0" w:color="auto"/>
                <w:left w:val="none" w:sz="0" w:space="0" w:color="auto"/>
                <w:bottom w:val="none" w:sz="0" w:space="0" w:color="auto"/>
                <w:right w:val="none" w:sz="0" w:space="0" w:color="auto"/>
              </w:divBdr>
            </w:div>
          </w:divsChild>
        </w:div>
        <w:div w:id="1636791982">
          <w:marLeft w:val="0"/>
          <w:marRight w:val="0"/>
          <w:marTop w:val="0"/>
          <w:marBottom w:val="0"/>
          <w:divBdr>
            <w:top w:val="none" w:sz="0" w:space="0" w:color="auto"/>
            <w:left w:val="none" w:sz="0" w:space="0" w:color="auto"/>
            <w:bottom w:val="none" w:sz="0" w:space="0" w:color="auto"/>
            <w:right w:val="none" w:sz="0" w:space="0" w:color="auto"/>
          </w:divBdr>
          <w:divsChild>
            <w:div w:id="644433487">
              <w:marLeft w:val="0"/>
              <w:marRight w:val="0"/>
              <w:marTop w:val="0"/>
              <w:marBottom w:val="0"/>
              <w:divBdr>
                <w:top w:val="none" w:sz="0" w:space="0" w:color="auto"/>
                <w:left w:val="none" w:sz="0" w:space="0" w:color="auto"/>
                <w:bottom w:val="none" w:sz="0" w:space="0" w:color="auto"/>
                <w:right w:val="none" w:sz="0" w:space="0" w:color="auto"/>
              </w:divBdr>
            </w:div>
          </w:divsChild>
        </w:div>
        <w:div w:id="105319968">
          <w:marLeft w:val="0"/>
          <w:marRight w:val="0"/>
          <w:marTop w:val="0"/>
          <w:marBottom w:val="0"/>
          <w:divBdr>
            <w:top w:val="none" w:sz="0" w:space="0" w:color="auto"/>
            <w:left w:val="none" w:sz="0" w:space="0" w:color="auto"/>
            <w:bottom w:val="none" w:sz="0" w:space="0" w:color="auto"/>
            <w:right w:val="none" w:sz="0" w:space="0" w:color="auto"/>
          </w:divBdr>
          <w:divsChild>
            <w:div w:id="792552171">
              <w:marLeft w:val="0"/>
              <w:marRight w:val="0"/>
              <w:marTop w:val="0"/>
              <w:marBottom w:val="0"/>
              <w:divBdr>
                <w:top w:val="none" w:sz="0" w:space="0" w:color="auto"/>
                <w:left w:val="none" w:sz="0" w:space="0" w:color="auto"/>
                <w:bottom w:val="none" w:sz="0" w:space="0" w:color="auto"/>
                <w:right w:val="none" w:sz="0" w:space="0" w:color="auto"/>
              </w:divBdr>
            </w:div>
          </w:divsChild>
        </w:div>
        <w:div w:id="91751194">
          <w:marLeft w:val="0"/>
          <w:marRight w:val="0"/>
          <w:marTop w:val="0"/>
          <w:marBottom w:val="0"/>
          <w:divBdr>
            <w:top w:val="none" w:sz="0" w:space="0" w:color="auto"/>
            <w:left w:val="none" w:sz="0" w:space="0" w:color="auto"/>
            <w:bottom w:val="none" w:sz="0" w:space="0" w:color="auto"/>
            <w:right w:val="none" w:sz="0" w:space="0" w:color="auto"/>
          </w:divBdr>
          <w:divsChild>
            <w:div w:id="2012832682">
              <w:marLeft w:val="0"/>
              <w:marRight w:val="0"/>
              <w:marTop w:val="0"/>
              <w:marBottom w:val="0"/>
              <w:divBdr>
                <w:top w:val="none" w:sz="0" w:space="0" w:color="auto"/>
                <w:left w:val="none" w:sz="0" w:space="0" w:color="auto"/>
                <w:bottom w:val="none" w:sz="0" w:space="0" w:color="auto"/>
                <w:right w:val="none" w:sz="0" w:space="0" w:color="auto"/>
              </w:divBdr>
            </w:div>
          </w:divsChild>
        </w:div>
        <w:div w:id="1670909136">
          <w:marLeft w:val="0"/>
          <w:marRight w:val="0"/>
          <w:marTop w:val="0"/>
          <w:marBottom w:val="0"/>
          <w:divBdr>
            <w:top w:val="none" w:sz="0" w:space="0" w:color="auto"/>
            <w:left w:val="none" w:sz="0" w:space="0" w:color="auto"/>
            <w:bottom w:val="none" w:sz="0" w:space="0" w:color="auto"/>
            <w:right w:val="none" w:sz="0" w:space="0" w:color="auto"/>
          </w:divBdr>
          <w:divsChild>
            <w:div w:id="2006200329">
              <w:marLeft w:val="0"/>
              <w:marRight w:val="0"/>
              <w:marTop w:val="0"/>
              <w:marBottom w:val="0"/>
              <w:divBdr>
                <w:top w:val="none" w:sz="0" w:space="0" w:color="auto"/>
                <w:left w:val="none" w:sz="0" w:space="0" w:color="auto"/>
                <w:bottom w:val="none" w:sz="0" w:space="0" w:color="auto"/>
                <w:right w:val="none" w:sz="0" w:space="0" w:color="auto"/>
              </w:divBdr>
            </w:div>
          </w:divsChild>
        </w:div>
        <w:div w:id="1812675189">
          <w:marLeft w:val="0"/>
          <w:marRight w:val="0"/>
          <w:marTop w:val="0"/>
          <w:marBottom w:val="0"/>
          <w:divBdr>
            <w:top w:val="none" w:sz="0" w:space="0" w:color="auto"/>
            <w:left w:val="none" w:sz="0" w:space="0" w:color="auto"/>
            <w:bottom w:val="none" w:sz="0" w:space="0" w:color="auto"/>
            <w:right w:val="none" w:sz="0" w:space="0" w:color="auto"/>
          </w:divBdr>
          <w:divsChild>
            <w:div w:id="470709315">
              <w:marLeft w:val="0"/>
              <w:marRight w:val="0"/>
              <w:marTop w:val="0"/>
              <w:marBottom w:val="0"/>
              <w:divBdr>
                <w:top w:val="none" w:sz="0" w:space="0" w:color="auto"/>
                <w:left w:val="none" w:sz="0" w:space="0" w:color="auto"/>
                <w:bottom w:val="none" w:sz="0" w:space="0" w:color="auto"/>
                <w:right w:val="none" w:sz="0" w:space="0" w:color="auto"/>
              </w:divBdr>
            </w:div>
          </w:divsChild>
        </w:div>
        <w:div w:id="1468551620">
          <w:marLeft w:val="0"/>
          <w:marRight w:val="0"/>
          <w:marTop w:val="0"/>
          <w:marBottom w:val="0"/>
          <w:divBdr>
            <w:top w:val="none" w:sz="0" w:space="0" w:color="auto"/>
            <w:left w:val="none" w:sz="0" w:space="0" w:color="auto"/>
            <w:bottom w:val="none" w:sz="0" w:space="0" w:color="auto"/>
            <w:right w:val="none" w:sz="0" w:space="0" w:color="auto"/>
          </w:divBdr>
          <w:divsChild>
            <w:div w:id="606231430">
              <w:marLeft w:val="0"/>
              <w:marRight w:val="0"/>
              <w:marTop w:val="0"/>
              <w:marBottom w:val="0"/>
              <w:divBdr>
                <w:top w:val="none" w:sz="0" w:space="0" w:color="auto"/>
                <w:left w:val="none" w:sz="0" w:space="0" w:color="auto"/>
                <w:bottom w:val="none" w:sz="0" w:space="0" w:color="auto"/>
                <w:right w:val="none" w:sz="0" w:space="0" w:color="auto"/>
              </w:divBdr>
            </w:div>
          </w:divsChild>
        </w:div>
        <w:div w:id="212082546">
          <w:marLeft w:val="0"/>
          <w:marRight w:val="0"/>
          <w:marTop w:val="0"/>
          <w:marBottom w:val="0"/>
          <w:divBdr>
            <w:top w:val="none" w:sz="0" w:space="0" w:color="auto"/>
            <w:left w:val="none" w:sz="0" w:space="0" w:color="auto"/>
            <w:bottom w:val="none" w:sz="0" w:space="0" w:color="auto"/>
            <w:right w:val="none" w:sz="0" w:space="0" w:color="auto"/>
          </w:divBdr>
          <w:divsChild>
            <w:div w:id="1986619877">
              <w:marLeft w:val="0"/>
              <w:marRight w:val="0"/>
              <w:marTop w:val="0"/>
              <w:marBottom w:val="0"/>
              <w:divBdr>
                <w:top w:val="none" w:sz="0" w:space="0" w:color="auto"/>
                <w:left w:val="none" w:sz="0" w:space="0" w:color="auto"/>
                <w:bottom w:val="none" w:sz="0" w:space="0" w:color="auto"/>
                <w:right w:val="none" w:sz="0" w:space="0" w:color="auto"/>
              </w:divBdr>
            </w:div>
          </w:divsChild>
        </w:div>
        <w:div w:id="657271913">
          <w:marLeft w:val="0"/>
          <w:marRight w:val="0"/>
          <w:marTop w:val="0"/>
          <w:marBottom w:val="0"/>
          <w:divBdr>
            <w:top w:val="none" w:sz="0" w:space="0" w:color="auto"/>
            <w:left w:val="none" w:sz="0" w:space="0" w:color="auto"/>
            <w:bottom w:val="none" w:sz="0" w:space="0" w:color="auto"/>
            <w:right w:val="none" w:sz="0" w:space="0" w:color="auto"/>
          </w:divBdr>
          <w:divsChild>
            <w:div w:id="1871992976">
              <w:marLeft w:val="0"/>
              <w:marRight w:val="0"/>
              <w:marTop w:val="0"/>
              <w:marBottom w:val="0"/>
              <w:divBdr>
                <w:top w:val="none" w:sz="0" w:space="0" w:color="auto"/>
                <w:left w:val="none" w:sz="0" w:space="0" w:color="auto"/>
                <w:bottom w:val="none" w:sz="0" w:space="0" w:color="auto"/>
                <w:right w:val="none" w:sz="0" w:space="0" w:color="auto"/>
              </w:divBdr>
            </w:div>
          </w:divsChild>
        </w:div>
        <w:div w:id="924416624">
          <w:marLeft w:val="0"/>
          <w:marRight w:val="0"/>
          <w:marTop w:val="0"/>
          <w:marBottom w:val="0"/>
          <w:divBdr>
            <w:top w:val="none" w:sz="0" w:space="0" w:color="auto"/>
            <w:left w:val="none" w:sz="0" w:space="0" w:color="auto"/>
            <w:bottom w:val="none" w:sz="0" w:space="0" w:color="auto"/>
            <w:right w:val="none" w:sz="0" w:space="0" w:color="auto"/>
          </w:divBdr>
          <w:divsChild>
            <w:div w:id="1499033659">
              <w:marLeft w:val="0"/>
              <w:marRight w:val="0"/>
              <w:marTop w:val="0"/>
              <w:marBottom w:val="0"/>
              <w:divBdr>
                <w:top w:val="none" w:sz="0" w:space="0" w:color="auto"/>
                <w:left w:val="none" w:sz="0" w:space="0" w:color="auto"/>
                <w:bottom w:val="none" w:sz="0" w:space="0" w:color="auto"/>
                <w:right w:val="none" w:sz="0" w:space="0" w:color="auto"/>
              </w:divBdr>
            </w:div>
          </w:divsChild>
        </w:div>
        <w:div w:id="1037700739">
          <w:marLeft w:val="0"/>
          <w:marRight w:val="0"/>
          <w:marTop w:val="0"/>
          <w:marBottom w:val="0"/>
          <w:divBdr>
            <w:top w:val="none" w:sz="0" w:space="0" w:color="auto"/>
            <w:left w:val="none" w:sz="0" w:space="0" w:color="auto"/>
            <w:bottom w:val="none" w:sz="0" w:space="0" w:color="auto"/>
            <w:right w:val="none" w:sz="0" w:space="0" w:color="auto"/>
          </w:divBdr>
          <w:divsChild>
            <w:div w:id="1453328393">
              <w:marLeft w:val="0"/>
              <w:marRight w:val="0"/>
              <w:marTop w:val="0"/>
              <w:marBottom w:val="0"/>
              <w:divBdr>
                <w:top w:val="none" w:sz="0" w:space="0" w:color="auto"/>
                <w:left w:val="none" w:sz="0" w:space="0" w:color="auto"/>
                <w:bottom w:val="none" w:sz="0" w:space="0" w:color="auto"/>
                <w:right w:val="none" w:sz="0" w:space="0" w:color="auto"/>
              </w:divBdr>
            </w:div>
          </w:divsChild>
        </w:div>
        <w:div w:id="1937253356">
          <w:marLeft w:val="0"/>
          <w:marRight w:val="0"/>
          <w:marTop w:val="0"/>
          <w:marBottom w:val="0"/>
          <w:divBdr>
            <w:top w:val="none" w:sz="0" w:space="0" w:color="auto"/>
            <w:left w:val="none" w:sz="0" w:space="0" w:color="auto"/>
            <w:bottom w:val="none" w:sz="0" w:space="0" w:color="auto"/>
            <w:right w:val="none" w:sz="0" w:space="0" w:color="auto"/>
          </w:divBdr>
          <w:divsChild>
            <w:div w:id="1125585480">
              <w:marLeft w:val="0"/>
              <w:marRight w:val="0"/>
              <w:marTop w:val="0"/>
              <w:marBottom w:val="0"/>
              <w:divBdr>
                <w:top w:val="none" w:sz="0" w:space="0" w:color="auto"/>
                <w:left w:val="none" w:sz="0" w:space="0" w:color="auto"/>
                <w:bottom w:val="none" w:sz="0" w:space="0" w:color="auto"/>
                <w:right w:val="none" w:sz="0" w:space="0" w:color="auto"/>
              </w:divBdr>
            </w:div>
          </w:divsChild>
        </w:div>
        <w:div w:id="1761488090">
          <w:marLeft w:val="0"/>
          <w:marRight w:val="0"/>
          <w:marTop w:val="0"/>
          <w:marBottom w:val="0"/>
          <w:divBdr>
            <w:top w:val="none" w:sz="0" w:space="0" w:color="auto"/>
            <w:left w:val="none" w:sz="0" w:space="0" w:color="auto"/>
            <w:bottom w:val="none" w:sz="0" w:space="0" w:color="auto"/>
            <w:right w:val="none" w:sz="0" w:space="0" w:color="auto"/>
          </w:divBdr>
          <w:divsChild>
            <w:div w:id="489710001">
              <w:marLeft w:val="0"/>
              <w:marRight w:val="0"/>
              <w:marTop w:val="0"/>
              <w:marBottom w:val="0"/>
              <w:divBdr>
                <w:top w:val="none" w:sz="0" w:space="0" w:color="auto"/>
                <w:left w:val="none" w:sz="0" w:space="0" w:color="auto"/>
                <w:bottom w:val="none" w:sz="0" w:space="0" w:color="auto"/>
                <w:right w:val="none" w:sz="0" w:space="0" w:color="auto"/>
              </w:divBdr>
            </w:div>
          </w:divsChild>
        </w:div>
        <w:div w:id="980384494">
          <w:marLeft w:val="0"/>
          <w:marRight w:val="0"/>
          <w:marTop w:val="0"/>
          <w:marBottom w:val="0"/>
          <w:divBdr>
            <w:top w:val="none" w:sz="0" w:space="0" w:color="auto"/>
            <w:left w:val="none" w:sz="0" w:space="0" w:color="auto"/>
            <w:bottom w:val="none" w:sz="0" w:space="0" w:color="auto"/>
            <w:right w:val="none" w:sz="0" w:space="0" w:color="auto"/>
          </w:divBdr>
          <w:divsChild>
            <w:div w:id="1055664913">
              <w:marLeft w:val="0"/>
              <w:marRight w:val="0"/>
              <w:marTop w:val="0"/>
              <w:marBottom w:val="0"/>
              <w:divBdr>
                <w:top w:val="none" w:sz="0" w:space="0" w:color="auto"/>
                <w:left w:val="none" w:sz="0" w:space="0" w:color="auto"/>
                <w:bottom w:val="none" w:sz="0" w:space="0" w:color="auto"/>
                <w:right w:val="none" w:sz="0" w:space="0" w:color="auto"/>
              </w:divBdr>
            </w:div>
          </w:divsChild>
        </w:div>
        <w:div w:id="756096783">
          <w:marLeft w:val="0"/>
          <w:marRight w:val="0"/>
          <w:marTop w:val="0"/>
          <w:marBottom w:val="0"/>
          <w:divBdr>
            <w:top w:val="none" w:sz="0" w:space="0" w:color="auto"/>
            <w:left w:val="none" w:sz="0" w:space="0" w:color="auto"/>
            <w:bottom w:val="none" w:sz="0" w:space="0" w:color="auto"/>
            <w:right w:val="none" w:sz="0" w:space="0" w:color="auto"/>
          </w:divBdr>
          <w:divsChild>
            <w:div w:id="673187668">
              <w:marLeft w:val="0"/>
              <w:marRight w:val="0"/>
              <w:marTop w:val="0"/>
              <w:marBottom w:val="0"/>
              <w:divBdr>
                <w:top w:val="none" w:sz="0" w:space="0" w:color="auto"/>
                <w:left w:val="none" w:sz="0" w:space="0" w:color="auto"/>
                <w:bottom w:val="none" w:sz="0" w:space="0" w:color="auto"/>
                <w:right w:val="none" w:sz="0" w:space="0" w:color="auto"/>
              </w:divBdr>
            </w:div>
          </w:divsChild>
        </w:div>
        <w:div w:id="1119573289">
          <w:marLeft w:val="0"/>
          <w:marRight w:val="0"/>
          <w:marTop w:val="0"/>
          <w:marBottom w:val="0"/>
          <w:divBdr>
            <w:top w:val="none" w:sz="0" w:space="0" w:color="auto"/>
            <w:left w:val="none" w:sz="0" w:space="0" w:color="auto"/>
            <w:bottom w:val="none" w:sz="0" w:space="0" w:color="auto"/>
            <w:right w:val="none" w:sz="0" w:space="0" w:color="auto"/>
          </w:divBdr>
          <w:divsChild>
            <w:div w:id="398479988">
              <w:marLeft w:val="0"/>
              <w:marRight w:val="0"/>
              <w:marTop w:val="0"/>
              <w:marBottom w:val="0"/>
              <w:divBdr>
                <w:top w:val="none" w:sz="0" w:space="0" w:color="auto"/>
                <w:left w:val="none" w:sz="0" w:space="0" w:color="auto"/>
                <w:bottom w:val="none" w:sz="0" w:space="0" w:color="auto"/>
                <w:right w:val="none" w:sz="0" w:space="0" w:color="auto"/>
              </w:divBdr>
            </w:div>
          </w:divsChild>
        </w:div>
        <w:div w:id="1037244406">
          <w:marLeft w:val="0"/>
          <w:marRight w:val="0"/>
          <w:marTop w:val="0"/>
          <w:marBottom w:val="0"/>
          <w:divBdr>
            <w:top w:val="none" w:sz="0" w:space="0" w:color="auto"/>
            <w:left w:val="none" w:sz="0" w:space="0" w:color="auto"/>
            <w:bottom w:val="none" w:sz="0" w:space="0" w:color="auto"/>
            <w:right w:val="none" w:sz="0" w:space="0" w:color="auto"/>
          </w:divBdr>
          <w:divsChild>
            <w:div w:id="846870180">
              <w:marLeft w:val="0"/>
              <w:marRight w:val="0"/>
              <w:marTop w:val="0"/>
              <w:marBottom w:val="0"/>
              <w:divBdr>
                <w:top w:val="none" w:sz="0" w:space="0" w:color="auto"/>
                <w:left w:val="none" w:sz="0" w:space="0" w:color="auto"/>
                <w:bottom w:val="none" w:sz="0" w:space="0" w:color="auto"/>
                <w:right w:val="none" w:sz="0" w:space="0" w:color="auto"/>
              </w:divBdr>
            </w:div>
          </w:divsChild>
        </w:div>
        <w:div w:id="904611411">
          <w:marLeft w:val="0"/>
          <w:marRight w:val="0"/>
          <w:marTop w:val="0"/>
          <w:marBottom w:val="0"/>
          <w:divBdr>
            <w:top w:val="none" w:sz="0" w:space="0" w:color="auto"/>
            <w:left w:val="none" w:sz="0" w:space="0" w:color="auto"/>
            <w:bottom w:val="none" w:sz="0" w:space="0" w:color="auto"/>
            <w:right w:val="none" w:sz="0" w:space="0" w:color="auto"/>
          </w:divBdr>
          <w:divsChild>
            <w:div w:id="1151096919">
              <w:marLeft w:val="0"/>
              <w:marRight w:val="0"/>
              <w:marTop w:val="0"/>
              <w:marBottom w:val="0"/>
              <w:divBdr>
                <w:top w:val="none" w:sz="0" w:space="0" w:color="auto"/>
                <w:left w:val="none" w:sz="0" w:space="0" w:color="auto"/>
                <w:bottom w:val="none" w:sz="0" w:space="0" w:color="auto"/>
                <w:right w:val="none" w:sz="0" w:space="0" w:color="auto"/>
              </w:divBdr>
            </w:div>
          </w:divsChild>
        </w:div>
        <w:div w:id="2092434805">
          <w:marLeft w:val="0"/>
          <w:marRight w:val="0"/>
          <w:marTop w:val="0"/>
          <w:marBottom w:val="0"/>
          <w:divBdr>
            <w:top w:val="none" w:sz="0" w:space="0" w:color="auto"/>
            <w:left w:val="none" w:sz="0" w:space="0" w:color="auto"/>
            <w:bottom w:val="none" w:sz="0" w:space="0" w:color="auto"/>
            <w:right w:val="none" w:sz="0" w:space="0" w:color="auto"/>
          </w:divBdr>
          <w:divsChild>
            <w:div w:id="1831362813">
              <w:marLeft w:val="0"/>
              <w:marRight w:val="0"/>
              <w:marTop w:val="0"/>
              <w:marBottom w:val="0"/>
              <w:divBdr>
                <w:top w:val="none" w:sz="0" w:space="0" w:color="auto"/>
                <w:left w:val="none" w:sz="0" w:space="0" w:color="auto"/>
                <w:bottom w:val="none" w:sz="0" w:space="0" w:color="auto"/>
                <w:right w:val="none" w:sz="0" w:space="0" w:color="auto"/>
              </w:divBdr>
            </w:div>
          </w:divsChild>
        </w:div>
        <w:div w:id="2114129630">
          <w:marLeft w:val="0"/>
          <w:marRight w:val="0"/>
          <w:marTop w:val="0"/>
          <w:marBottom w:val="0"/>
          <w:divBdr>
            <w:top w:val="none" w:sz="0" w:space="0" w:color="auto"/>
            <w:left w:val="none" w:sz="0" w:space="0" w:color="auto"/>
            <w:bottom w:val="none" w:sz="0" w:space="0" w:color="auto"/>
            <w:right w:val="none" w:sz="0" w:space="0" w:color="auto"/>
          </w:divBdr>
          <w:divsChild>
            <w:div w:id="1607734186">
              <w:marLeft w:val="0"/>
              <w:marRight w:val="0"/>
              <w:marTop w:val="0"/>
              <w:marBottom w:val="0"/>
              <w:divBdr>
                <w:top w:val="none" w:sz="0" w:space="0" w:color="auto"/>
                <w:left w:val="none" w:sz="0" w:space="0" w:color="auto"/>
                <w:bottom w:val="none" w:sz="0" w:space="0" w:color="auto"/>
                <w:right w:val="none" w:sz="0" w:space="0" w:color="auto"/>
              </w:divBdr>
            </w:div>
          </w:divsChild>
        </w:div>
        <w:div w:id="1113210127">
          <w:marLeft w:val="0"/>
          <w:marRight w:val="0"/>
          <w:marTop w:val="0"/>
          <w:marBottom w:val="0"/>
          <w:divBdr>
            <w:top w:val="none" w:sz="0" w:space="0" w:color="auto"/>
            <w:left w:val="none" w:sz="0" w:space="0" w:color="auto"/>
            <w:bottom w:val="none" w:sz="0" w:space="0" w:color="auto"/>
            <w:right w:val="none" w:sz="0" w:space="0" w:color="auto"/>
          </w:divBdr>
          <w:divsChild>
            <w:div w:id="1819762112">
              <w:marLeft w:val="0"/>
              <w:marRight w:val="0"/>
              <w:marTop w:val="0"/>
              <w:marBottom w:val="0"/>
              <w:divBdr>
                <w:top w:val="none" w:sz="0" w:space="0" w:color="auto"/>
                <w:left w:val="none" w:sz="0" w:space="0" w:color="auto"/>
                <w:bottom w:val="none" w:sz="0" w:space="0" w:color="auto"/>
                <w:right w:val="none" w:sz="0" w:space="0" w:color="auto"/>
              </w:divBdr>
            </w:div>
          </w:divsChild>
        </w:div>
        <w:div w:id="312295177">
          <w:marLeft w:val="0"/>
          <w:marRight w:val="0"/>
          <w:marTop w:val="0"/>
          <w:marBottom w:val="0"/>
          <w:divBdr>
            <w:top w:val="none" w:sz="0" w:space="0" w:color="auto"/>
            <w:left w:val="none" w:sz="0" w:space="0" w:color="auto"/>
            <w:bottom w:val="none" w:sz="0" w:space="0" w:color="auto"/>
            <w:right w:val="none" w:sz="0" w:space="0" w:color="auto"/>
          </w:divBdr>
          <w:divsChild>
            <w:div w:id="241256987">
              <w:marLeft w:val="0"/>
              <w:marRight w:val="0"/>
              <w:marTop w:val="0"/>
              <w:marBottom w:val="0"/>
              <w:divBdr>
                <w:top w:val="none" w:sz="0" w:space="0" w:color="auto"/>
                <w:left w:val="none" w:sz="0" w:space="0" w:color="auto"/>
                <w:bottom w:val="none" w:sz="0" w:space="0" w:color="auto"/>
                <w:right w:val="none" w:sz="0" w:space="0" w:color="auto"/>
              </w:divBdr>
            </w:div>
          </w:divsChild>
        </w:div>
        <w:div w:id="1997300117">
          <w:marLeft w:val="0"/>
          <w:marRight w:val="0"/>
          <w:marTop w:val="0"/>
          <w:marBottom w:val="0"/>
          <w:divBdr>
            <w:top w:val="none" w:sz="0" w:space="0" w:color="auto"/>
            <w:left w:val="none" w:sz="0" w:space="0" w:color="auto"/>
            <w:bottom w:val="none" w:sz="0" w:space="0" w:color="auto"/>
            <w:right w:val="none" w:sz="0" w:space="0" w:color="auto"/>
          </w:divBdr>
          <w:divsChild>
            <w:div w:id="1432780658">
              <w:marLeft w:val="0"/>
              <w:marRight w:val="0"/>
              <w:marTop w:val="0"/>
              <w:marBottom w:val="0"/>
              <w:divBdr>
                <w:top w:val="none" w:sz="0" w:space="0" w:color="auto"/>
                <w:left w:val="none" w:sz="0" w:space="0" w:color="auto"/>
                <w:bottom w:val="none" w:sz="0" w:space="0" w:color="auto"/>
                <w:right w:val="none" w:sz="0" w:space="0" w:color="auto"/>
              </w:divBdr>
            </w:div>
          </w:divsChild>
        </w:div>
        <w:div w:id="743181333">
          <w:marLeft w:val="0"/>
          <w:marRight w:val="0"/>
          <w:marTop w:val="0"/>
          <w:marBottom w:val="0"/>
          <w:divBdr>
            <w:top w:val="none" w:sz="0" w:space="0" w:color="auto"/>
            <w:left w:val="none" w:sz="0" w:space="0" w:color="auto"/>
            <w:bottom w:val="none" w:sz="0" w:space="0" w:color="auto"/>
            <w:right w:val="none" w:sz="0" w:space="0" w:color="auto"/>
          </w:divBdr>
          <w:divsChild>
            <w:div w:id="856844296">
              <w:marLeft w:val="0"/>
              <w:marRight w:val="0"/>
              <w:marTop w:val="0"/>
              <w:marBottom w:val="0"/>
              <w:divBdr>
                <w:top w:val="none" w:sz="0" w:space="0" w:color="auto"/>
                <w:left w:val="none" w:sz="0" w:space="0" w:color="auto"/>
                <w:bottom w:val="none" w:sz="0" w:space="0" w:color="auto"/>
                <w:right w:val="none" w:sz="0" w:space="0" w:color="auto"/>
              </w:divBdr>
            </w:div>
          </w:divsChild>
        </w:div>
        <w:div w:id="1760985052">
          <w:marLeft w:val="0"/>
          <w:marRight w:val="0"/>
          <w:marTop w:val="0"/>
          <w:marBottom w:val="0"/>
          <w:divBdr>
            <w:top w:val="none" w:sz="0" w:space="0" w:color="auto"/>
            <w:left w:val="none" w:sz="0" w:space="0" w:color="auto"/>
            <w:bottom w:val="none" w:sz="0" w:space="0" w:color="auto"/>
            <w:right w:val="none" w:sz="0" w:space="0" w:color="auto"/>
          </w:divBdr>
          <w:divsChild>
            <w:div w:id="2057074485">
              <w:marLeft w:val="0"/>
              <w:marRight w:val="0"/>
              <w:marTop w:val="0"/>
              <w:marBottom w:val="0"/>
              <w:divBdr>
                <w:top w:val="none" w:sz="0" w:space="0" w:color="auto"/>
                <w:left w:val="none" w:sz="0" w:space="0" w:color="auto"/>
                <w:bottom w:val="none" w:sz="0" w:space="0" w:color="auto"/>
                <w:right w:val="none" w:sz="0" w:space="0" w:color="auto"/>
              </w:divBdr>
            </w:div>
          </w:divsChild>
        </w:div>
        <w:div w:id="1297024923">
          <w:marLeft w:val="0"/>
          <w:marRight w:val="0"/>
          <w:marTop w:val="0"/>
          <w:marBottom w:val="0"/>
          <w:divBdr>
            <w:top w:val="none" w:sz="0" w:space="0" w:color="auto"/>
            <w:left w:val="none" w:sz="0" w:space="0" w:color="auto"/>
            <w:bottom w:val="none" w:sz="0" w:space="0" w:color="auto"/>
            <w:right w:val="none" w:sz="0" w:space="0" w:color="auto"/>
          </w:divBdr>
          <w:divsChild>
            <w:div w:id="959066504">
              <w:marLeft w:val="0"/>
              <w:marRight w:val="0"/>
              <w:marTop w:val="0"/>
              <w:marBottom w:val="0"/>
              <w:divBdr>
                <w:top w:val="none" w:sz="0" w:space="0" w:color="auto"/>
                <w:left w:val="none" w:sz="0" w:space="0" w:color="auto"/>
                <w:bottom w:val="none" w:sz="0" w:space="0" w:color="auto"/>
                <w:right w:val="none" w:sz="0" w:space="0" w:color="auto"/>
              </w:divBdr>
            </w:div>
          </w:divsChild>
        </w:div>
        <w:div w:id="1777020491">
          <w:marLeft w:val="0"/>
          <w:marRight w:val="0"/>
          <w:marTop w:val="0"/>
          <w:marBottom w:val="0"/>
          <w:divBdr>
            <w:top w:val="none" w:sz="0" w:space="0" w:color="auto"/>
            <w:left w:val="none" w:sz="0" w:space="0" w:color="auto"/>
            <w:bottom w:val="none" w:sz="0" w:space="0" w:color="auto"/>
            <w:right w:val="none" w:sz="0" w:space="0" w:color="auto"/>
          </w:divBdr>
          <w:divsChild>
            <w:div w:id="1364483171">
              <w:marLeft w:val="0"/>
              <w:marRight w:val="0"/>
              <w:marTop w:val="0"/>
              <w:marBottom w:val="0"/>
              <w:divBdr>
                <w:top w:val="none" w:sz="0" w:space="0" w:color="auto"/>
                <w:left w:val="none" w:sz="0" w:space="0" w:color="auto"/>
                <w:bottom w:val="none" w:sz="0" w:space="0" w:color="auto"/>
                <w:right w:val="none" w:sz="0" w:space="0" w:color="auto"/>
              </w:divBdr>
            </w:div>
          </w:divsChild>
        </w:div>
        <w:div w:id="1103262992">
          <w:marLeft w:val="0"/>
          <w:marRight w:val="0"/>
          <w:marTop w:val="0"/>
          <w:marBottom w:val="0"/>
          <w:divBdr>
            <w:top w:val="none" w:sz="0" w:space="0" w:color="auto"/>
            <w:left w:val="none" w:sz="0" w:space="0" w:color="auto"/>
            <w:bottom w:val="none" w:sz="0" w:space="0" w:color="auto"/>
            <w:right w:val="none" w:sz="0" w:space="0" w:color="auto"/>
          </w:divBdr>
          <w:divsChild>
            <w:div w:id="115415387">
              <w:marLeft w:val="0"/>
              <w:marRight w:val="0"/>
              <w:marTop w:val="0"/>
              <w:marBottom w:val="0"/>
              <w:divBdr>
                <w:top w:val="none" w:sz="0" w:space="0" w:color="auto"/>
                <w:left w:val="none" w:sz="0" w:space="0" w:color="auto"/>
                <w:bottom w:val="none" w:sz="0" w:space="0" w:color="auto"/>
                <w:right w:val="none" w:sz="0" w:space="0" w:color="auto"/>
              </w:divBdr>
            </w:div>
          </w:divsChild>
        </w:div>
        <w:div w:id="945887736">
          <w:marLeft w:val="0"/>
          <w:marRight w:val="0"/>
          <w:marTop w:val="0"/>
          <w:marBottom w:val="0"/>
          <w:divBdr>
            <w:top w:val="none" w:sz="0" w:space="0" w:color="auto"/>
            <w:left w:val="none" w:sz="0" w:space="0" w:color="auto"/>
            <w:bottom w:val="none" w:sz="0" w:space="0" w:color="auto"/>
            <w:right w:val="none" w:sz="0" w:space="0" w:color="auto"/>
          </w:divBdr>
          <w:divsChild>
            <w:div w:id="478763603">
              <w:marLeft w:val="0"/>
              <w:marRight w:val="0"/>
              <w:marTop w:val="0"/>
              <w:marBottom w:val="0"/>
              <w:divBdr>
                <w:top w:val="none" w:sz="0" w:space="0" w:color="auto"/>
                <w:left w:val="none" w:sz="0" w:space="0" w:color="auto"/>
                <w:bottom w:val="none" w:sz="0" w:space="0" w:color="auto"/>
                <w:right w:val="none" w:sz="0" w:space="0" w:color="auto"/>
              </w:divBdr>
            </w:div>
          </w:divsChild>
        </w:div>
        <w:div w:id="578713957">
          <w:marLeft w:val="0"/>
          <w:marRight w:val="0"/>
          <w:marTop w:val="0"/>
          <w:marBottom w:val="0"/>
          <w:divBdr>
            <w:top w:val="none" w:sz="0" w:space="0" w:color="auto"/>
            <w:left w:val="none" w:sz="0" w:space="0" w:color="auto"/>
            <w:bottom w:val="none" w:sz="0" w:space="0" w:color="auto"/>
            <w:right w:val="none" w:sz="0" w:space="0" w:color="auto"/>
          </w:divBdr>
          <w:divsChild>
            <w:div w:id="1194924805">
              <w:marLeft w:val="0"/>
              <w:marRight w:val="0"/>
              <w:marTop w:val="0"/>
              <w:marBottom w:val="0"/>
              <w:divBdr>
                <w:top w:val="none" w:sz="0" w:space="0" w:color="auto"/>
                <w:left w:val="none" w:sz="0" w:space="0" w:color="auto"/>
                <w:bottom w:val="none" w:sz="0" w:space="0" w:color="auto"/>
                <w:right w:val="none" w:sz="0" w:space="0" w:color="auto"/>
              </w:divBdr>
            </w:div>
          </w:divsChild>
        </w:div>
        <w:div w:id="90861888">
          <w:marLeft w:val="0"/>
          <w:marRight w:val="0"/>
          <w:marTop w:val="0"/>
          <w:marBottom w:val="0"/>
          <w:divBdr>
            <w:top w:val="none" w:sz="0" w:space="0" w:color="auto"/>
            <w:left w:val="none" w:sz="0" w:space="0" w:color="auto"/>
            <w:bottom w:val="none" w:sz="0" w:space="0" w:color="auto"/>
            <w:right w:val="none" w:sz="0" w:space="0" w:color="auto"/>
          </w:divBdr>
          <w:divsChild>
            <w:div w:id="1405762040">
              <w:marLeft w:val="0"/>
              <w:marRight w:val="0"/>
              <w:marTop w:val="0"/>
              <w:marBottom w:val="0"/>
              <w:divBdr>
                <w:top w:val="none" w:sz="0" w:space="0" w:color="auto"/>
                <w:left w:val="none" w:sz="0" w:space="0" w:color="auto"/>
                <w:bottom w:val="none" w:sz="0" w:space="0" w:color="auto"/>
                <w:right w:val="none" w:sz="0" w:space="0" w:color="auto"/>
              </w:divBdr>
            </w:div>
          </w:divsChild>
        </w:div>
        <w:div w:id="1200318631">
          <w:marLeft w:val="0"/>
          <w:marRight w:val="0"/>
          <w:marTop w:val="0"/>
          <w:marBottom w:val="0"/>
          <w:divBdr>
            <w:top w:val="none" w:sz="0" w:space="0" w:color="auto"/>
            <w:left w:val="none" w:sz="0" w:space="0" w:color="auto"/>
            <w:bottom w:val="none" w:sz="0" w:space="0" w:color="auto"/>
            <w:right w:val="none" w:sz="0" w:space="0" w:color="auto"/>
          </w:divBdr>
          <w:divsChild>
            <w:div w:id="1178160332">
              <w:marLeft w:val="0"/>
              <w:marRight w:val="0"/>
              <w:marTop w:val="0"/>
              <w:marBottom w:val="0"/>
              <w:divBdr>
                <w:top w:val="none" w:sz="0" w:space="0" w:color="auto"/>
                <w:left w:val="none" w:sz="0" w:space="0" w:color="auto"/>
                <w:bottom w:val="none" w:sz="0" w:space="0" w:color="auto"/>
                <w:right w:val="none" w:sz="0" w:space="0" w:color="auto"/>
              </w:divBdr>
            </w:div>
          </w:divsChild>
        </w:div>
        <w:div w:id="1894190096">
          <w:marLeft w:val="0"/>
          <w:marRight w:val="0"/>
          <w:marTop w:val="0"/>
          <w:marBottom w:val="0"/>
          <w:divBdr>
            <w:top w:val="none" w:sz="0" w:space="0" w:color="auto"/>
            <w:left w:val="none" w:sz="0" w:space="0" w:color="auto"/>
            <w:bottom w:val="none" w:sz="0" w:space="0" w:color="auto"/>
            <w:right w:val="none" w:sz="0" w:space="0" w:color="auto"/>
          </w:divBdr>
          <w:divsChild>
            <w:div w:id="1918785201">
              <w:marLeft w:val="0"/>
              <w:marRight w:val="0"/>
              <w:marTop w:val="0"/>
              <w:marBottom w:val="0"/>
              <w:divBdr>
                <w:top w:val="none" w:sz="0" w:space="0" w:color="auto"/>
                <w:left w:val="none" w:sz="0" w:space="0" w:color="auto"/>
                <w:bottom w:val="none" w:sz="0" w:space="0" w:color="auto"/>
                <w:right w:val="none" w:sz="0" w:space="0" w:color="auto"/>
              </w:divBdr>
            </w:div>
          </w:divsChild>
        </w:div>
        <w:div w:id="2105882999">
          <w:marLeft w:val="0"/>
          <w:marRight w:val="0"/>
          <w:marTop w:val="0"/>
          <w:marBottom w:val="0"/>
          <w:divBdr>
            <w:top w:val="none" w:sz="0" w:space="0" w:color="auto"/>
            <w:left w:val="none" w:sz="0" w:space="0" w:color="auto"/>
            <w:bottom w:val="none" w:sz="0" w:space="0" w:color="auto"/>
            <w:right w:val="none" w:sz="0" w:space="0" w:color="auto"/>
          </w:divBdr>
          <w:divsChild>
            <w:div w:id="1324355451">
              <w:marLeft w:val="0"/>
              <w:marRight w:val="0"/>
              <w:marTop w:val="0"/>
              <w:marBottom w:val="0"/>
              <w:divBdr>
                <w:top w:val="none" w:sz="0" w:space="0" w:color="auto"/>
                <w:left w:val="none" w:sz="0" w:space="0" w:color="auto"/>
                <w:bottom w:val="none" w:sz="0" w:space="0" w:color="auto"/>
                <w:right w:val="none" w:sz="0" w:space="0" w:color="auto"/>
              </w:divBdr>
            </w:div>
          </w:divsChild>
        </w:div>
        <w:div w:id="1245577714">
          <w:marLeft w:val="0"/>
          <w:marRight w:val="0"/>
          <w:marTop w:val="0"/>
          <w:marBottom w:val="0"/>
          <w:divBdr>
            <w:top w:val="none" w:sz="0" w:space="0" w:color="auto"/>
            <w:left w:val="none" w:sz="0" w:space="0" w:color="auto"/>
            <w:bottom w:val="none" w:sz="0" w:space="0" w:color="auto"/>
            <w:right w:val="none" w:sz="0" w:space="0" w:color="auto"/>
          </w:divBdr>
          <w:divsChild>
            <w:div w:id="7792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oleObject" Target="embeddings/oleObject4.bin"/><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2.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1E129FABDDD74DBE473B3A2B2D61AA" ma:contentTypeVersion="14" ma:contentTypeDescription="Create a new document." ma:contentTypeScope="" ma:versionID="ef10a6de7cb528e78ddb2a5b48b4c886">
  <xsd:schema xmlns:xsd="http://www.w3.org/2001/XMLSchema" xmlns:xs="http://www.w3.org/2001/XMLSchema" xmlns:p="http://schemas.microsoft.com/office/2006/metadata/properties" xmlns:ns2="c1b34069-c13d-44ad-b1da-9be03f6cad46" xmlns:ns3="afe8b4b2-48cb-46f0-ae8f-a61a9b61190f" xmlns:ns4="0e03e3ca-48bf-424d-8b92-6e2d6e5c5120" targetNamespace="http://schemas.microsoft.com/office/2006/metadata/properties" ma:root="true" ma:fieldsID="0f93e1c1cfb37a2338f71c664b266faf" ns2:_="" ns3:_="" ns4:_="">
    <xsd:import namespace="c1b34069-c13d-44ad-b1da-9be03f6cad46"/>
    <xsd:import namespace="afe8b4b2-48cb-46f0-ae8f-a61a9b61190f"/>
    <xsd:import namespace="0e03e3ca-48bf-424d-8b92-6e2d6e5c5120"/>
    <xsd:element name="properties">
      <xsd:complexType>
        <xsd:sequence>
          <xsd:element name="documentManagement">
            <xsd:complexType>
              <xsd:all>
                <xsd:element ref="ns2:SharedWithUsers" minOccurs="0"/>
                <xsd:element ref="ns2: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EventHashCode" minOccurs="0"/>
                <xsd:element ref="ns4:MediaServiceGenerationTim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b34069-c13d-44ad-b1da-9be03f6cad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8b4b2-48cb-46f0-ae8f-a61a9b61190f"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e03e3ca-48bf-424d-8b92-6e2d6e5c512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SharedWithUsers xmlns="c1b34069-c13d-44ad-b1da-9be03f6cad46">
      <UserInfo>
        <DisplayName>Mike Roberts</DisplayName>
        <AccountId>89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0E9EB-38A2-4747-98B9-AC72558BF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b34069-c13d-44ad-b1da-9be03f6cad46"/>
    <ds:schemaRef ds:uri="afe8b4b2-48cb-46f0-ae8f-a61a9b61190f"/>
    <ds:schemaRef ds:uri="0e03e3ca-48bf-424d-8b92-6e2d6e5c51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C965F8-E04A-4E4E-87E4-6874A8D61E0A}">
  <ds:schemaRefs>
    <ds:schemaRef ds:uri="http://schemas.microsoft.com/sharepoint/v3/contenttype/forms"/>
  </ds:schemaRefs>
</ds:datastoreItem>
</file>

<file path=customXml/itemProps3.xml><?xml version="1.0" encoding="utf-8"?>
<ds:datastoreItem xmlns:ds="http://schemas.openxmlformats.org/officeDocument/2006/customXml" ds:itemID="{5AA96E6E-0ACA-4DCC-8E9E-14418D32676E}">
  <ds:schemaRefs>
    <ds:schemaRef ds:uri="http://schemas.microsoft.com/office/2006/metadata/properties"/>
    <ds:schemaRef ds:uri="c1b34069-c13d-44ad-b1da-9be03f6cad46"/>
  </ds:schemaRefs>
</ds:datastoreItem>
</file>

<file path=customXml/itemProps4.xml><?xml version="1.0" encoding="utf-8"?>
<ds:datastoreItem xmlns:ds="http://schemas.openxmlformats.org/officeDocument/2006/customXml" ds:itemID="{A30B948E-68E1-475D-AA05-D84AF9A30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2537</Words>
  <Characters>14463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Non-SAP test script template</vt:lpstr>
    </vt:vector>
  </TitlesOfParts>
  <Company/>
  <LinksUpToDate>false</LinksUpToDate>
  <CharactersWithSpaces>16967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Non-SAP test script template</dc:title>
  <dc:subject/>
  <dc:creator>Kathy DeLaite</dc:creator>
  <cp:keywords/>
  <dc:description/>
  <cp:lastModifiedBy>PruthviN</cp:lastModifiedBy>
  <cp:revision>2</cp:revision>
  <cp:lastPrinted>2019-03-04T08:34:00Z</cp:lastPrinted>
  <dcterms:created xsi:type="dcterms:W3CDTF">2019-08-12T07:48:00Z</dcterms:created>
  <dcterms:modified xsi:type="dcterms:W3CDTF">2019-08-12T07:48:00Z</dcterms:modified>
  <cp:category>General Templates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General Templates</vt:lpwstr>
  </property>
  <property fmtid="{D5CDD505-2E9C-101B-9397-08002B2CF9AE}" pid="3" name="Archive">
    <vt:lpwstr>0</vt:lpwstr>
  </property>
  <property fmtid="{D5CDD505-2E9C-101B-9397-08002B2CF9AE}" pid="4" name="ContentTypeId">
    <vt:lpwstr>0x0101006D1E129FABDDD74DBE473B3A2B2D61AA</vt:lpwstr>
  </property>
  <property fmtid="{D5CDD505-2E9C-101B-9397-08002B2CF9AE}" pid="5" name="_DocHome">
    <vt:i4>1722257844</vt:i4>
  </property>
</Properties>
</file>